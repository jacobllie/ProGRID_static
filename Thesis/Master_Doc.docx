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9A10" w14:textId="12020143" w:rsidR="000B7DAC" w:rsidRPr="000534E9" w:rsidRDefault="004E6300" w:rsidP="000B7DAC">
      <w:pPr>
        <w:spacing w:after="0" w:line="240" w:lineRule="auto"/>
        <w:ind w:left="567" w:right="567"/>
        <w:jc w:val="center"/>
        <w:rPr>
          <w:rStyle w:val="Forside-UndertittelChar"/>
          <w:rFonts w:asciiTheme="majorHAnsi" w:hAnsiTheme="majorHAnsi" w:cstheme="majorHAnsi"/>
          <w:lang w:val="en-US"/>
        </w:rPr>
      </w:pPr>
      <w:r>
        <w:rPr>
          <w:rStyle w:val="Forside-TittelChar"/>
          <w:rFonts w:asciiTheme="majorHAnsi" w:hAnsiTheme="majorHAnsi" w:cstheme="majorHAnsi"/>
          <w:lang w:val="en-US"/>
        </w:rPr>
        <w:t xml:space="preserve">“What is the purpose”? you may ask. </w:t>
      </w:r>
      <w:r>
        <w:rPr>
          <w:rStyle w:val="Forside-TittelChar"/>
          <w:rFonts w:asciiTheme="majorHAnsi" w:hAnsiTheme="majorHAnsi" w:cstheme="majorHAnsi"/>
          <w:lang w:val="en-US"/>
        </w:rPr>
        <w:br/>
        <w:t>“Grid”</w:t>
      </w:r>
      <w:r w:rsidR="00003565">
        <w:rPr>
          <w:rStyle w:val="Forside-TittelChar"/>
          <w:rFonts w:asciiTheme="majorHAnsi" w:hAnsiTheme="majorHAnsi" w:cstheme="majorHAnsi"/>
          <w:lang w:val="en-US"/>
        </w:rPr>
        <w:t>,</w:t>
      </w:r>
      <w:r>
        <w:rPr>
          <w:rStyle w:val="Forside-TittelChar"/>
          <w:rFonts w:asciiTheme="majorHAnsi" w:hAnsiTheme="majorHAnsi" w:cstheme="majorHAnsi"/>
          <w:lang w:val="en-US"/>
        </w:rPr>
        <w:t xml:space="preserve"> I answer</w:t>
      </w:r>
    </w:p>
    <w:p w14:paraId="31E3E02F" w14:textId="77777777" w:rsidR="005D5F90" w:rsidRDefault="000B7DAC" w:rsidP="000B7DAC">
      <w:pPr>
        <w:spacing w:after="0" w:line="240" w:lineRule="auto"/>
        <w:ind w:left="567" w:right="567"/>
        <w:jc w:val="center"/>
        <w:rPr>
          <w:rFonts w:asciiTheme="majorHAnsi" w:hAnsiTheme="majorHAnsi" w:cstheme="majorHAnsi"/>
          <w:lang w:val="en-US"/>
        </w:rPr>
      </w:pPr>
      <w:r w:rsidRPr="000534E9">
        <w:rPr>
          <w:rStyle w:val="Forside-UndertittelChar"/>
          <w:rFonts w:asciiTheme="majorHAnsi" w:hAnsiTheme="majorHAnsi" w:cstheme="majorHAnsi"/>
          <w:lang w:val="en-US"/>
        </w:rPr>
        <w:t>[Go Grid, or go home]</w:t>
      </w:r>
      <w:r w:rsidRPr="000534E9">
        <w:rPr>
          <w:rFonts w:asciiTheme="majorHAnsi" w:hAnsiTheme="majorHAnsi" w:cstheme="majorHAnsi"/>
          <w:lang w:val="en-US"/>
        </w:rPr>
        <w:t xml:space="preserve"> </w:t>
      </w:r>
    </w:p>
    <w:p w14:paraId="6D531944" w14:textId="77777777" w:rsidR="005D5F90" w:rsidRDefault="005D5F90" w:rsidP="000B7DAC">
      <w:pPr>
        <w:spacing w:after="0" w:line="240" w:lineRule="auto"/>
        <w:ind w:left="567" w:right="567"/>
        <w:jc w:val="center"/>
        <w:rPr>
          <w:rFonts w:asciiTheme="majorHAnsi" w:hAnsiTheme="majorHAnsi" w:cstheme="majorHAnsi"/>
          <w:lang w:val="en-US"/>
        </w:rPr>
      </w:pPr>
    </w:p>
    <w:p w14:paraId="0E842837" w14:textId="4A040CAF" w:rsidR="000B7DAC" w:rsidRPr="005D5F90" w:rsidRDefault="005D5F90" w:rsidP="000B7DAC">
      <w:pPr>
        <w:spacing w:after="0" w:line="240" w:lineRule="auto"/>
        <w:ind w:left="567" w:right="567"/>
        <w:jc w:val="center"/>
        <w:rPr>
          <w:rStyle w:val="Forside-ForfatterogoppgaveChar"/>
          <w:rFonts w:asciiTheme="majorHAnsi" w:hAnsiTheme="majorHAnsi" w:cstheme="majorHAnsi"/>
          <w:lang w:val="en-US"/>
        </w:rPr>
      </w:pPr>
      <w:r>
        <w:rPr>
          <w:rFonts w:asciiTheme="majorHAnsi" w:hAnsiTheme="majorHAnsi" w:cstheme="majorHAnsi"/>
          <w:sz w:val="44"/>
          <w:szCs w:val="40"/>
          <w:lang w:val="en-US"/>
        </w:rPr>
        <w:t xml:space="preserve">Not to toot my own horn, but </w:t>
      </w:r>
      <w:r w:rsidR="000B7DAC" w:rsidRPr="005D5F90">
        <w:rPr>
          <w:rStyle w:val="Forside-ForfatterogoppgaveChar"/>
          <w:rFonts w:asciiTheme="majorHAnsi" w:hAnsiTheme="majorHAnsi" w:cstheme="majorHAnsi"/>
          <w:lang w:val="en-US"/>
        </w:rPr>
        <w:br/>
      </w:r>
    </w:p>
    <w:p w14:paraId="7F0775A2"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[Jacob]</w:t>
      </w:r>
    </w:p>
    <w:p w14:paraId="5C38B5C5" w14:textId="77777777" w:rsidR="000B7DAC" w:rsidRPr="000534E9" w:rsidRDefault="000B7DAC" w:rsidP="000B7DAC">
      <w:pPr>
        <w:spacing w:after="0" w:line="240" w:lineRule="auto"/>
        <w:ind w:left="567" w:right="567"/>
        <w:rPr>
          <w:rFonts w:asciiTheme="minorHAnsi" w:hAnsiTheme="minorHAnsi" w:cstheme="minorHAnsi"/>
          <w:lang w:val="en-US"/>
        </w:rPr>
      </w:pPr>
    </w:p>
    <w:p w14:paraId="06A23264" w14:textId="77777777" w:rsidR="000B7DAC" w:rsidRPr="000534E9" w:rsidRDefault="000B7DAC" w:rsidP="000B7DAC">
      <w:pPr>
        <w:spacing w:after="0" w:line="240" w:lineRule="auto"/>
        <w:ind w:left="567" w:right="567"/>
        <w:rPr>
          <w:rFonts w:asciiTheme="minorHAnsi" w:hAnsiTheme="minorHAnsi" w:cstheme="minorHAnsi"/>
          <w:lang w:val="en-US"/>
        </w:rPr>
      </w:pPr>
    </w:p>
    <w:p w14:paraId="1773E86B" w14:textId="77777777" w:rsidR="000B7DAC" w:rsidRPr="000534E9" w:rsidRDefault="000B7DAC" w:rsidP="000B7DAC">
      <w:pPr>
        <w:spacing w:after="0" w:line="240" w:lineRule="auto"/>
        <w:ind w:left="567" w:right="567"/>
        <w:rPr>
          <w:rFonts w:asciiTheme="minorHAnsi" w:hAnsiTheme="minorHAnsi" w:cstheme="minorHAnsi"/>
          <w:lang w:val="en-US"/>
        </w:rPr>
      </w:pPr>
    </w:p>
    <w:p w14:paraId="54A80C4A" w14:textId="77777777" w:rsidR="000B7DAC" w:rsidRPr="000534E9" w:rsidRDefault="000B7DAC" w:rsidP="000B7DAC">
      <w:pPr>
        <w:spacing w:after="0" w:line="240" w:lineRule="auto"/>
        <w:ind w:left="567" w:right="567"/>
        <w:rPr>
          <w:rStyle w:val="Forside-ForfatterogoppgaveChar"/>
          <w:rFonts w:asciiTheme="minorHAnsi" w:hAnsiTheme="minorHAnsi" w:cstheme="minorHAnsi"/>
          <w:lang w:val="en-US"/>
        </w:rPr>
      </w:pPr>
      <w:r w:rsidRPr="000534E9">
        <w:rPr>
          <w:rFonts w:asciiTheme="minorHAnsi" w:hAnsiTheme="minorHAnsi" w:cstheme="minorHAnsi"/>
          <w:noProof/>
          <w:lang w:eastAsia="zh-CN"/>
        </w:rPr>
        <w:drawing>
          <wp:anchor distT="0" distB="0" distL="114300" distR="114300" simplePos="0" relativeHeight="251658240" behindDoc="1" locked="0" layoutInCell="1" allowOverlap="1" wp14:anchorId="437916AE" wp14:editId="1767D878">
            <wp:simplePos x="0" y="0"/>
            <wp:positionH relativeFrom="column">
              <wp:posOffset>1917700</wp:posOffset>
            </wp:positionH>
            <wp:positionV relativeFrom="paragraph">
              <wp:posOffset>387350</wp:posOffset>
            </wp:positionV>
            <wp:extent cx="2190115" cy="2190115"/>
            <wp:effectExtent l="0" t="0" r="635" b="635"/>
            <wp:wrapTight wrapText="bothSides">
              <wp:wrapPolygon edited="0">
                <wp:start x="8830" y="0"/>
                <wp:lineTo x="7327" y="188"/>
                <wp:lineTo x="2818" y="2442"/>
                <wp:lineTo x="1879" y="4321"/>
                <wp:lineTo x="752" y="6012"/>
                <wp:lineTo x="188" y="7515"/>
                <wp:lineTo x="0" y="8455"/>
                <wp:lineTo x="0" y="12776"/>
                <wp:lineTo x="564" y="15030"/>
                <wp:lineTo x="2442" y="18412"/>
                <wp:lineTo x="6576" y="21043"/>
                <wp:lineTo x="8267" y="21418"/>
                <wp:lineTo x="8643" y="21418"/>
                <wp:lineTo x="12776" y="21418"/>
                <wp:lineTo x="13152" y="21418"/>
                <wp:lineTo x="14843" y="21043"/>
                <wp:lineTo x="18976" y="18412"/>
                <wp:lineTo x="21043" y="15030"/>
                <wp:lineTo x="21418" y="12776"/>
                <wp:lineTo x="21418" y="8079"/>
                <wp:lineTo x="20855" y="6012"/>
                <wp:lineTo x="18788" y="3194"/>
                <wp:lineTo x="18600" y="2442"/>
                <wp:lineTo x="14091" y="188"/>
                <wp:lineTo x="12588" y="0"/>
                <wp:lineTo x="883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90115" cy="2190115"/>
                    </a:xfrm>
                    <a:prstGeom prst="rect">
                      <a:avLst/>
                    </a:prstGeom>
                  </pic:spPr>
                </pic:pic>
              </a:graphicData>
            </a:graphic>
            <wp14:sizeRelH relativeFrom="page">
              <wp14:pctWidth>0</wp14:pctWidth>
            </wp14:sizeRelH>
            <wp14:sizeRelV relativeFrom="page">
              <wp14:pctHeight>0</wp14:pctHeight>
            </wp14:sizeRelV>
          </wp:anchor>
        </w:drawing>
      </w:r>
      <w:r w:rsidRPr="000534E9">
        <w:rPr>
          <w:rFonts w:asciiTheme="minorHAnsi" w:hAnsiTheme="minorHAnsi" w:cstheme="minorHAnsi"/>
          <w:lang w:val="en-US"/>
        </w:rPr>
        <w:br/>
      </w:r>
    </w:p>
    <w:p w14:paraId="4DEC4E4B" w14:textId="77777777" w:rsidR="000B7DAC" w:rsidRPr="000534E9" w:rsidRDefault="000B7DAC" w:rsidP="000B7DAC">
      <w:pPr>
        <w:spacing w:after="0" w:line="240" w:lineRule="auto"/>
        <w:ind w:left="567" w:right="567"/>
        <w:rPr>
          <w:rStyle w:val="Forside-ForfatterogoppgaveChar"/>
          <w:rFonts w:asciiTheme="minorHAnsi" w:hAnsiTheme="minorHAnsi" w:cstheme="minorHAnsi"/>
          <w:lang w:val="en-US"/>
        </w:rPr>
      </w:pPr>
    </w:p>
    <w:p w14:paraId="7D848429"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5FCF0ED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578D7A0"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7F4CB3A"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525291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DA639F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5D0A6DB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41F7C5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6F1E94C"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99004C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6513AC4A"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EC591F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C7D669B"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1D612CA"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 xml:space="preserve">[Master Thesis] </w:t>
      </w:r>
    </w:p>
    <w:p w14:paraId="7C9B97FC"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 xml:space="preserve"> [Study </w:t>
      </w:r>
      <w:proofErr w:type="spellStart"/>
      <w:r w:rsidRPr="000534E9">
        <w:rPr>
          <w:rStyle w:val="Forside-ForfatterogoppgaveChar"/>
          <w:rFonts w:asciiTheme="majorHAnsi" w:hAnsiTheme="majorHAnsi" w:cstheme="majorHAnsi"/>
          <w:lang w:val="en-US"/>
        </w:rPr>
        <w:t>programme</w:t>
      </w:r>
      <w:proofErr w:type="spellEnd"/>
      <w:r w:rsidRPr="000534E9">
        <w:rPr>
          <w:rStyle w:val="Forside-ForfatterogoppgaveChar"/>
          <w:rFonts w:asciiTheme="majorHAnsi" w:hAnsiTheme="majorHAnsi" w:cstheme="majorHAnsi"/>
          <w:lang w:val="en-US"/>
        </w:rPr>
        <w:t>]</w:t>
      </w:r>
    </w:p>
    <w:p w14:paraId="78229F1F"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[30/60 credits]</w:t>
      </w:r>
    </w:p>
    <w:p w14:paraId="633F5CC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10D70328"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[Institute]</w:t>
      </w:r>
    </w:p>
    <w:p w14:paraId="23A0C63D" w14:textId="77777777" w:rsidR="000B7DAC" w:rsidRPr="000534E9" w:rsidRDefault="000B7DAC" w:rsidP="000B7DAC">
      <w:pPr>
        <w:spacing w:after="0" w:line="240" w:lineRule="auto"/>
        <w:ind w:left="567" w:right="567"/>
        <w:jc w:val="center"/>
        <w:rPr>
          <w:rFonts w:asciiTheme="minorHAnsi" w:hAnsiTheme="minorHAnsi" w:cstheme="minorHAnsi"/>
          <w:sz w:val="32"/>
          <w:szCs w:val="32"/>
          <w:lang w:val="en-US"/>
        </w:rPr>
      </w:pPr>
      <w:r w:rsidRPr="000534E9">
        <w:rPr>
          <w:rStyle w:val="Forside-ForfatterogoppgaveChar"/>
          <w:rFonts w:asciiTheme="majorHAnsi" w:hAnsiTheme="majorHAnsi" w:cstheme="majorHAnsi"/>
          <w:lang w:val="en-US"/>
        </w:rPr>
        <w:lastRenderedPageBreak/>
        <w:t>[Faculty]</w:t>
      </w:r>
      <w:r w:rsidRPr="000534E9">
        <w:rPr>
          <w:rStyle w:val="Forside-ForfatterogoppgaveChar"/>
          <w:rFonts w:asciiTheme="minorHAnsi" w:hAnsiTheme="minorHAnsi" w:cstheme="minorHAnsi"/>
          <w:lang w:val="en-US"/>
        </w:rPr>
        <w:br/>
      </w:r>
    </w:p>
    <w:p w14:paraId="69E1C82E" w14:textId="77777777" w:rsidR="000B7DAC" w:rsidRPr="00216431" w:rsidRDefault="000B7DAC" w:rsidP="000B7DAC">
      <w:pPr>
        <w:spacing w:after="0" w:line="240" w:lineRule="auto"/>
        <w:ind w:left="567" w:right="567"/>
        <w:jc w:val="center"/>
        <w:rPr>
          <w:rStyle w:val="Forside-datoChar"/>
          <w:rFonts w:asciiTheme="majorHAnsi" w:hAnsiTheme="majorHAnsi" w:cstheme="majorHAnsi"/>
          <w:lang w:val="en-US"/>
        </w:rPr>
      </w:pPr>
      <w:r w:rsidRPr="00216431">
        <w:rPr>
          <w:rFonts w:asciiTheme="majorHAnsi" w:hAnsiTheme="majorHAnsi" w:cstheme="majorHAnsi"/>
          <w:sz w:val="32"/>
          <w:szCs w:val="32"/>
          <w:lang w:val="en-US"/>
        </w:rPr>
        <w:t>UNIVERSITY OF OSLO</w:t>
      </w:r>
      <w:r w:rsidRPr="00216431">
        <w:rPr>
          <w:rFonts w:asciiTheme="majorHAnsi" w:hAnsiTheme="majorHAnsi" w:cstheme="majorHAnsi"/>
          <w:lang w:val="en-US"/>
        </w:rPr>
        <w:t xml:space="preserve"> </w:t>
      </w:r>
      <w:r w:rsidRPr="00216431">
        <w:rPr>
          <w:rFonts w:asciiTheme="majorHAnsi" w:hAnsiTheme="majorHAnsi" w:cstheme="majorHAnsi"/>
          <w:lang w:val="en-US"/>
        </w:rPr>
        <w:br/>
      </w:r>
    </w:p>
    <w:p w14:paraId="6FF92122" w14:textId="216889C9" w:rsidR="000B7DAC" w:rsidRPr="000534E9" w:rsidRDefault="000B7DAC" w:rsidP="0054090A">
      <w:pPr>
        <w:spacing w:after="0" w:line="240" w:lineRule="auto"/>
        <w:ind w:left="567" w:right="567"/>
        <w:jc w:val="center"/>
        <w:rPr>
          <w:rFonts w:asciiTheme="minorHAnsi" w:hAnsiTheme="minorHAnsi" w:cstheme="minorHAnsi"/>
          <w:sz w:val="20"/>
          <w:lang w:val="en-US"/>
        </w:rPr>
      </w:pPr>
      <w:r w:rsidRPr="00216431">
        <w:rPr>
          <w:rStyle w:val="Forside-datoChar"/>
          <w:rFonts w:asciiTheme="majorHAnsi" w:hAnsiTheme="majorHAnsi" w:cstheme="majorHAnsi"/>
          <w:lang w:val="en-US"/>
        </w:rPr>
        <w:t>[Month / Year]</w:t>
      </w:r>
    </w:p>
    <w:p w14:paraId="751B28E8" w14:textId="3C500A2A" w:rsidR="0054090A" w:rsidRPr="000534E9" w:rsidRDefault="0054090A">
      <w:pPr>
        <w:rPr>
          <w:rFonts w:asciiTheme="minorHAnsi" w:hAnsiTheme="minorHAnsi" w:cstheme="minorHAnsi"/>
          <w:lang w:val="en-US"/>
        </w:rPr>
      </w:pPr>
    </w:p>
    <w:p w14:paraId="2F2D4DBB" w14:textId="77777777" w:rsidR="00B15DBB" w:rsidRPr="000534E9" w:rsidRDefault="00B15DBB">
      <w:pPr>
        <w:rPr>
          <w:rFonts w:asciiTheme="minorHAnsi" w:hAnsiTheme="minorHAnsi" w:cstheme="minorHAnsi"/>
          <w:lang w:val="en-US"/>
        </w:rPr>
      </w:pPr>
    </w:p>
    <w:p w14:paraId="5D569DE8" w14:textId="77777777" w:rsidR="007E6F55" w:rsidRPr="000534E9" w:rsidRDefault="00D56E66" w:rsidP="004C35E5">
      <w:pPr>
        <w:keepNext/>
        <w:spacing w:line="360" w:lineRule="auto"/>
        <w:rPr>
          <w:rFonts w:asciiTheme="minorHAnsi" w:hAnsiTheme="minorHAnsi" w:cstheme="minorHAnsi"/>
        </w:rPr>
      </w:pPr>
      <w:r w:rsidRPr="000534E9">
        <w:rPr>
          <w:rFonts w:asciiTheme="minorHAnsi" w:hAnsiTheme="minorHAnsi" w:cstheme="minorHAnsi"/>
          <w:noProof/>
        </w:rPr>
        <w:drawing>
          <wp:inline distT="0" distB="0" distL="0" distR="0" wp14:anchorId="0C14129F" wp14:editId="40A46143">
            <wp:extent cx="5943600" cy="4567555"/>
            <wp:effectExtent l="0" t="0" r="0" b="4445"/>
            <wp:docPr id="3" name="Picture 3" descr="young customer service man with brace doing the o.k. sign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customer service man with brace doing the o.k. sign Stock Photo -  Al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p>
    <w:p w14:paraId="2EF2DF13" w14:textId="6F13C770" w:rsidR="00C03CFD" w:rsidRPr="000534E9" w:rsidRDefault="007E6F55" w:rsidP="004C35E5">
      <w:pPr>
        <w:pStyle w:val="Caption"/>
        <w:spacing w:line="360" w:lineRule="auto"/>
        <w:rPr>
          <w:rFonts w:asciiTheme="minorHAnsi" w:hAnsiTheme="minorHAnsi" w:cstheme="minorHAnsi"/>
          <w:lang w:val="en-US"/>
        </w:rPr>
      </w:pPr>
      <w:bookmarkStart w:id="0" w:name="_Ref93938634"/>
      <w:bookmarkStart w:id="1" w:name="_Ref86934614"/>
      <w:r w:rsidRPr="000534E9">
        <w:rPr>
          <w:rFonts w:asciiTheme="minorHAnsi" w:hAnsiTheme="minorHAnsi" w:cstheme="minorHAnsi"/>
          <w:lang w:val="en-US"/>
        </w:rPr>
        <w:t xml:space="preserve">Figure </w:t>
      </w:r>
      <w:ins w:id="2" w:author="Jacob Lie" w:date="2022-02-01T16:19:00Z">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STYLEREF 1 \s </w:instrText>
        </w:r>
      </w:ins>
      <w:r w:rsidR="00783C9D">
        <w:rPr>
          <w:rFonts w:asciiTheme="minorHAnsi" w:hAnsiTheme="minorHAnsi" w:cstheme="minorHAnsi"/>
          <w:lang w:val="en-US"/>
        </w:rPr>
        <w:fldChar w:fldCharType="separate"/>
      </w:r>
      <w:r w:rsidR="00783C9D">
        <w:rPr>
          <w:rFonts w:asciiTheme="minorHAnsi" w:hAnsiTheme="minorHAnsi" w:cstheme="minorHAnsi"/>
          <w:noProof/>
          <w:lang w:val="en-US"/>
        </w:rPr>
        <w:t>1</w:t>
      </w:r>
      <w:ins w:id="3" w:author="Jacob Lie" w:date="2022-02-01T16:19:00Z">
        <w:r w:rsidR="00783C9D">
          <w:rPr>
            <w:rFonts w:asciiTheme="minorHAnsi" w:hAnsiTheme="minorHAnsi" w:cstheme="minorHAnsi"/>
            <w:lang w:val="en-US"/>
          </w:rPr>
          <w:fldChar w:fldCharType="end"/>
        </w:r>
        <w:r w:rsidR="00783C9D">
          <w:rPr>
            <w:rFonts w:asciiTheme="minorHAnsi" w:hAnsiTheme="minorHAnsi" w:cstheme="minorHAnsi"/>
            <w:lang w:val="en-US"/>
          </w:rPr>
          <w:noBreakHyphen/>
        </w:r>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SEQ Figure \* ARABIC \s 1 </w:instrText>
        </w:r>
      </w:ins>
      <w:r w:rsidR="00783C9D">
        <w:rPr>
          <w:rFonts w:asciiTheme="minorHAnsi" w:hAnsiTheme="minorHAnsi" w:cstheme="minorHAnsi"/>
          <w:lang w:val="en-US"/>
        </w:rPr>
        <w:fldChar w:fldCharType="separate"/>
      </w:r>
      <w:ins w:id="4" w:author="Jacob Lie" w:date="2022-02-01T16:19:00Z">
        <w:r w:rsidR="00783C9D">
          <w:rPr>
            <w:rFonts w:asciiTheme="minorHAnsi" w:hAnsiTheme="minorHAnsi" w:cstheme="minorHAnsi"/>
            <w:noProof/>
            <w:lang w:val="en-US"/>
          </w:rPr>
          <w:t>1</w:t>
        </w:r>
        <w:r w:rsidR="00783C9D">
          <w:rPr>
            <w:rFonts w:asciiTheme="minorHAnsi" w:hAnsiTheme="minorHAnsi" w:cstheme="minorHAnsi"/>
            <w:lang w:val="en-US"/>
          </w:rPr>
          <w:fldChar w:fldCharType="end"/>
        </w:r>
      </w:ins>
      <w:del w:id="5" w:author="Jacob Lie" w:date="2022-02-01T16:19:00Z">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STYLEREF 1 \s </w:delInstrText>
        </w:r>
        <w:r w:rsidR="00723A4E" w:rsidDel="00783C9D">
          <w:rPr>
            <w:rFonts w:asciiTheme="minorHAnsi" w:hAnsiTheme="minorHAnsi" w:cstheme="minorHAnsi"/>
            <w:lang w:val="en-US"/>
          </w:rPr>
          <w:fldChar w:fldCharType="separate"/>
        </w:r>
        <w:r w:rsidR="003159C2" w:rsidDel="00783C9D">
          <w:rPr>
            <w:rFonts w:asciiTheme="minorHAnsi" w:hAnsiTheme="minorHAnsi" w:cstheme="minorHAnsi"/>
            <w:noProof/>
            <w:lang w:val="en-US"/>
          </w:rPr>
          <w:delText>1</w:delText>
        </w:r>
        <w:r w:rsidR="00723A4E" w:rsidDel="00783C9D">
          <w:rPr>
            <w:rFonts w:asciiTheme="minorHAnsi" w:hAnsiTheme="minorHAnsi" w:cstheme="minorHAnsi"/>
            <w:lang w:val="en-US"/>
          </w:rPr>
          <w:fldChar w:fldCharType="end"/>
        </w:r>
        <w:r w:rsidR="00723A4E" w:rsidDel="00783C9D">
          <w:rPr>
            <w:rFonts w:asciiTheme="minorHAnsi" w:hAnsiTheme="minorHAnsi" w:cstheme="minorHAnsi"/>
            <w:lang w:val="en-US"/>
          </w:rPr>
          <w:noBreakHyphen/>
        </w:r>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SEQ Figure \* ARABIC \s 1 </w:delInstrText>
        </w:r>
        <w:r w:rsidR="00723A4E" w:rsidDel="00783C9D">
          <w:rPr>
            <w:rFonts w:asciiTheme="minorHAnsi" w:hAnsiTheme="minorHAnsi" w:cstheme="minorHAnsi"/>
            <w:lang w:val="en-US"/>
          </w:rPr>
          <w:fldChar w:fldCharType="separate"/>
        </w:r>
        <w:r w:rsidR="003159C2" w:rsidDel="00783C9D">
          <w:rPr>
            <w:rFonts w:asciiTheme="minorHAnsi" w:hAnsiTheme="minorHAnsi" w:cstheme="minorHAnsi"/>
            <w:noProof/>
            <w:lang w:val="en-US"/>
          </w:rPr>
          <w:delText>1</w:delText>
        </w:r>
        <w:r w:rsidR="00723A4E" w:rsidDel="00783C9D">
          <w:rPr>
            <w:rFonts w:asciiTheme="minorHAnsi" w:hAnsiTheme="minorHAnsi" w:cstheme="minorHAnsi"/>
            <w:lang w:val="en-US"/>
          </w:rPr>
          <w:fldChar w:fldCharType="end"/>
        </w:r>
      </w:del>
      <w:bookmarkEnd w:id="0"/>
      <w:del w:id="6" w:author="Jacob Lie" w:date="2021-11-12T14:27:00Z">
        <w:r w:rsidRPr="000534E9" w:rsidDel="007F228C">
          <w:rPr>
            <w:rFonts w:asciiTheme="minorHAnsi" w:hAnsiTheme="minorHAnsi" w:cstheme="minorHAnsi"/>
          </w:rPr>
          <w:fldChar w:fldCharType="begin"/>
        </w:r>
        <w:r w:rsidRPr="000534E9" w:rsidDel="007F228C">
          <w:rPr>
            <w:rFonts w:asciiTheme="minorHAnsi" w:hAnsiTheme="minorHAnsi" w:cstheme="minorHAnsi"/>
            <w:lang w:val="en-US"/>
          </w:rPr>
          <w:delInstrText xml:space="preserve"> SEQ Figure \* ARABIC </w:delInstrText>
        </w:r>
        <w:r w:rsidRPr="000534E9"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1</w:delText>
        </w:r>
        <w:r w:rsidRPr="000534E9" w:rsidDel="007F228C">
          <w:rPr>
            <w:rFonts w:asciiTheme="minorHAnsi" w:hAnsiTheme="minorHAnsi" w:cstheme="minorHAnsi"/>
          </w:rPr>
          <w:fldChar w:fldCharType="end"/>
        </w:r>
      </w:del>
      <w:bookmarkEnd w:id="1"/>
      <w:r w:rsidRPr="000534E9">
        <w:rPr>
          <w:rFonts w:asciiTheme="minorHAnsi" w:hAnsiTheme="minorHAnsi" w:cstheme="minorHAnsi"/>
          <w:lang w:val="en-US"/>
        </w:rPr>
        <w:t>. A very cool dude</w:t>
      </w:r>
    </w:p>
    <w:p w14:paraId="5FBD41CF" w14:textId="77777777" w:rsidR="007E6F55" w:rsidRPr="000534E9" w:rsidRDefault="007E6F55" w:rsidP="004C35E5">
      <w:pPr>
        <w:spacing w:line="360" w:lineRule="auto"/>
        <w:rPr>
          <w:rFonts w:asciiTheme="minorHAnsi" w:hAnsiTheme="minorHAnsi" w:cstheme="minorHAnsi"/>
          <w:lang w:val="en-US"/>
        </w:rPr>
      </w:pPr>
    </w:p>
    <w:p w14:paraId="63DAD8B4" w14:textId="77777777" w:rsidR="007E6F55" w:rsidRPr="000534E9" w:rsidRDefault="007E6F55" w:rsidP="004C35E5">
      <w:pPr>
        <w:spacing w:line="360" w:lineRule="auto"/>
        <w:rPr>
          <w:rFonts w:asciiTheme="minorHAnsi" w:hAnsiTheme="minorHAnsi" w:cstheme="minorHAnsi"/>
          <w:lang w:val="en-US"/>
        </w:rPr>
      </w:pPr>
    </w:p>
    <w:p w14:paraId="1EB88466" w14:textId="77777777" w:rsidR="001126A7" w:rsidRPr="000534E9" w:rsidRDefault="001126A7" w:rsidP="004C35E5">
      <w:pPr>
        <w:spacing w:line="360" w:lineRule="auto"/>
        <w:rPr>
          <w:rFonts w:asciiTheme="minorHAnsi" w:eastAsiaTheme="minorEastAsia" w:hAnsiTheme="minorHAnsi" w:cstheme="minorHAnsi"/>
          <w:lang w:val="en-US"/>
        </w:rPr>
      </w:pPr>
    </w:p>
    <w:p w14:paraId="6722E143" w14:textId="77777777" w:rsidR="001126A7" w:rsidRPr="000534E9" w:rsidRDefault="001126A7" w:rsidP="004C35E5">
      <w:pPr>
        <w:spacing w:line="360" w:lineRule="auto"/>
        <w:rPr>
          <w:rFonts w:asciiTheme="minorHAnsi" w:eastAsiaTheme="minorEastAsia" w:hAnsiTheme="minorHAnsi" w:cstheme="minorHAnsi"/>
          <w:lang w:val="en-US"/>
        </w:rPr>
      </w:pPr>
    </w:p>
    <w:sdt>
      <w:sdtPr>
        <w:rPr>
          <w:rFonts w:ascii="Times New Roman" w:eastAsiaTheme="minorHAnsi" w:hAnsi="Times New Roman" w:cstheme="minorBidi"/>
          <w:color w:val="auto"/>
          <w:sz w:val="24"/>
          <w:szCs w:val="22"/>
          <w:lang w:val="nb-NO"/>
        </w:rPr>
        <w:id w:val="-662545637"/>
        <w:docPartObj>
          <w:docPartGallery w:val="Table of Contents"/>
          <w:docPartUnique/>
        </w:docPartObj>
      </w:sdtPr>
      <w:sdtEndPr>
        <w:rPr>
          <w:b/>
          <w:bCs/>
          <w:noProof/>
        </w:rPr>
      </w:sdtEndPr>
      <w:sdtContent>
        <w:p w14:paraId="470CCEF1" w14:textId="55565682" w:rsidR="002702A7" w:rsidRDefault="002702A7">
          <w:pPr>
            <w:pStyle w:val="TOCHeading"/>
          </w:pPr>
          <w:r>
            <w:t>Contents</w:t>
          </w:r>
        </w:p>
        <w:p w14:paraId="3B1015F4" w14:textId="392DDE24" w:rsidR="003159C2" w:rsidRDefault="002702A7">
          <w:pPr>
            <w:pStyle w:val="TOC1"/>
            <w:tabs>
              <w:tab w:val="left" w:pos="480"/>
              <w:tab w:val="right" w:leader="dot" w:pos="9350"/>
            </w:tabs>
            <w:rPr>
              <w:ins w:id="7" w:author="Jacob Lie" w:date="2022-02-01T16:03:00Z"/>
              <w:rFonts w:asciiTheme="minorHAnsi" w:eastAsiaTheme="minorEastAsia" w:hAnsiTheme="minorHAnsi"/>
              <w:noProof/>
              <w:sz w:val="22"/>
              <w:lang w:val="en-US"/>
            </w:rPr>
          </w:pPr>
          <w:r>
            <w:fldChar w:fldCharType="begin"/>
          </w:r>
          <w:r>
            <w:instrText xml:space="preserve"> TOC \o "1-3" \h \z \u </w:instrText>
          </w:r>
          <w:r>
            <w:fldChar w:fldCharType="separate"/>
          </w:r>
          <w:ins w:id="8" w:author="Jacob Lie" w:date="2022-02-01T16:03:00Z">
            <w:r w:rsidR="003159C2" w:rsidRPr="00654A3F">
              <w:rPr>
                <w:rStyle w:val="Hyperlink"/>
                <w:noProof/>
              </w:rPr>
              <w:fldChar w:fldCharType="begin"/>
            </w:r>
            <w:r w:rsidR="003159C2" w:rsidRPr="00654A3F">
              <w:rPr>
                <w:rStyle w:val="Hyperlink"/>
                <w:noProof/>
              </w:rPr>
              <w:instrText xml:space="preserve"> </w:instrText>
            </w:r>
            <w:r w:rsidR="003159C2">
              <w:rPr>
                <w:noProof/>
              </w:rPr>
              <w:instrText>HYPERLINK \l "_Toc94623805"</w:instrText>
            </w:r>
            <w:r w:rsidR="003159C2" w:rsidRPr="00654A3F">
              <w:rPr>
                <w:rStyle w:val="Hyperlink"/>
                <w:noProof/>
              </w:rPr>
              <w:instrText xml:space="preserve"> </w:instrText>
            </w:r>
            <w:r w:rsidR="003159C2" w:rsidRPr="00654A3F">
              <w:rPr>
                <w:rStyle w:val="Hyperlink"/>
                <w:noProof/>
              </w:rPr>
            </w:r>
            <w:r w:rsidR="003159C2" w:rsidRPr="00654A3F">
              <w:rPr>
                <w:rStyle w:val="Hyperlink"/>
                <w:noProof/>
              </w:rPr>
              <w:fldChar w:fldCharType="separate"/>
            </w:r>
            <w:r w:rsidR="003159C2" w:rsidRPr="00654A3F">
              <w:rPr>
                <w:rStyle w:val="Hyperlink"/>
                <w:rFonts w:cs="Times New Roman"/>
                <w:noProof/>
                <w:lang w:val="en-US"/>
              </w:rPr>
              <w:t>1</w:t>
            </w:r>
            <w:r w:rsidR="003159C2">
              <w:rPr>
                <w:rFonts w:asciiTheme="minorHAnsi" w:eastAsiaTheme="minorEastAsia" w:hAnsiTheme="minorHAnsi"/>
                <w:noProof/>
                <w:sz w:val="22"/>
                <w:lang w:val="en-US"/>
              </w:rPr>
              <w:tab/>
            </w:r>
            <w:r w:rsidR="003159C2" w:rsidRPr="00654A3F">
              <w:rPr>
                <w:rStyle w:val="Hyperlink"/>
                <w:rFonts w:cs="Times New Roman"/>
                <w:noProof/>
                <w:lang w:val="en-US"/>
              </w:rPr>
              <w:t>Theory</w:t>
            </w:r>
            <w:r w:rsidR="003159C2">
              <w:rPr>
                <w:noProof/>
                <w:webHidden/>
              </w:rPr>
              <w:tab/>
            </w:r>
            <w:r w:rsidR="003159C2">
              <w:rPr>
                <w:noProof/>
                <w:webHidden/>
              </w:rPr>
              <w:fldChar w:fldCharType="begin"/>
            </w:r>
            <w:r w:rsidR="003159C2">
              <w:rPr>
                <w:noProof/>
                <w:webHidden/>
              </w:rPr>
              <w:instrText xml:space="preserve"> PAGEREF _Toc94623805 \h </w:instrText>
            </w:r>
            <w:r w:rsidR="003159C2">
              <w:rPr>
                <w:noProof/>
                <w:webHidden/>
              </w:rPr>
            </w:r>
          </w:ins>
          <w:r w:rsidR="003159C2">
            <w:rPr>
              <w:noProof/>
              <w:webHidden/>
            </w:rPr>
            <w:fldChar w:fldCharType="separate"/>
          </w:r>
          <w:ins w:id="9" w:author="Jacob Lie" w:date="2022-02-01T16:03:00Z">
            <w:r w:rsidR="003159C2">
              <w:rPr>
                <w:noProof/>
                <w:webHidden/>
              </w:rPr>
              <w:t>4</w:t>
            </w:r>
            <w:r w:rsidR="003159C2">
              <w:rPr>
                <w:noProof/>
                <w:webHidden/>
              </w:rPr>
              <w:fldChar w:fldCharType="end"/>
            </w:r>
            <w:r w:rsidR="003159C2" w:rsidRPr="00654A3F">
              <w:rPr>
                <w:rStyle w:val="Hyperlink"/>
                <w:noProof/>
              </w:rPr>
              <w:fldChar w:fldCharType="end"/>
            </w:r>
          </w:ins>
        </w:p>
        <w:p w14:paraId="7326F7EC" w14:textId="7B48D77C" w:rsidR="003159C2" w:rsidRDefault="003159C2">
          <w:pPr>
            <w:pStyle w:val="TOC2"/>
            <w:tabs>
              <w:tab w:val="left" w:pos="880"/>
              <w:tab w:val="right" w:leader="dot" w:pos="9350"/>
            </w:tabs>
            <w:rPr>
              <w:ins w:id="10" w:author="Jacob Lie" w:date="2022-02-01T16:03:00Z"/>
              <w:rFonts w:asciiTheme="minorHAnsi" w:eastAsiaTheme="minorEastAsia" w:hAnsiTheme="minorHAnsi"/>
              <w:noProof/>
              <w:sz w:val="22"/>
              <w:lang w:val="en-US"/>
            </w:rPr>
          </w:pPr>
          <w:ins w:id="11"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"_Toc94623806"</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rFonts w:cs="Times New Roman"/>
                <w:noProof/>
                <w:lang w:val="en-US"/>
              </w:rPr>
              <w:t>1.1</w:t>
            </w:r>
            <w:r>
              <w:rPr>
                <w:rFonts w:asciiTheme="minorHAnsi" w:eastAsiaTheme="minorEastAsia" w:hAnsiTheme="minorHAnsi"/>
                <w:noProof/>
                <w:sz w:val="22"/>
                <w:lang w:val="en-US"/>
              </w:rPr>
              <w:tab/>
            </w:r>
            <w:r w:rsidRPr="00654A3F">
              <w:rPr>
                <w:rStyle w:val="Hyperlink"/>
                <w:rFonts w:cs="Times New Roman"/>
                <w:noProof/>
                <w:lang w:val="en-US"/>
              </w:rPr>
              <w:t>Ionizing Radiation</w:t>
            </w:r>
            <w:r>
              <w:rPr>
                <w:noProof/>
                <w:webHidden/>
              </w:rPr>
              <w:tab/>
            </w:r>
            <w:r>
              <w:rPr>
                <w:noProof/>
                <w:webHidden/>
              </w:rPr>
              <w:fldChar w:fldCharType="begin"/>
            </w:r>
            <w:r>
              <w:rPr>
                <w:noProof/>
                <w:webHidden/>
              </w:rPr>
              <w:instrText xml:space="preserve"> PAGEREF _Toc94623806 \h </w:instrText>
            </w:r>
            <w:r>
              <w:rPr>
                <w:noProof/>
                <w:webHidden/>
              </w:rPr>
            </w:r>
          </w:ins>
          <w:r>
            <w:rPr>
              <w:noProof/>
              <w:webHidden/>
            </w:rPr>
            <w:fldChar w:fldCharType="separate"/>
          </w:r>
          <w:ins w:id="12" w:author="Jacob Lie" w:date="2022-02-01T16:03:00Z">
            <w:r>
              <w:rPr>
                <w:noProof/>
                <w:webHidden/>
              </w:rPr>
              <w:t>4</w:t>
            </w:r>
            <w:r>
              <w:rPr>
                <w:noProof/>
                <w:webHidden/>
              </w:rPr>
              <w:fldChar w:fldCharType="end"/>
            </w:r>
            <w:r w:rsidRPr="00654A3F">
              <w:rPr>
                <w:rStyle w:val="Hyperlink"/>
                <w:noProof/>
              </w:rPr>
              <w:fldChar w:fldCharType="end"/>
            </w:r>
          </w:ins>
        </w:p>
        <w:p w14:paraId="3902011C" w14:textId="4864953A" w:rsidR="003159C2" w:rsidRDefault="003159C2">
          <w:pPr>
            <w:pStyle w:val="TOC3"/>
            <w:tabs>
              <w:tab w:val="left" w:pos="1320"/>
              <w:tab w:val="right" w:leader="dot" w:pos="9350"/>
            </w:tabs>
            <w:rPr>
              <w:ins w:id="13" w:author="Jacob Lie" w:date="2022-02-01T16:03:00Z"/>
              <w:rFonts w:asciiTheme="minorHAnsi" w:eastAsiaTheme="minorEastAsia" w:hAnsiTheme="minorHAnsi"/>
              <w:noProof/>
              <w:sz w:val="22"/>
              <w:lang w:val="en-US"/>
            </w:rPr>
          </w:pPr>
          <w:ins w:id="14"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"_Toc94623810"</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rFonts w:cs="Times New Roman"/>
                <w:noProof/>
                <w:lang w:val="en-US"/>
              </w:rPr>
              <w:t>1.1.1</w:t>
            </w:r>
            <w:r>
              <w:rPr>
                <w:rFonts w:asciiTheme="minorHAnsi" w:eastAsiaTheme="minorEastAsia" w:hAnsiTheme="minorHAnsi"/>
                <w:noProof/>
                <w:sz w:val="22"/>
                <w:lang w:val="en-US"/>
              </w:rPr>
              <w:tab/>
            </w:r>
            <w:r w:rsidRPr="00654A3F">
              <w:rPr>
                <w:rStyle w:val="Hyperlink"/>
                <w:rFonts w:cs="Times New Roman"/>
                <w:noProof/>
                <w:lang w:val="en-US"/>
              </w:rPr>
              <w:t>Photon interaction in matter</w:t>
            </w:r>
            <w:r>
              <w:rPr>
                <w:noProof/>
                <w:webHidden/>
              </w:rPr>
              <w:tab/>
            </w:r>
            <w:r>
              <w:rPr>
                <w:noProof/>
                <w:webHidden/>
              </w:rPr>
              <w:fldChar w:fldCharType="begin"/>
            </w:r>
            <w:r>
              <w:rPr>
                <w:noProof/>
                <w:webHidden/>
              </w:rPr>
              <w:instrText xml:space="preserve"> PAGEREF _Toc94623810 \h </w:instrText>
            </w:r>
            <w:r>
              <w:rPr>
                <w:noProof/>
                <w:webHidden/>
              </w:rPr>
            </w:r>
          </w:ins>
          <w:r>
            <w:rPr>
              <w:noProof/>
              <w:webHidden/>
            </w:rPr>
            <w:fldChar w:fldCharType="separate"/>
          </w:r>
          <w:ins w:id="15" w:author="Jacob Lie" w:date="2022-02-01T16:03:00Z">
            <w:r>
              <w:rPr>
                <w:noProof/>
                <w:webHidden/>
              </w:rPr>
              <w:t>4</w:t>
            </w:r>
            <w:r>
              <w:rPr>
                <w:noProof/>
                <w:webHidden/>
              </w:rPr>
              <w:fldChar w:fldCharType="end"/>
            </w:r>
            <w:r w:rsidRPr="00654A3F">
              <w:rPr>
                <w:rStyle w:val="Hyperlink"/>
                <w:noProof/>
              </w:rPr>
              <w:fldChar w:fldCharType="end"/>
            </w:r>
          </w:ins>
        </w:p>
        <w:p w14:paraId="1CF16A10" w14:textId="4156E013" w:rsidR="003159C2" w:rsidRDefault="003159C2">
          <w:pPr>
            <w:pStyle w:val="TOC3"/>
            <w:tabs>
              <w:tab w:val="left" w:pos="1320"/>
              <w:tab w:val="right" w:leader="dot" w:pos="9350"/>
            </w:tabs>
            <w:rPr>
              <w:ins w:id="16" w:author="Jacob Lie" w:date="2022-02-01T16:03:00Z"/>
              <w:rFonts w:asciiTheme="minorHAnsi" w:eastAsiaTheme="minorEastAsia" w:hAnsiTheme="minorHAnsi"/>
              <w:noProof/>
              <w:sz w:val="22"/>
              <w:lang w:val="en-US"/>
            </w:rPr>
          </w:pPr>
          <w:ins w:id="17"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"_Toc94623811"</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rFonts w:cs="Times New Roman"/>
                <w:noProof/>
                <w:lang w:val="en-US"/>
              </w:rPr>
              <w:t>1.1.2</w:t>
            </w:r>
            <w:r>
              <w:rPr>
                <w:rFonts w:asciiTheme="minorHAnsi" w:eastAsiaTheme="minorEastAsia" w:hAnsiTheme="minorHAnsi"/>
                <w:noProof/>
                <w:sz w:val="22"/>
                <w:lang w:val="en-US"/>
              </w:rPr>
              <w:tab/>
            </w:r>
            <w:r w:rsidRPr="00654A3F">
              <w:rPr>
                <w:rStyle w:val="Hyperlink"/>
                <w:rFonts w:cs="Times New Roman"/>
                <w:noProof/>
                <w:lang w:val="en-US"/>
              </w:rPr>
              <w:t>Charged particle interaction in matter</w:t>
            </w:r>
            <w:r>
              <w:rPr>
                <w:noProof/>
                <w:webHidden/>
              </w:rPr>
              <w:tab/>
            </w:r>
            <w:r>
              <w:rPr>
                <w:noProof/>
                <w:webHidden/>
              </w:rPr>
              <w:fldChar w:fldCharType="begin"/>
            </w:r>
            <w:r>
              <w:rPr>
                <w:noProof/>
                <w:webHidden/>
              </w:rPr>
              <w:instrText xml:space="preserve"> PAGEREF _Toc94623811 \h </w:instrText>
            </w:r>
            <w:r>
              <w:rPr>
                <w:noProof/>
                <w:webHidden/>
              </w:rPr>
            </w:r>
          </w:ins>
          <w:r>
            <w:rPr>
              <w:noProof/>
              <w:webHidden/>
            </w:rPr>
            <w:fldChar w:fldCharType="separate"/>
          </w:r>
          <w:ins w:id="18" w:author="Jacob Lie" w:date="2022-02-01T16:03:00Z">
            <w:r>
              <w:rPr>
                <w:noProof/>
                <w:webHidden/>
              </w:rPr>
              <w:t>8</w:t>
            </w:r>
            <w:r>
              <w:rPr>
                <w:noProof/>
                <w:webHidden/>
              </w:rPr>
              <w:fldChar w:fldCharType="end"/>
            </w:r>
            <w:r w:rsidRPr="00654A3F">
              <w:rPr>
                <w:rStyle w:val="Hyperlink"/>
                <w:noProof/>
              </w:rPr>
              <w:fldChar w:fldCharType="end"/>
            </w:r>
          </w:ins>
        </w:p>
        <w:p w14:paraId="747EA7F3" w14:textId="77B7422A" w:rsidR="003159C2" w:rsidRDefault="003159C2">
          <w:pPr>
            <w:pStyle w:val="TOC2"/>
            <w:tabs>
              <w:tab w:val="left" w:pos="880"/>
              <w:tab w:val="right" w:leader="dot" w:pos="9350"/>
            </w:tabs>
            <w:rPr>
              <w:ins w:id="19" w:author="Jacob Lie" w:date="2022-02-01T16:03:00Z"/>
              <w:rFonts w:asciiTheme="minorHAnsi" w:eastAsiaTheme="minorEastAsia" w:hAnsiTheme="minorHAnsi"/>
              <w:noProof/>
              <w:sz w:val="22"/>
              <w:lang w:val="en-US"/>
            </w:rPr>
          </w:pPr>
          <w:ins w:id="20"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"_Toc94623812"</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noProof/>
                <w:lang w:val="en-US"/>
              </w:rPr>
              <w:t>1.2</w:t>
            </w:r>
            <w:r>
              <w:rPr>
                <w:rFonts w:asciiTheme="minorHAnsi" w:eastAsiaTheme="minorEastAsia" w:hAnsiTheme="minorHAnsi"/>
                <w:noProof/>
                <w:sz w:val="22"/>
                <w:lang w:val="en-US"/>
              </w:rPr>
              <w:tab/>
            </w:r>
            <w:r w:rsidRPr="00654A3F">
              <w:rPr>
                <w:rStyle w:val="Hyperlink"/>
                <w:noProof/>
                <w:lang w:val="en-US"/>
              </w:rPr>
              <w:t>Dosimetry</w:t>
            </w:r>
            <w:r>
              <w:rPr>
                <w:noProof/>
                <w:webHidden/>
              </w:rPr>
              <w:tab/>
            </w:r>
            <w:r>
              <w:rPr>
                <w:noProof/>
                <w:webHidden/>
              </w:rPr>
              <w:fldChar w:fldCharType="begin"/>
            </w:r>
            <w:r>
              <w:rPr>
                <w:noProof/>
                <w:webHidden/>
              </w:rPr>
              <w:instrText xml:space="preserve"> PAGEREF _Toc94623812 \h </w:instrText>
            </w:r>
            <w:r>
              <w:rPr>
                <w:noProof/>
                <w:webHidden/>
              </w:rPr>
            </w:r>
          </w:ins>
          <w:r>
            <w:rPr>
              <w:noProof/>
              <w:webHidden/>
            </w:rPr>
            <w:fldChar w:fldCharType="separate"/>
          </w:r>
          <w:ins w:id="21" w:author="Jacob Lie" w:date="2022-02-01T16:03:00Z">
            <w:r>
              <w:rPr>
                <w:noProof/>
                <w:webHidden/>
              </w:rPr>
              <w:t>12</w:t>
            </w:r>
            <w:r>
              <w:rPr>
                <w:noProof/>
                <w:webHidden/>
              </w:rPr>
              <w:fldChar w:fldCharType="end"/>
            </w:r>
            <w:r w:rsidRPr="00654A3F">
              <w:rPr>
                <w:rStyle w:val="Hyperlink"/>
                <w:noProof/>
              </w:rPr>
              <w:fldChar w:fldCharType="end"/>
            </w:r>
          </w:ins>
        </w:p>
        <w:p w14:paraId="39FE01B3" w14:textId="153DF622" w:rsidR="003159C2" w:rsidRDefault="003159C2">
          <w:pPr>
            <w:pStyle w:val="TOC3"/>
            <w:tabs>
              <w:tab w:val="left" w:pos="1320"/>
              <w:tab w:val="right" w:leader="dot" w:pos="9350"/>
            </w:tabs>
            <w:rPr>
              <w:ins w:id="22" w:author="Jacob Lie" w:date="2022-02-01T16:03:00Z"/>
              <w:rFonts w:asciiTheme="minorHAnsi" w:eastAsiaTheme="minorEastAsia" w:hAnsiTheme="minorHAnsi"/>
              <w:noProof/>
              <w:sz w:val="22"/>
              <w:lang w:val="en-US"/>
            </w:rPr>
          </w:pPr>
          <w:ins w:id="23"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"_Toc94623813"</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noProof/>
                <w:lang w:val="en-US"/>
              </w:rPr>
              <w:t>1.2.1</w:t>
            </w:r>
            <w:r>
              <w:rPr>
                <w:rFonts w:asciiTheme="minorHAnsi" w:eastAsiaTheme="minorEastAsia" w:hAnsiTheme="minorHAnsi"/>
                <w:noProof/>
                <w:sz w:val="22"/>
                <w:lang w:val="en-US"/>
              </w:rPr>
              <w:tab/>
            </w:r>
            <w:r w:rsidRPr="00654A3F">
              <w:rPr>
                <w:rStyle w:val="Hyperlink"/>
                <w:noProof/>
                <w:lang w:val="en-US"/>
              </w:rPr>
              <w:t>Quantities</w:t>
            </w:r>
            <w:r>
              <w:rPr>
                <w:noProof/>
                <w:webHidden/>
              </w:rPr>
              <w:tab/>
            </w:r>
            <w:r>
              <w:rPr>
                <w:noProof/>
                <w:webHidden/>
              </w:rPr>
              <w:fldChar w:fldCharType="begin"/>
            </w:r>
            <w:r>
              <w:rPr>
                <w:noProof/>
                <w:webHidden/>
              </w:rPr>
              <w:instrText xml:space="preserve"> PAGEREF _Toc94623813 \h </w:instrText>
            </w:r>
            <w:r>
              <w:rPr>
                <w:noProof/>
                <w:webHidden/>
              </w:rPr>
            </w:r>
          </w:ins>
          <w:r>
            <w:rPr>
              <w:noProof/>
              <w:webHidden/>
            </w:rPr>
            <w:fldChar w:fldCharType="separate"/>
          </w:r>
          <w:ins w:id="24" w:author="Jacob Lie" w:date="2022-02-01T16:03:00Z">
            <w:r>
              <w:rPr>
                <w:noProof/>
                <w:webHidden/>
              </w:rPr>
              <w:t>12</w:t>
            </w:r>
            <w:r>
              <w:rPr>
                <w:noProof/>
                <w:webHidden/>
              </w:rPr>
              <w:fldChar w:fldCharType="end"/>
            </w:r>
            <w:r w:rsidRPr="00654A3F">
              <w:rPr>
                <w:rStyle w:val="Hyperlink"/>
                <w:noProof/>
              </w:rPr>
              <w:fldChar w:fldCharType="end"/>
            </w:r>
          </w:ins>
        </w:p>
        <w:p w14:paraId="60940392" w14:textId="27162A39" w:rsidR="003159C2" w:rsidRDefault="003159C2">
          <w:pPr>
            <w:pStyle w:val="TOC2"/>
            <w:tabs>
              <w:tab w:val="left" w:pos="880"/>
              <w:tab w:val="right" w:leader="dot" w:pos="9350"/>
            </w:tabs>
            <w:rPr>
              <w:ins w:id="25" w:author="Jacob Lie" w:date="2022-02-01T16:03:00Z"/>
              <w:rFonts w:asciiTheme="minorHAnsi" w:eastAsiaTheme="minorEastAsia" w:hAnsiTheme="minorHAnsi"/>
              <w:noProof/>
              <w:sz w:val="22"/>
              <w:lang w:val="en-US"/>
            </w:rPr>
          </w:pPr>
          <w:ins w:id="26"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"_Toc94623814"</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noProof/>
                <w:lang w:val="en-US"/>
              </w:rPr>
              <w:t>1.3</w:t>
            </w:r>
            <w:r>
              <w:rPr>
                <w:rFonts w:asciiTheme="minorHAnsi" w:eastAsiaTheme="minorEastAsia" w:hAnsiTheme="minorHAnsi"/>
                <w:noProof/>
                <w:sz w:val="22"/>
                <w:lang w:val="en-US"/>
              </w:rPr>
              <w:tab/>
            </w:r>
            <w:r w:rsidRPr="00654A3F">
              <w:rPr>
                <w:rStyle w:val="Hyperlink"/>
                <w:noProof/>
                <w:lang w:val="en-US"/>
              </w:rPr>
              <w:t>Cavity Theory</w:t>
            </w:r>
            <w:r>
              <w:rPr>
                <w:noProof/>
                <w:webHidden/>
              </w:rPr>
              <w:tab/>
            </w:r>
            <w:r>
              <w:rPr>
                <w:noProof/>
                <w:webHidden/>
              </w:rPr>
              <w:fldChar w:fldCharType="begin"/>
            </w:r>
            <w:r>
              <w:rPr>
                <w:noProof/>
                <w:webHidden/>
              </w:rPr>
              <w:instrText xml:space="preserve"> PAGEREF _Toc94623814 \h </w:instrText>
            </w:r>
            <w:r>
              <w:rPr>
                <w:noProof/>
                <w:webHidden/>
              </w:rPr>
            </w:r>
          </w:ins>
          <w:r>
            <w:rPr>
              <w:noProof/>
              <w:webHidden/>
            </w:rPr>
            <w:fldChar w:fldCharType="separate"/>
          </w:r>
          <w:ins w:id="27" w:author="Jacob Lie" w:date="2022-02-01T16:03:00Z">
            <w:r>
              <w:rPr>
                <w:noProof/>
                <w:webHidden/>
              </w:rPr>
              <w:t>16</w:t>
            </w:r>
            <w:r>
              <w:rPr>
                <w:noProof/>
                <w:webHidden/>
              </w:rPr>
              <w:fldChar w:fldCharType="end"/>
            </w:r>
            <w:r w:rsidRPr="00654A3F">
              <w:rPr>
                <w:rStyle w:val="Hyperlink"/>
                <w:noProof/>
              </w:rPr>
              <w:fldChar w:fldCharType="end"/>
            </w:r>
          </w:ins>
        </w:p>
        <w:p w14:paraId="2959E62F" w14:textId="765E2BDD" w:rsidR="003159C2" w:rsidRDefault="003159C2">
          <w:pPr>
            <w:pStyle w:val="TOC1"/>
            <w:tabs>
              <w:tab w:val="left" w:pos="480"/>
              <w:tab w:val="right" w:leader="dot" w:pos="9350"/>
            </w:tabs>
            <w:rPr>
              <w:ins w:id="28" w:author="Jacob Lie" w:date="2022-02-01T16:03:00Z"/>
              <w:rFonts w:asciiTheme="minorHAnsi" w:eastAsiaTheme="minorEastAsia" w:hAnsiTheme="minorHAnsi"/>
              <w:noProof/>
              <w:sz w:val="22"/>
              <w:lang w:val="en-US"/>
            </w:rPr>
          </w:pPr>
          <w:ins w:id="29"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"_Toc94623815"</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noProof/>
              </w:rPr>
              <w:t>2</w:t>
            </w:r>
            <w:r>
              <w:rPr>
                <w:rFonts w:asciiTheme="minorHAnsi" w:eastAsiaTheme="minorEastAsia" w:hAnsiTheme="minorHAnsi"/>
                <w:noProof/>
                <w:sz w:val="22"/>
                <w:lang w:val="en-US"/>
              </w:rPr>
              <w:tab/>
            </w:r>
            <w:r w:rsidRPr="00654A3F">
              <w:rPr>
                <w:rStyle w:val="Hyperlink"/>
                <w:noProof/>
              </w:rPr>
              <w:t>Appendix A</w:t>
            </w:r>
            <w:r>
              <w:rPr>
                <w:noProof/>
                <w:webHidden/>
              </w:rPr>
              <w:tab/>
            </w:r>
            <w:r>
              <w:rPr>
                <w:noProof/>
                <w:webHidden/>
              </w:rPr>
              <w:fldChar w:fldCharType="begin"/>
            </w:r>
            <w:r>
              <w:rPr>
                <w:noProof/>
                <w:webHidden/>
              </w:rPr>
              <w:instrText xml:space="preserve"> PAGEREF _Toc94623815 \h </w:instrText>
            </w:r>
            <w:r>
              <w:rPr>
                <w:noProof/>
                <w:webHidden/>
              </w:rPr>
            </w:r>
          </w:ins>
          <w:r>
            <w:rPr>
              <w:noProof/>
              <w:webHidden/>
            </w:rPr>
            <w:fldChar w:fldCharType="separate"/>
          </w:r>
          <w:ins w:id="30" w:author="Jacob Lie" w:date="2022-02-01T16:03:00Z">
            <w:r>
              <w:rPr>
                <w:noProof/>
                <w:webHidden/>
              </w:rPr>
              <w:t>19</w:t>
            </w:r>
            <w:r>
              <w:rPr>
                <w:noProof/>
                <w:webHidden/>
              </w:rPr>
              <w:fldChar w:fldCharType="end"/>
            </w:r>
            <w:r w:rsidRPr="00654A3F">
              <w:rPr>
                <w:rStyle w:val="Hyperlink"/>
                <w:noProof/>
              </w:rPr>
              <w:fldChar w:fldCharType="end"/>
            </w:r>
          </w:ins>
        </w:p>
        <w:p w14:paraId="78E0735C" w14:textId="5B6205BA" w:rsidR="003159C2" w:rsidRDefault="003159C2">
          <w:pPr>
            <w:pStyle w:val="TOC2"/>
            <w:tabs>
              <w:tab w:val="left" w:pos="880"/>
              <w:tab w:val="right" w:leader="dot" w:pos="9350"/>
            </w:tabs>
            <w:rPr>
              <w:ins w:id="31" w:author="Jacob Lie" w:date="2022-02-01T16:03:00Z"/>
              <w:rFonts w:asciiTheme="minorHAnsi" w:eastAsiaTheme="minorEastAsia" w:hAnsiTheme="minorHAnsi"/>
              <w:noProof/>
              <w:sz w:val="22"/>
              <w:lang w:val="en-US"/>
            </w:rPr>
          </w:pPr>
          <w:ins w:id="32"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"_Toc94623818"</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b/>
                <w:bCs/>
                <w:noProof/>
                <w:lang w:val="en-US"/>
              </w:rPr>
              <w:t>2.1</w:t>
            </w:r>
            <w:r>
              <w:rPr>
                <w:rFonts w:asciiTheme="minorHAnsi" w:eastAsiaTheme="minorEastAsia" w:hAnsiTheme="minorHAnsi"/>
                <w:noProof/>
                <w:sz w:val="22"/>
                <w:lang w:val="en-US"/>
              </w:rPr>
              <w:tab/>
            </w:r>
            <w:r w:rsidRPr="00654A3F">
              <w:rPr>
                <w:rStyle w:val="Hyperlink"/>
                <w:b/>
                <w:bCs/>
                <w:noProof/>
                <w:lang w:val="en-US"/>
              </w:rPr>
              <w:t>Compton Scattering</w:t>
            </w:r>
            <w:r>
              <w:rPr>
                <w:noProof/>
                <w:webHidden/>
              </w:rPr>
              <w:tab/>
            </w:r>
            <w:r>
              <w:rPr>
                <w:noProof/>
                <w:webHidden/>
              </w:rPr>
              <w:fldChar w:fldCharType="begin"/>
            </w:r>
            <w:r>
              <w:rPr>
                <w:noProof/>
                <w:webHidden/>
              </w:rPr>
              <w:instrText xml:space="preserve"> PAGEREF _Toc94623818 \h </w:instrText>
            </w:r>
            <w:r>
              <w:rPr>
                <w:noProof/>
                <w:webHidden/>
              </w:rPr>
            </w:r>
          </w:ins>
          <w:r>
            <w:rPr>
              <w:noProof/>
              <w:webHidden/>
            </w:rPr>
            <w:fldChar w:fldCharType="separate"/>
          </w:r>
          <w:ins w:id="33" w:author="Jacob Lie" w:date="2022-02-01T16:03:00Z">
            <w:r>
              <w:rPr>
                <w:noProof/>
                <w:webHidden/>
              </w:rPr>
              <w:t>19</w:t>
            </w:r>
            <w:r>
              <w:rPr>
                <w:noProof/>
                <w:webHidden/>
              </w:rPr>
              <w:fldChar w:fldCharType="end"/>
            </w:r>
            <w:r w:rsidRPr="00654A3F">
              <w:rPr>
                <w:rStyle w:val="Hyperlink"/>
                <w:noProof/>
              </w:rPr>
              <w:fldChar w:fldCharType="end"/>
            </w:r>
          </w:ins>
        </w:p>
        <w:p w14:paraId="55B68BE7" w14:textId="4A48F071" w:rsidR="003159C2" w:rsidRDefault="003159C2">
          <w:pPr>
            <w:pStyle w:val="TOC2"/>
            <w:tabs>
              <w:tab w:val="left" w:pos="880"/>
              <w:tab w:val="right" w:leader="dot" w:pos="9350"/>
            </w:tabs>
            <w:rPr>
              <w:ins w:id="34" w:author="Jacob Lie" w:date="2022-02-01T16:03:00Z"/>
              <w:rFonts w:asciiTheme="minorHAnsi" w:eastAsiaTheme="minorEastAsia" w:hAnsiTheme="minorHAnsi"/>
              <w:noProof/>
              <w:sz w:val="22"/>
              <w:lang w:val="en-US"/>
            </w:rPr>
          </w:pPr>
          <w:ins w:id="35" w:author="Jacob Lie" w:date="2022-02-01T16:03:00Z">
            <w:r w:rsidRPr="00654A3F">
              <w:rPr>
                <w:rStyle w:val="Hyperlink"/>
                <w:noProof/>
              </w:rPr>
              <w:fldChar w:fldCharType="begin"/>
            </w:r>
            <w:r w:rsidRPr="00654A3F">
              <w:rPr>
                <w:rStyle w:val="Hyperlink"/>
                <w:noProof/>
              </w:rPr>
              <w:instrText xml:space="preserve"> </w:instrText>
            </w:r>
            <w:r>
              <w:rPr>
                <w:noProof/>
              </w:rPr>
              <w:instrText>HYPERLINK \l "_Toc94623819"</w:instrText>
            </w:r>
            <w:r w:rsidRPr="00654A3F">
              <w:rPr>
                <w:rStyle w:val="Hyperlink"/>
                <w:noProof/>
              </w:rPr>
              <w:instrText xml:space="preserve"> </w:instrText>
            </w:r>
            <w:r w:rsidRPr="00654A3F">
              <w:rPr>
                <w:rStyle w:val="Hyperlink"/>
                <w:noProof/>
              </w:rPr>
            </w:r>
            <w:r w:rsidRPr="00654A3F">
              <w:rPr>
                <w:rStyle w:val="Hyperlink"/>
                <w:noProof/>
              </w:rPr>
              <w:fldChar w:fldCharType="separate"/>
            </w:r>
            <w:r w:rsidRPr="00654A3F">
              <w:rPr>
                <w:rStyle w:val="Hyperlink"/>
                <w:noProof/>
                <w:lang w:val="en-US"/>
              </w:rPr>
              <w:t>2.2</w:t>
            </w:r>
            <w:r>
              <w:rPr>
                <w:rFonts w:asciiTheme="minorHAnsi" w:eastAsiaTheme="minorEastAsia" w:hAnsiTheme="minorHAnsi"/>
                <w:noProof/>
                <w:sz w:val="22"/>
                <w:lang w:val="en-US"/>
              </w:rPr>
              <w:tab/>
            </w:r>
            <w:r w:rsidRPr="00654A3F">
              <w:rPr>
                <w:rStyle w:val="Hyperlink"/>
                <w:noProof/>
                <w:lang w:val="en-US"/>
              </w:rPr>
              <w:t>Mean free path</w:t>
            </w:r>
            <w:r>
              <w:rPr>
                <w:noProof/>
                <w:webHidden/>
              </w:rPr>
              <w:tab/>
            </w:r>
            <w:r>
              <w:rPr>
                <w:noProof/>
                <w:webHidden/>
              </w:rPr>
              <w:fldChar w:fldCharType="begin"/>
            </w:r>
            <w:r>
              <w:rPr>
                <w:noProof/>
                <w:webHidden/>
              </w:rPr>
              <w:instrText xml:space="preserve"> PAGEREF _Toc94623819 \h </w:instrText>
            </w:r>
            <w:r>
              <w:rPr>
                <w:noProof/>
                <w:webHidden/>
              </w:rPr>
            </w:r>
          </w:ins>
          <w:r>
            <w:rPr>
              <w:noProof/>
              <w:webHidden/>
            </w:rPr>
            <w:fldChar w:fldCharType="separate"/>
          </w:r>
          <w:ins w:id="36" w:author="Jacob Lie" w:date="2022-02-01T16:03:00Z">
            <w:r>
              <w:rPr>
                <w:noProof/>
                <w:webHidden/>
              </w:rPr>
              <w:t>23</w:t>
            </w:r>
            <w:r>
              <w:rPr>
                <w:noProof/>
                <w:webHidden/>
              </w:rPr>
              <w:fldChar w:fldCharType="end"/>
            </w:r>
            <w:r w:rsidRPr="00654A3F">
              <w:rPr>
                <w:rStyle w:val="Hyperlink"/>
                <w:noProof/>
              </w:rPr>
              <w:fldChar w:fldCharType="end"/>
            </w:r>
          </w:ins>
        </w:p>
        <w:p w14:paraId="3343683B" w14:textId="572203F1" w:rsidR="002702A7" w:rsidDel="0080545A" w:rsidRDefault="002702A7">
          <w:pPr>
            <w:pStyle w:val="TOC1"/>
            <w:tabs>
              <w:tab w:val="left" w:pos="440"/>
              <w:tab w:val="right" w:leader="dot" w:pos="9350"/>
            </w:tabs>
            <w:rPr>
              <w:del w:id="37" w:author="Jacob Lie" w:date="2022-02-01T16:00:00Z"/>
              <w:noProof/>
            </w:rPr>
          </w:pPr>
          <w:del w:id="38" w:author="Jacob Lie" w:date="2022-02-01T16:00:00Z">
            <w:r w:rsidRPr="0080545A" w:rsidDel="0080545A">
              <w:rPr>
                <w:rFonts w:cs="Times New Roman"/>
                <w:noProof/>
                <w:lang w:val="en-US"/>
                <w:rPrChange w:id="39" w:author="Jacob Lie" w:date="2022-02-01T16:00:00Z">
                  <w:rPr>
                    <w:rStyle w:val="Hyperlink"/>
                    <w:rFonts w:cs="Times New Roman"/>
                    <w:noProof/>
                    <w:lang w:val="en-US"/>
                  </w:rPr>
                </w:rPrChange>
              </w:rPr>
              <w:delText>1</w:delText>
            </w:r>
            <w:r w:rsidDel="0080545A">
              <w:rPr>
                <w:noProof/>
              </w:rPr>
              <w:tab/>
            </w:r>
            <w:r w:rsidRPr="0080545A" w:rsidDel="0080545A">
              <w:rPr>
                <w:rFonts w:cs="Times New Roman"/>
                <w:noProof/>
                <w:lang w:val="en-US"/>
                <w:rPrChange w:id="40" w:author="Jacob Lie" w:date="2022-02-01T16:00:00Z">
                  <w:rPr>
                    <w:rStyle w:val="Hyperlink"/>
                    <w:rFonts w:cs="Times New Roman"/>
                    <w:noProof/>
                    <w:lang w:val="en-US"/>
                  </w:rPr>
                </w:rPrChange>
              </w:rPr>
              <w:delText>Theory</w:delText>
            </w:r>
            <w:r w:rsidDel="0080545A">
              <w:rPr>
                <w:noProof/>
                <w:webHidden/>
              </w:rPr>
              <w:tab/>
              <w:delText>4</w:delText>
            </w:r>
          </w:del>
        </w:p>
        <w:p w14:paraId="3C0278F9" w14:textId="1B483CEF" w:rsidR="002702A7" w:rsidDel="0080545A" w:rsidRDefault="002702A7">
          <w:pPr>
            <w:pStyle w:val="TOC2"/>
            <w:tabs>
              <w:tab w:val="left" w:pos="880"/>
              <w:tab w:val="right" w:leader="dot" w:pos="9350"/>
            </w:tabs>
            <w:rPr>
              <w:del w:id="41" w:author="Jacob Lie" w:date="2022-02-01T16:00:00Z"/>
              <w:noProof/>
            </w:rPr>
          </w:pPr>
          <w:del w:id="42" w:author="Jacob Lie" w:date="2022-02-01T16:00:00Z">
            <w:r w:rsidRPr="0080545A" w:rsidDel="0080545A">
              <w:rPr>
                <w:rFonts w:cs="Times New Roman"/>
                <w:noProof/>
                <w:lang w:val="en-US"/>
                <w:rPrChange w:id="43" w:author="Jacob Lie" w:date="2022-02-01T16:00:00Z">
                  <w:rPr>
                    <w:rStyle w:val="Hyperlink"/>
                    <w:rFonts w:cs="Times New Roman"/>
                    <w:noProof/>
                    <w:lang w:val="en-US"/>
                  </w:rPr>
                </w:rPrChange>
              </w:rPr>
              <w:delText>1.1</w:delText>
            </w:r>
            <w:r w:rsidDel="0080545A">
              <w:rPr>
                <w:noProof/>
              </w:rPr>
              <w:tab/>
            </w:r>
            <w:r w:rsidRPr="0080545A" w:rsidDel="0080545A">
              <w:rPr>
                <w:rFonts w:cs="Times New Roman"/>
                <w:noProof/>
                <w:lang w:val="en-US"/>
                <w:rPrChange w:id="44" w:author="Jacob Lie" w:date="2022-02-01T16:00:00Z">
                  <w:rPr>
                    <w:rStyle w:val="Hyperlink"/>
                    <w:rFonts w:cs="Times New Roman"/>
                    <w:noProof/>
                    <w:lang w:val="en-US"/>
                  </w:rPr>
                </w:rPrChange>
              </w:rPr>
              <w:delText>Ionizing Radiation</w:delText>
            </w:r>
            <w:r w:rsidDel="0080545A">
              <w:rPr>
                <w:noProof/>
                <w:webHidden/>
              </w:rPr>
              <w:tab/>
              <w:delText>4</w:delText>
            </w:r>
          </w:del>
        </w:p>
        <w:p w14:paraId="45E7C49E" w14:textId="1A6967A0" w:rsidR="002702A7" w:rsidDel="0080545A" w:rsidRDefault="002702A7">
          <w:pPr>
            <w:pStyle w:val="TOC3"/>
            <w:tabs>
              <w:tab w:val="left" w:pos="1320"/>
              <w:tab w:val="right" w:leader="dot" w:pos="9350"/>
            </w:tabs>
            <w:rPr>
              <w:del w:id="45" w:author="Jacob Lie" w:date="2022-02-01T16:00:00Z"/>
              <w:noProof/>
            </w:rPr>
          </w:pPr>
          <w:del w:id="46" w:author="Jacob Lie" w:date="2022-02-01T16:00:00Z">
            <w:r w:rsidRPr="0080545A" w:rsidDel="0080545A">
              <w:rPr>
                <w:rFonts w:cs="Times New Roman"/>
                <w:noProof/>
                <w:lang w:val="en-US"/>
                <w:rPrChange w:id="47" w:author="Jacob Lie" w:date="2022-02-01T16:00:00Z">
                  <w:rPr>
                    <w:rStyle w:val="Hyperlink"/>
                    <w:rFonts w:cs="Times New Roman"/>
                    <w:noProof/>
                    <w:lang w:val="en-US"/>
                  </w:rPr>
                </w:rPrChange>
              </w:rPr>
              <w:delText>1.1.1</w:delText>
            </w:r>
            <w:r w:rsidDel="0080545A">
              <w:rPr>
                <w:noProof/>
              </w:rPr>
              <w:tab/>
            </w:r>
            <w:r w:rsidRPr="0080545A" w:rsidDel="0080545A">
              <w:rPr>
                <w:rFonts w:cs="Times New Roman"/>
                <w:noProof/>
                <w:lang w:val="en-US"/>
                <w:rPrChange w:id="48" w:author="Jacob Lie" w:date="2022-02-01T16:00:00Z">
                  <w:rPr>
                    <w:rStyle w:val="Hyperlink"/>
                    <w:rFonts w:cs="Times New Roman"/>
                    <w:noProof/>
                    <w:lang w:val="en-US"/>
                  </w:rPr>
                </w:rPrChange>
              </w:rPr>
              <w:delText>Photon interaction in matter</w:delText>
            </w:r>
            <w:r w:rsidDel="0080545A">
              <w:rPr>
                <w:noProof/>
                <w:webHidden/>
              </w:rPr>
              <w:tab/>
              <w:delText>4</w:delText>
            </w:r>
          </w:del>
        </w:p>
        <w:p w14:paraId="676ECB45" w14:textId="477FBC98" w:rsidR="002702A7" w:rsidDel="0080545A" w:rsidRDefault="002702A7">
          <w:pPr>
            <w:pStyle w:val="TOC3"/>
            <w:tabs>
              <w:tab w:val="left" w:pos="1320"/>
              <w:tab w:val="right" w:leader="dot" w:pos="9350"/>
            </w:tabs>
            <w:rPr>
              <w:del w:id="49" w:author="Jacob Lie" w:date="2022-02-01T16:00:00Z"/>
              <w:noProof/>
            </w:rPr>
          </w:pPr>
          <w:del w:id="50" w:author="Jacob Lie" w:date="2022-02-01T16:00:00Z">
            <w:r w:rsidRPr="0080545A" w:rsidDel="0080545A">
              <w:rPr>
                <w:rFonts w:cs="Times New Roman"/>
                <w:noProof/>
                <w:lang w:val="en-US"/>
                <w:rPrChange w:id="51" w:author="Jacob Lie" w:date="2022-02-01T16:00:00Z">
                  <w:rPr>
                    <w:rStyle w:val="Hyperlink"/>
                    <w:rFonts w:cs="Times New Roman"/>
                    <w:noProof/>
                    <w:lang w:val="en-US"/>
                  </w:rPr>
                </w:rPrChange>
              </w:rPr>
              <w:delText>1.1.2</w:delText>
            </w:r>
            <w:r w:rsidDel="0080545A">
              <w:rPr>
                <w:noProof/>
              </w:rPr>
              <w:tab/>
            </w:r>
            <w:r w:rsidRPr="0080545A" w:rsidDel="0080545A">
              <w:rPr>
                <w:rFonts w:cs="Times New Roman"/>
                <w:noProof/>
                <w:lang w:val="en-US"/>
                <w:rPrChange w:id="52" w:author="Jacob Lie" w:date="2022-02-01T16:00:00Z">
                  <w:rPr>
                    <w:rStyle w:val="Hyperlink"/>
                    <w:rFonts w:cs="Times New Roman"/>
                    <w:noProof/>
                    <w:lang w:val="en-US"/>
                  </w:rPr>
                </w:rPrChange>
              </w:rPr>
              <w:delText>Charged particle interaction in matter</w:delText>
            </w:r>
            <w:r w:rsidDel="0080545A">
              <w:rPr>
                <w:noProof/>
                <w:webHidden/>
              </w:rPr>
              <w:tab/>
              <w:delText>8</w:delText>
            </w:r>
          </w:del>
        </w:p>
        <w:p w14:paraId="20790929" w14:textId="4908AB04" w:rsidR="002702A7" w:rsidDel="0080545A" w:rsidRDefault="002702A7">
          <w:pPr>
            <w:pStyle w:val="TOC2"/>
            <w:tabs>
              <w:tab w:val="left" w:pos="880"/>
              <w:tab w:val="right" w:leader="dot" w:pos="9350"/>
            </w:tabs>
            <w:rPr>
              <w:del w:id="53" w:author="Jacob Lie" w:date="2022-02-01T16:00:00Z"/>
              <w:noProof/>
            </w:rPr>
          </w:pPr>
          <w:del w:id="54" w:author="Jacob Lie" w:date="2022-02-01T16:00:00Z">
            <w:r w:rsidRPr="0080545A" w:rsidDel="0080545A">
              <w:rPr>
                <w:noProof/>
                <w:lang w:val="en-US"/>
                <w:rPrChange w:id="55" w:author="Jacob Lie" w:date="2022-02-01T16:00:00Z">
                  <w:rPr>
                    <w:rStyle w:val="Hyperlink"/>
                    <w:noProof/>
                    <w:lang w:val="en-US"/>
                  </w:rPr>
                </w:rPrChange>
              </w:rPr>
              <w:delText>1.2</w:delText>
            </w:r>
            <w:r w:rsidDel="0080545A">
              <w:rPr>
                <w:noProof/>
              </w:rPr>
              <w:tab/>
            </w:r>
            <w:r w:rsidRPr="0080545A" w:rsidDel="0080545A">
              <w:rPr>
                <w:noProof/>
                <w:lang w:val="en-US"/>
                <w:rPrChange w:id="56" w:author="Jacob Lie" w:date="2022-02-01T16:00:00Z">
                  <w:rPr>
                    <w:rStyle w:val="Hyperlink"/>
                    <w:noProof/>
                    <w:lang w:val="en-US"/>
                  </w:rPr>
                </w:rPrChange>
              </w:rPr>
              <w:delText>Dosimetry</w:delText>
            </w:r>
            <w:r w:rsidDel="0080545A">
              <w:rPr>
                <w:noProof/>
                <w:webHidden/>
              </w:rPr>
              <w:tab/>
              <w:delText>11</w:delText>
            </w:r>
          </w:del>
        </w:p>
        <w:p w14:paraId="5E611D5E" w14:textId="0A15C654" w:rsidR="002702A7" w:rsidDel="0080545A" w:rsidRDefault="002702A7">
          <w:pPr>
            <w:pStyle w:val="TOC3"/>
            <w:tabs>
              <w:tab w:val="left" w:pos="1320"/>
              <w:tab w:val="right" w:leader="dot" w:pos="9350"/>
            </w:tabs>
            <w:rPr>
              <w:del w:id="57" w:author="Jacob Lie" w:date="2022-02-01T16:00:00Z"/>
              <w:noProof/>
            </w:rPr>
          </w:pPr>
          <w:del w:id="58" w:author="Jacob Lie" w:date="2022-02-01T16:00:00Z">
            <w:r w:rsidRPr="0080545A" w:rsidDel="0080545A">
              <w:rPr>
                <w:noProof/>
                <w:lang w:val="en-US"/>
                <w:rPrChange w:id="59" w:author="Jacob Lie" w:date="2022-02-01T16:00:00Z">
                  <w:rPr>
                    <w:rStyle w:val="Hyperlink"/>
                    <w:noProof/>
                    <w:lang w:val="en-US"/>
                  </w:rPr>
                </w:rPrChange>
              </w:rPr>
              <w:delText>1.2.1</w:delText>
            </w:r>
            <w:r w:rsidDel="0080545A">
              <w:rPr>
                <w:noProof/>
              </w:rPr>
              <w:tab/>
            </w:r>
            <w:r w:rsidRPr="0080545A" w:rsidDel="0080545A">
              <w:rPr>
                <w:noProof/>
                <w:lang w:val="en-US"/>
                <w:rPrChange w:id="60" w:author="Jacob Lie" w:date="2022-02-01T16:00:00Z">
                  <w:rPr>
                    <w:rStyle w:val="Hyperlink"/>
                    <w:noProof/>
                    <w:lang w:val="en-US"/>
                  </w:rPr>
                </w:rPrChange>
              </w:rPr>
              <w:delText>Quantities</w:delText>
            </w:r>
            <w:r w:rsidDel="0080545A">
              <w:rPr>
                <w:noProof/>
                <w:webHidden/>
              </w:rPr>
              <w:tab/>
              <w:delText>11</w:delText>
            </w:r>
          </w:del>
        </w:p>
        <w:p w14:paraId="4EB0972F" w14:textId="7493876B" w:rsidR="002702A7" w:rsidDel="0080545A" w:rsidRDefault="002702A7">
          <w:pPr>
            <w:pStyle w:val="TOC2"/>
            <w:tabs>
              <w:tab w:val="left" w:pos="880"/>
              <w:tab w:val="right" w:leader="dot" w:pos="9350"/>
            </w:tabs>
            <w:rPr>
              <w:del w:id="61" w:author="Jacob Lie" w:date="2022-02-01T16:00:00Z"/>
              <w:noProof/>
            </w:rPr>
          </w:pPr>
          <w:del w:id="62" w:author="Jacob Lie" w:date="2022-02-01T16:00:00Z">
            <w:r w:rsidRPr="0080545A" w:rsidDel="0080545A">
              <w:rPr>
                <w:noProof/>
                <w:lang w:val="en-US"/>
                <w:rPrChange w:id="63" w:author="Jacob Lie" w:date="2022-02-01T16:00:00Z">
                  <w:rPr>
                    <w:rStyle w:val="Hyperlink"/>
                    <w:noProof/>
                    <w:lang w:val="en-US"/>
                  </w:rPr>
                </w:rPrChange>
              </w:rPr>
              <w:delText>1.3</w:delText>
            </w:r>
            <w:r w:rsidDel="0080545A">
              <w:rPr>
                <w:noProof/>
              </w:rPr>
              <w:tab/>
            </w:r>
            <w:r w:rsidRPr="0080545A" w:rsidDel="0080545A">
              <w:rPr>
                <w:noProof/>
                <w:lang w:val="en-US"/>
                <w:rPrChange w:id="64" w:author="Jacob Lie" w:date="2022-02-01T16:00:00Z">
                  <w:rPr>
                    <w:rStyle w:val="Hyperlink"/>
                    <w:noProof/>
                    <w:lang w:val="en-US"/>
                  </w:rPr>
                </w:rPrChange>
              </w:rPr>
              <w:delText>Cavity Theory</w:delText>
            </w:r>
            <w:r w:rsidDel="0080545A">
              <w:rPr>
                <w:noProof/>
                <w:webHidden/>
              </w:rPr>
              <w:tab/>
              <w:delText>14</w:delText>
            </w:r>
          </w:del>
        </w:p>
        <w:p w14:paraId="67A4BF76" w14:textId="40203BBC" w:rsidR="002702A7" w:rsidDel="0080545A" w:rsidRDefault="002702A7">
          <w:pPr>
            <w:pStyle w:val="TOC1"/>
            <w:tabs>
              <w:tab w:val="left" w:pos="480"/>
              <w:tab w:val="right" w:leader="dot" w:pos="9350"/>
            </w:tabs>
            <w:rPr>
              <w:del w:id="65" w:author="Jacob Lie" w:date="2022-02-01T16:00:00Z"/>
              <w:noProof/>
            </w:rPr>
          </w:pPr>
          <w:del w:id="66" w:author="Jacob Lie" w:date="2022-02-01T16:00:00Z">
            <w:r w:rsidRPr="0080545A" w:rsidDel="0080545A">
              <w:rPr>
                <w:noProof/>
                <w:lang w:val="en-US"/>
                <w:rPrChange w:id="67" w:author="Jacob Lie" w:date="2022-02-01T16:00:00Z">
                  <w:rPr>
                    <w:rStyle w:val="Hyperlink"/>
                    <w:noProof/>
                    <w:lang w:val="en-US"/>
                  </w:rPr>
                </w:rPrChange>
              </w:rPr>
              <w:delText>2</w:delText>
            </w:r>
            <w:r w:rsidDel="0080545A">
              <w:rPr>
                <w:noProof/>
              </w:rPr>
              <w:tab/>
            </w:r>
            <w:r w:rsidRPr="0080545A" w:rsidDel="0080545A">
              <w:rPr>
                <w:noProof/>
                <w:lang w:val="en-US"/>
                <w:rPrChange w:id="68" w:author="Jacob Lie" w:date="2022-02-01T16:00:00Z">
                  <w:rPr>
                    <w:rStyle w:val="Hyperlink"/>
                    <w:noProof/>
                    <w:lang w:val="en-US"/>
                  </w:rPr>
                </w:rPrChange>
              </w:rPr>
              <w:delText>Appendix A</w:delText>
            </w:r>
            <w:r w:rsidDel="0080545A">
              <w:rPr>
                <w:noProof/>
                <w:webHidden/>
              </w:rPr>
              <w:tab/>
              <w:delText>15</w:delText>
            </w:r>
          </w:del>
        </w:p>
        <w:p w14:paraId="604B1C87" w14:textId="1A310DBE" w:rsidR="0054090A" w:rsidRPr="00A2793E" w:rsidRDefault="002702A7" w:rsidP="00A2793E">
          <w:pPr>
            <w:rPr>
              <w:b/>
              <w:bCs/>
              <w:noProof/>
            </w:rPr>
          </w:pPr>
          <w:r>
            <w:rPr>
              <w:b/>
              <w:bCs/>
              <w:noProof/>
            </w:rPr>
            <w:fldChar w:fldCharType="end"/>
          </w:r>
        </w:p>
      </w:sdtContent>
    </w:sdt>
    <w:p w14:paraId="135C8746" w14:textId="77777777" w:rsidR="00A2793E" w:rsidRDefault="00A2793E">
      <w:pPr>
        <w:spacing w:after="160" w:line="259" w:lineRule="auto"/>
        <w:rPr>
          <w:rFonts w:eastAsiaTheme="majorEastAsia" w:cs="Times New Roman"/>
          <w:color w:val="2F5496" w:themeColor="accent1" w:themeShade="BF"/>
          <w:sz w:val="48"/>
          <w:szCs w:val="48"/>
          <w:lang w:val="en-US"/>
        </w:rPr>
      </w:pPr>
      <w:r>
        <w:rPr>
          <w:rFonts w:cs="Times New Roman"/>
          <w:sz w:val="48"/>
          <w:szCs w:val="48"/>
          <w:lang w:val="en-US"/>
        </w:rPr>
        <w:br w:type="page"/>
      </w:r>
    </w:p>
    <w:p w14:paraId="435E64C3" w14:textId="66E8FDC6" w:rsidR="009514E3" w:rsidRPr="00704FA2" w:rsidRDefault="008D1254" w:rsidP="009514E3">
      <w:pPr>
        <w:pStyle w:val="Heading1"/>
        <w:rPr>
          <w:rFonts w:ascii="Times New Roman" w:hAnsi="Times New Roman" w:cs="Times New Roman"/>
          <w:sz w:val="48"/>
          <w:szCs w:val="48"/>
          <w:lang w:val="en-US"/>
          <w:rPrChange w:id="69" w:author="Jacob Lie" w:date="2021-12-03T09:58:00Z">
            <w:rPr>
              <w:rFonts w:cstheme="majorHAnsi"/>
              <w:sz w:val="48"/>
              <w:szCs w:val="48"/>
              <w:lang w:val="en-US"/>
            </w:rPr>
          </w:rPrChange>
        </w:rPr>
      </w:pPr>
      <w:bookmarkStart w:id="70" w:name="_Toc94623805"/>
      <w:r w:rsidRPr="00704FA2">
        <w:rPr>
          <w:rFonts w:ascii="Times New Roman" w:hAnsi="Times New Roman" w:cs="Times New Roman"/>
          <w:sz w:val="48"/>
          <w:szCs w:val="48"/>
          <w:lang w:val="en-US"/>
          <w:rPrChange w:id="71" w:author="Jacob Lie" w:date="2021-12-03T09:58:00Z">
            <w:rPr>
              <w:rFonts w:cstheme="majorHAnsi"/>
              <w:sz w:val="48"/>
              <w:szCs w:val="48"/>
              <w:lang w:val="en-US"/>
            </w:rPr>
          </w:rPrChange>
        </w:rPr>
        <w:lastRenderedPageBreak/>
        <w:t>Theory</w:t>
      </w:r>
      <w:bookmarkEnd w:id="70"/>
    </w:p>
    <w:p w14:paraId="13136C5E" w14:textId="77777777" w:rsidR="00C552F3" w:rsidRPr="00704FA2" w:rsidRDefault="00C552F3" w:rsidP="00C552F3">
      <w:pPr>
        <w:rPr>
          <w:rFonts w:cs="Times New Roman"/>
          <w:sz w:val="36"/>
          <w:szCs w:val="36"/>
          <w:lang w:val="en-US"/>
          <w:rPrChange w:id="72" w:author="Jacob Lie" w:date="2021-12-03T09:58:00Z">
            <w:rPr>
              <w:rFonts w:asciiTheme="minorHAnsi" w:hAnsiTheme="minorHAnsi" w:cstheme="minorHAnsi"/>
              <w:sz w:val="36"/>
              <w:szCs w:val="36"/>
              <w:lang w:val="en-US"/>
            </w:rPr>
          </w:rPrChange>
        </w:rPr>
      </w:pPr>
    </w:p>
    <w:p w14:paraId="567A5137" w14:textId="757A4A24" w:rsidR="00C552F3" w:rsidRPr="00704FA2" w:rsidRDefault="000534E9" w:rsidP="003F4DBA">
      <w:pPr>
        <w:pStyle w:val="Heading2"/>
        <w:rPr>
          <w:rFonts w:ascii="Times New Roman" w:hAnsi="Times New Roman" w:cs="Times New Roman"/>
          <w:sz w:val="36"/>
          <w:szCs w:val="36"/>
          <w:lang w:val="en-US"/>
          <w:rPrChange w:id="73" w:author="Jacob Lie" w:date="2021-12-03T09:58:00Z">
            <w:rPr>
              <w:rFonts w:cstheme="majorHAnsi"/>
              <w:sz w:val="36"/>
              <w:szCs w:val="36"/>
              <w:lang w:val="en-US"/>
            </w:rPr>
          </w:rPrChange>
        </w:rPr>
      </w:pPr>
      <w:bookmarkStart w:id="74" w:name="_Toc94623806"/>
      <w:r w:rsidRPr="00704FA2">
        <w:rPr>
          <w:rFonts w:ascii="Times New Roman" w:hAnsi="Times New Roman" w:cs="Times New Roman"/>
          <w:sz w:val="36"/>
          <w:szCs w:val="36"/>
          <w:lang w:val="en-US"/>
          <w:rPrChange w:id="75" w:author="Jacob Lie" w:date="2021-12-03T09:58:00Z">
            <w:rPr>
              <w:rFonts w:cstheme="majorHAnsi"/>
              <w:sz w:val="36"/>
              <w:szCs w:val="36"/>
              <w:lang w:val="en-US"/>
            </w:rPr>
          </w:rPrChange>
        </w:rPr>
        <w:t xml:space="preserve">Ionizing </w:t>
      </w:r>
      <w:r w:rsidR="003F4DBA" w:rsidRPr="00704FA2">
        <w:rPr>
          <w:rFonts w:ascii="Times New Roman" w:hAnsi="Times New Roman" w:cs="Times New Roman"/>
          <w:sz w:val="36"/>
          <w:szCs w:val="36"/>
          <w:lang w:val="en-US"/>
          <w:rPrChange w:id="76" w:author="Jacob Lie" w:date="2021-12-03T09:58:00Z">
            <w:rPr>
              <w:rFonts w:cstheme="majorHAnsi"/>
              <w:sz w:val="36"/>
              <w:szCs w:val="36"/>
              <w:lang w:val="en-US"/>
            </w:rPr>
          </w:rPrChange>
        </w:rPr>
        <w:t>Radiation</w:t>
      </w:r>
      <w:bookmarkEnd w:id="74"/>
      <w:r w:rsidRPr="00704FA2">
        <w:rPr>
          <w:rFonts w:ascii="Times New Roman" w:hAnsi="Times New Roman" w:cs="Times New Roman"/>
          <w:sz w:val="36"/>
          <w:szCs w:val="36"/>
          <w:lang w:val="en-US"/>
          <w:rPrChange w:id="77" w:author="Jacob Lie" w:date="2021-12-03T09:58:00Z">
            <w:rPr>
              <w:rFonts w:cstheme="majorHAnsi"/>
              <w:sz w:val="36"/>
              <w:szCs w:val="36"/>
              <w:lang w:val="en-US"/>
            </w:rPr>
          </w:rPrChange>
        </w:rPr>
        <w:t xml:space="preserve"> </w:t>
      </w:r>
    </w:p>
    <w:p w14:paraId="5B6084A8" w14:textId="25CE9BA1" w:rsidR="0073687A" w:rsidRPr="00704FA2" w:rsidRDefault="001F7C35" w:rsidP="00A11860">
      <w:pPr>
        <w:rPr>
          <w:ins w:id="78" w:author="Jacob Lie" w:date="2021-11-12T16:38:00Z"/>
          <w:rFonts w:cs="Times New Roman"/>
          <w:lang w:val="en-US"/>
          <w:rPrChange w:id="79" w:author="Jacob Lie" w:date="2021-12-03T09:58:00Z">
            <w:rPr>
              <w:ins w:id="80" w:author="Jacob Lie" w:date="2021-11-12T16:38:00Z"/>
              <w:rFonts w:asciiTheme="minorHAnsi" w:hAnsiTheme="minorHAnsi" w:cstheme="minorHAnsi"/>
              <w:lang w:val="en-US"/>
            </w:rPr>
          </w:rPrChange>
        </w:rPr>
      </w:pPr>
      <w:r w:rsidRPr="00704FA2">
        <w:rPr>
          <w:rFonts w:cs="Times New Roman"/>
          <w:lang w:val="en-US"/>
          <w:rPrChange w:id="81" w:author="Jacob Lie" w:date="2021-12-03T09:58:00Z">
            <w:rPr>
              <w:rFonts w:asciiTheme="minorHAnsi" w:hAnsiTheme="minorHAnsi" w:cstheme="minorHAnsi"/>
              <w:lang w:val="en-US"/>
            </w:rPr>
          </w:rPrChange>
        </w:rPr>
        <w:t>Radiation is transfer of energy</w:t>
      </w:r>
      <w:r w:rsidR="003F6D43" w:rsidRPr="00704FA2">
        <w:rPr>
          <w:rFonts w:cs="Times New Roman"/>
          <w:lang w:val="en-US"/>
          <w:rPrChange w:id="82" w:author="Jacob Lie" w:date="2021-12-03T09:58:00Z">
            <w:rPr>
              <w:rFonts w:asciiTheme="minorHAnsi" w:hAnsiTheme="minorHAnsi" w:cstheme="minorHAnsi"/>
              <w:lang w:val="en-US"/>
            </w:rPr>
          </w:rPrChange>
        </w:rPr>
        <w:t xml:space="preserve">. </w:t>
      </w:r>
      <w:r w:rsidR="006B1AEC" w:rsidRPr="00704FA2">
        <w:rPr>
          <w:rFonts w:cs="Times New Roman"/>
          <w:lang w:val="en-US"/>
          <w:rPrChange w:id="83" w:author="Jacob Lie" w:date="2021-12-03T09:58:00Z">
            <w:rPr>
              <w:rFonts w:asciiTheme="minorHAnsi" w:hAnsiTheme="minorHAnsi" w:cstheme="minorHAnsi"/>
              <w:lang w:val="en-US"/>
            </w:rPr>
          </w:rPrChange>
        </w:rPr>
        <w:t xml:space="preserve">The main categories are non-ionizing and ionizing radiation. </w:t>
      </w:r>
      <w:r w:rsidR="009122BF" w:rsidRPr="00704FA2">
        <w:rPr>
          <w:rFonts w:cs="Times New Roman"/>
          <w:lang w:val="en-US"/>
          <w:rPrChange w:id="84" w:author="Jacob Lie" w:date="2021-12-03T09:58:00Z">
            <w:rPr>
              <w:rFonts w:asciiTheme="minorHAnsi" w:hAnsiTheme="minorHAnsi" w:cstheme="minorHAnsi"/>
              <w:lang w:val="en-US"/>
            </w:rPr>
          </w:rPrChange>
        </w:rPr>
        <w:t xml:space="preserve">I.e., it either has enough energy to </w:t>
      </w:r>
      <w:r w:rsidR="007C0902" w:rsidRPr="00704FA2">
        <w:rPr>
          <w:rFonts w:cs="Times New Roman"/>
          <w:lang w:val="en-US"/>
          <w:rPrChange w:id="85" w:author="Jacob Lie" w:date="2021-12-03T09:58:00Z">
            <w:rPr>
              <w:rFonts w:asciiTheme="minorHAnsi" w:hAnsiTheme="minorHAnsi" w:cstheme="minorHAnsi"/>
              <w:lang w:val="en-US"/>
            </w:rPr>
          </w:rPrChange>
        </w:rPr>
        <w:t xml:space="preserve">liberate an electron from </w:t>
      </w:r>
      <w:r w:rsidR="00705CFA" w:rsidRPr="00704FA2">
        <w:rPr>
          <w:rFonts w:cs="Times New Roman"/>
          <w:lang w:val="en-US"/>
          <w:rPrChange w:id="86" w:author="Jacob Lie" w:date="2021-12-03T09:58:00Z">
            <w:rPr>
              <w:rFonts w:asciiTheme="minorHAnsi" w:hAnsiTheme="minorHAnsi" w:cstheme="minorHAnsi"/>
              <w:lang w:val="en-US"/>
            </w:rPr>
          </w:rPrChange>
        </w:rPr>
        <w:t xml:space="preserve">the atom, or it </w:t>
      </w:r>
      <w:del w:id="87" w:author="Jacob Lie" w:date="2021-11-11T17:56:00Z">
        <w:r w:rsidR="00705CFA" w:rsidRPr="00704FA2" w:rsidDel="00E42DEE">
          <w:rPr>
            <w:rFonts w:cs="Times New Roman"/>
            <w:lang w:val="en-US"/>
            <w:rPrChange w:id="88" w:author="Jacob Lie" w:date="2021-12-03T09:58:00Z">
              <w:rPr>
                <w:rFonts w:asciiTheme="minorHAnsi" w:hAnsiTheme="minorHAnsi" w:cstheme="minorHAnsi"/>
                <w:lang w:val="en-US"/>
              </w:rPr>
            </w:rPrChange>
          </w:rPr>
          <w:delText>doesn</w:delText>
        </w:r>
        <w:r w:rsidR="000505CC" w:rsidRPr="00704FA2" w:rsidDel="00E42DEE">
          <w:rPr>
            <w:rFonts w:cs="Times New Roman"/>
            <w:lang w:val="en-US"/>
            <w:rPrChange w:id="89" w:author="Jacob Lie" w:date="2021-12-03T09:58:00Z">
              <w:rPr>
                <w:rFonts w:asciiTheme="minorHAnsi" w:hAnsiTheme="minorHAnsi" w:cstheme="minorHAnsi"/>
                <w:lang w:val="en-US"/>
              </w:rPr>
            </w:rPrChange>
          </w:rPr>
          <w:delText>'</w:delText>
        </w:r>
        <w:r w:rsidR="00705CFA" w:rsidRPr="00704FA2" w:rsidDel="00E42DEE">
          <w:rPr>
            <w:rFonts w:cs="Times New Roman"/>
            <w:lang w:val="en-US"/>
            <w:rPrChange w:id="90" w:author="Jacob Lie" w:date="2021-12-03T09:58:00Z">
              <w:rPr>
                <w:rFonts w:asciiTheme="minorHAnsi" w:hAnsiTheme="minorHAnsi" w:cstheme="minorHAnsi"/>
                <w:lang w:val="en-US"/>
              </w:rPr>
            </w:rPrChange>
          </w:rPr>
          <w:delText>t</w:delText>
        </w:r>
      </w:del>
      <w:ins w:id="91" w:author="Jacob Lie" w:date="2021-11-11T17:56:00Z">
        <w:r w:rsidR="00E42DEE" w:rsidRPr="00704FA2">
          <w:rPr>
            <w:rFonts w:cs="Times New Roman"/>
            <w:lang w:val="en-US"/>
            <w:rPrChange w:id="92" w:author="Jacob Lie" w:date="2021-12-03T09:58:00Z">
              <w:rPr>
                <w:rFonts w:asciiTheme="minorHAnsi" w:hAnsiTheme="minorHAnsi" w:cstheme="minorHAnsi"/>
                <w:lang w:val="en-US"/>
              </w:rPr>
            </w:rPrChange>
          </w:rPr>
          <w:t>doesn</w:t>
        </w:r>
      </w:ins>
      <w:ins w:id="93" w:author="Jacob Lie" w:date="2021-12-03T11:11:00Z">
        <w:r w:rsidR="00DC599E">
          <w:rPr>
            <w:rFonts w:cs="Times New Roman"/>
            <w:lang w:val="en-US"/>
          </w:rPr>
          <w:t>’</w:t>
        </w:r>
      </w:ins>
      <w:ins w:id="94" w:author="Jacob Lie" w:date="2021-11-11T17:56:00Z">
        <w:r w:rsidR="00E42DEE" w:rsidRPr="00704FA2">
          <w:rPr>
            <w:rFonts w:cs="Times New Roman"/>
            <w:lang w:val="en-US"/>
            <w:rPrChange w:id="95" w:author="Jacob Lie" w:date="2021-12-03T09:58:00Z">
              <w:rPr>
                <w:rFonts w:asciiTheme="minorHAnsi" w:hAnsiTheme="minorHAnsi" w:cstheme="minorHAnsi"/>
                <w:lang w:val="en-US"/>
              </w:rPr>
            </w:rPrChange>
          </w:rPr>
          <w:t>t</w:t>
        </w:r>
      </w:ins>
      <w:r w:rsidR="00705CFA" w:rsidRPr="00704FA2">
        <w:rPr>
          <w:rFonts w:cs="Times New Roman"/>
          <w:lang w:val="en-US"/>
          <w:rPrChange w:id="96" w:author="Jacob Lie" w:date="2021-12-03T09:58:00Z">
            <w:rPr>
              <w:rFonts w:asciiTheme="minorHAnsi" w:hAnsiTheme="minorHAnsi" w:cstheme="minorHAnsi"/>
              <w:lang w:val="en-US"/>
            </w:rPr>
          </w:rPrChange>
        </w:rPr>
        <w:t xml:space="preserve">. </w:t>
      </w:r>
      <w:r w:rsidR="00B838CA" w:rsidRPr="00704FA2">
        <w:rPr>
          <w:rFonts w:cs="Times New Roman"/>
          <w:lang w:val="en-US"/>
          <w:rPrChange w:id="97" w:author="Jacob Lie" w:date="2021-12-03T09:58:00Z">
            <w:rPr>
              <w:rFonts w:asciiTheme="minorHAnsi" w:hAnsiTheme="minorHAnsi" w:cstheme="minorHAnsi"/>
              <w:lang w:val="en-US"/>
            </w:rPr>
          </w:rPrChange>
        </w:rPr>
        <w:t xml:space="preserve">Non-ionizing radiation consists of </w:t>
      </w:r>
      <w:r w:rsidR="00C57D1E" w:rsidRPr="00704FA2">
        <w:rPr>
          <w:rFonts w:cs="Times New Roman"/>
          <w:lang w:val="en-US"/>
          <w:rPrChange w:id="98" w:author="Jacob Lie" w:date="2021-12-03T09:58:00Z">
            <w:rPr>
              <w:rFonts w:asciiTheme="minorHAnsi" w:hAnsiTheme="minorHAnsi" w:cstheme="minorHAnsi"/>
              <w:lang w:val="en-US"/>
            </w:rPr>
          </w:rPrChange>
        </w:rPr>
        <w:t>low</w:t>
      </w:r>
      <w:r w:rsidR="008C1D93" w:rsidRPr="00704FA2">
        <w:rPr>
          <w:rFonts w:cs="Times New Roman"/>
          <w:lang w:val="en-US"/>
          <w:rPrChange w:id="99" w:author="Jacob Lie" w:date="2021-12-03T09:58:00Z">
            <w:rPr>
              <w:rFonts w:asciiTheme="minorHAnsi" w:hAnsiTheme="minorHAnsi" w:cstheme="minorHAnsi"/>
              <w:lang w:val="en-US"/>
            </w:rPr>
          </w:rPrChange>
        </w:rPr>
        <w:t>-</w:t>
      </w:r>
      <w:r w:rsidR="00C57D1E" w:rsidRPr="00704FA2">
        <w:rPr>
          <w:rFonts w:cs="Times New Roman"/>
          <w:lang w:val="en-US"/>
          <w:rPrChange w:id="100" w:author="Jacob Lie" w:date="2021-12-03T09:58:00Z">
            <w:rPr>
              <w:rFonts w:asciiTheme="minorHAnsi" w:hAnsiTheme="minorHAnsi" w:cstheme="minorHAnsi"/>
              <w:lang w:val="en-US"/>
            </w:rPr>
          </w:rPrChange>
        </w:rPr>
        <w:t>energ</w:t>
      </w:r>
      <w:r w:rsidR="00256481" w:rsidRPr="00704FA2">
        <w:rPr>
          <w:rFonts w:cs="Times New Roman"/>
          <w:lang w:val="en-US"/>
          <w:rPrChange w:id="101" w:author="Jacob Lie" w:date="2021-12-03T09:58:00Z">
            <w:rPr>
              <w:rFonts w:asciiTheme="minorHAnsi" w:hAnsiTheme="minorHAnsi" w:cstheme="minorHAnsi"/>
              <w:lang w:val="en-US"/>
            </w:rPr>
          </w:rPrChange>
        </w:rPr>
        <w:t>y</w:t>
      </w:r>
      <w:r w:rsidR="00C57D1E" w:rsidRPr="00704FA2">
        <w:rPr>
          <w:rFonts w:cs="Times New Roman"/>
          <w:lang w:val="en-US"/>
          <w:rPrChange w:id="102" w:author="Jacob Lie" w:date="2021-12-03T09:58:00Z">
            <w:rPr>
              <w:rFonts w:asciiTheme="minorHAnsi" w:hAnsiTheme="minorHAnsi" w:cstheme="minorHAnsi"/>
              <w:lang w:val="en-US"/>
            </w:rPr>
          </w:rPrChange>
        </w:rPr>
        <w:t xml:space="preserve"> electromagnetic</w:t>
      </w:r>
      <w:r w:rsidR="00EE7E23" w:rsidRPr="00704FA2">
        <w:rPr>
          <w:rFonts w:cs="Times New Roman"/>
          <w:lang w:val="en-US"/>
          <w:rPrChange w:id="103" w:author="Jacob Lie" w:date="2021-12-03T09:58:00Z">
            <w:rPr>
              <w:rFonts w:asciiTheme="minorHAnsi" w:hAnsiTheme="minorHAnsi" w:cstheme="minorHAnsi"/>
              <w:lang w:val="en-US"/>
            </w:rPr>
          </w:rPrChange>
        </w:rPr>
        <w:t xml:space="preserve"> (EM)</w:t>
      </w:r>
      <w:r w:rsidR="00C57D1E" w:rsidRPr="00704FA2">
        <w:rPr>
          <w:rFonts w:cs="Times New Roman"/>
          <w:lang w:val="en-US"/>
          <w:rPrChange w:id="104" w:author="Jacob Lie" w:date="2021-12-03T09:58:00Z">
            <w:rPr>
              <w:rFonts w:asciiTheme="minorHAnsi" w:hAnsiTheme="minorHAnsi" w:cstheme="minorHAnsi"/>
              <w:lang w:val="en-US"/>
            </w:rPr>
          </w:rPrChange>
        </w:rPr>
        <w:t xml:space="preserve"> waves such as UV-light and </w:t>
      </w:r>
      <w:r w:rsidR="00FB0D49" w:rsidRPr="00704FA2">
        <w:rPr>
          <w:rFonts w:cs="Times New Roman"/>
          <w:lang w:val="en-US"/>
          <w:rPrChange w:id="105" w:author="Jacob Lie" w:date="2021-12-03T09:58:00Z">
            <w:rPr>
              <w:rFonts w:asciiTheme="minorHAnsi" w:hAnsiTheme="minorHAnsi" w:cstheme="minorHAnsi"/>
              <w:lang w:val="en-US"/>
            </w:rPr>
          </w:rPrChange>
        </w:rPr>
        <w:t xml:space="preserve">microwaves. </w:t>
      </w:r>
      <w:r w:rsidR="00256481" w:rsidRPr="00704FA2">
        <w:rPr>
          <w:rFonts w:cs="Times New Roman"/>
          <w:lang w:val="en-US"/>
          <w:rPrChange w:id="106" w:author="Jacob Lie" w:date="2021-12-03T09:58:00Z">
            <w:rPr>
              <w:rFonts w:asciiTheme="minorHAnsi" w:hAnsiTheme="minorHAnsi" w:cstheme="minorHAnsi"/>
              <w:lang w:val="en-US"/>
            </w:rPr>
          </w:rPrChange>
        </w:rPr>
        <w:t>When we</w:t>
      </w:r>
      <w:r w:rsidR="00EE7E23" w:rsidRPr="00704FA2">
        <w:rPr>
          <w:rFonts w:cs="Times New Roman"/>
          <w:lang w:val="en-US"/>
          <w:rPrChange w:id="107" w:author="Jacob Lie" w:date="2021-12-03T09:58:00Z">
            <w:rPr>
              <w:rFonts w:asciiTheme="minorHAnsi" w:hAnsiTheme="minorHAnsi" w:cstheme="minorHAnsi"/>
              <w:lang w:val="en-US"/>
            </w:rPr>
          </w:rPrChange>
        </w:rPr>
        <w:t xml:space="preserve"> move further right in the EM spectrum, we </w:t>
      </w:r>
      <w:r w:rsidR="001E4518" w:rsidRPr="00704FA2">
        <w:rPr>
          <w:rFonts w:cs="Times New Roman"/>
          <w:lang w:val="en-US"/>
          <w:rPrChange w:id="108" w:author="Jacob Lie" w:date="2021-12-03T09:58:00Z">
            <w:rPr>
              <w:rFonts w:asciiTheme="minorHAnsi" w:hAnsiTheme="minorHAnsi" w:cstheme="minorHAnsi"/>
              <w:lang w:val="en-US"/>
            </w:rPr>
          </w:rPrChange>
        </w:rPr>
        <w:t xml:space="preserve">get ionizing </w:t>
      </w:r>
      <w:r w:rsidR="002425DD" w:rsidRPr="00704FA2">
        <w:rPr>
          <w:rFonts w:cs="Times New Roman"/>
          <w:lang w:val="en-US"/>
          <w:rPrChange w:id="109" w:author="Jacob Lie" w:date="2021-12-03T09:58:00Z">
            <w:rPr>
              <w:rFonts w:asciiTheme="minorHAnsi" w:hAnsiTheme="minorHAnsi" w:cstheme="minorHAnsi"/>
              <w:lang w:val="en-US"/>
            </w:rPr>
          </w:rPrChange>
        </w:rPr>
        <w:t>X-ray and</w:t>
      </w:r>
      <w:r w:rsidR="002F01DB" w:rsidRPr="00704FA2">
        <w:rPr>
          <w:rFonts w:cs="Times New Roman"/>
          <w:lang w:val="en-US"/>
          <w:rPrChange w:id="110" w:author="Jacob Lie" w:date="2021-12-03T09:58:00Z">
            <w:rPr>
              <w:rFonts w:asciiTheme="minorHAnsi" w:hAnsiTheme="minorHAnsi" w:cstheme="minorHAnsi"/>
              <w:lang w:val="en-US"/>
            </w:rPr>
          </w:rPrChange>
        </w:rPr>
        <w:t xml:space="preserve"> </w:t>
      </w:r>
      <m:oMath>
        <m:r>
          <w:rPr>
            <w:rFonts w:ascii="Cambria Math" w:hAnsi="Cambria Math" w:cs="Times New Roman"/>
            <w:lang w:val="en-US"/>
          </w:rPr>
          <m:t>γ</m:t>
        </m:r>
      </m:oMath>
      <w:r w:rsidR="005362BD" w:rsidRPr="00704FA2">
        <w:rPr>
          <w:rFonts w:eastAsiaTheme="minorEastAsia" w:cs="Times New Roman"/>
          <w:lang w:val="en-US"/>
          <w:rPrChange w:id="111" w:author="Jacob Lie" w:date="2021-12-03T09:58:00Z">
            <w:rPr>
              <w:rFonts w:asciiTheme="minorHAnsi" w:eastAsiaTheme="minorEastAsia" w:hAnsiTheme="minorHAnsi" w:cstheme="minorHAnsi"/>
              <w:lang w:val="en-US"/>
            </w:rPr>
          </w:rPrChange>
        </w:rPr>
        <w:t xml:space="preserve"> particles</w:t>
      </w:r>
      <w:r w:rsidR="001E4518" w:rsidRPr="00704FA2">
        <w:rPr>
          <w:rFonts w:cs="Times New Roman"/>
          <w:lang w:val="en-US"/>
          <w:rPrChange w:id="112" w:author="Jacob Lie" w:date="2021-12-03T09:58:00Z">
            <w:rPr>
              <w:rFonts w:asciiTheme="minorHAnsi" w:hAnsiTheme="minorHAnsi" w:cstheme="minorHAnsi"/>
              <w:lang w:val="en-US"/>
            </w:rPr>
          </w:rPrChange>
        </w:rPr>
        <w:t>.</w:t>
      </w:r>
      <w:r w:rsidR="00F375E4" w:rsidRPr="00704FA2">
        <w:rPr>
          <w:rFonts w:cs="Times New Roman"/>
          <w:lang w:val="en-US"/>
          <w:rPrChange w:id="113" w:author="Jacob Lie" w:date="2021-12-03T09:58:00Z">
            <w:rPr>
              <w:rFonts w:asciiTheme="minorHAnsi" w:hAnsiTheme="minorHAnsi" w:cstheme="minorHAnsi"/>
              <w:lang w:val="en-US"/>
            </w:rPr>
          </w:rPrChange>
        </w:rPr>
        <w:t xml:space="preserve"> </w:t>
      </w:r>
      <w:r w:rsidR="00CF6E75" w:rsidRPr="00704FA2">
        <w:rPr>
          <w:rFonts w:cs="Times New Roman"/>
          <w:lang w:val="en-US"/>
          <w:rPrChange w:id="114" w:author="Jacob Lie" w:date="2021-12-03T09:58:00Z">
            <w:rPr>
              <w:rFonts w:asciiTheme="minorHAnsi" w:hAnsiTheme="minorHAnsi" w:cstheme="minorHAnsi"/>
              <w:lang w:val="en-US"/>
            </w:rPr>
          </w:rPrChange>
        </w:rPr>
        <w:t>To clarify: The EM waves do not become particles</w:t>
      </w:r>
      <w:r w:rsidR="00B01238" w:rsidRPr="00704FA2">
        <w:rPr>
          <w:rFonts w:cs="Times New Roman"/>
          <w:lang w:val="en-US"/>
          <w:rPrChange w:id="115" w:author="Jacob Lie" w:date="2021-12-03T09:58:00Z">
            <w:rPr>
              <w:rFonts w:asciiTheme="minorHAnsi" w:hAnsiTheme="minorHAnsi" w:cstheme="minorHAnsi"/>
              <w:lang w:val="en-US"/>
            </w:rPr>
          </w:rPrChange>
        </w:rPr>
        <w:t xml:space="preserve">, </w:t>
      </w:r>
      <w:r w:rsidR="00073E0D" w:rsidRPr="00704FA2">
        <w:rPr>
          <w:rFonts w:cs="Times New Roman"/>
          <w:lang w:val="en-US"/>
          <w:rPrChange w:id="116" w:author="Jacob Lie" w:date="2021-12-03T09:58:00Z">
            <w:rPr>
              <w:rFonts w:asciiTheme="minorHAnsi" w:hAnsiTheme="minorHAnsi" w:cstheme="minorHAnsi"/>
              <w:lang w:val="en-US"/>
            </w:rPr>
          </w:rPrChange>
        </w:rPr>
        <w:t xml:space="preserve">but we </w:t>
      </w:r>
      <w:r w:rsidR="005203DC" w:rsidRPr="00704FA2">
        <w:rPr>
          <w:rFonts w:cs="Times New Roman"/>
          <w:lang w:val="en-US"/>
          <w:rPrChange w:id="117" w:author="Jacob Lie" w:date="2021-12-03T09:58:00Z">
            <w:rPr>
              <w:rFonts w:asciiTheme="minorHAnsi" w:hAnsiTheme="minorHAnsi" w:cstheme="minorHAnsi"/>
              <w:lang w:val="en-US"/>
            </w:rPr>
          </w:rPrChange>
        </w:rPr>
        <w:t xml:space="preserve">know from the discovery of </w:t>
      </w:r>
      <w:r w:rsidR="002368BD" w:rsidRPr="00704FA2">
        <w:rPr>
          <w:rFonts w:cs="Times New Roman"/>
          <w:lang w:val="en-US"/>
          <w:rPrChange w:id="118" w:author="Jacob Lie" w:date="2021-12-03T09:58:00Z">
            <w:rPr>
              <w:rFonts w:asciiTheme="minorHAnsi" w:hAnsiTheme="minorHAnsi" w:cstheme="minorHAnsi"/>
              <w:lang w:val="en-US"/>
            </w:rPr>
          </w:rPrChange>
        </w:rPr>
        <w:t xml:space="preserve">the </w:t>
      </w:r>
      <w:r w:rsidR="005203DC" w:rsidRPr="00704FA2">
        <w:rPr>
          <w:rFonts w:cs="Times New Roman"/>
          <w:lang w:val="en-US"/>
          <w:rPrChange w:id="119" w:author="Jacob Lie" w:date="2021-12-03T09:58:00Z">
            <w:rPr>
              <w:rFonts w:asciiTheme="minorHAnsi" w:hAnsiTheme="minorHAnsi" w:cstheme="minorHAnsi"/>
              <w:lang w:val="en-US"/>
            </w:rPr>
          </w:rPrChange>
        </w:rPr>
        <w:t>photo</w:t>
      </w:r>
      <w:r w:rsidR="003A7DEC" w:rsidRPr="00704FA2">
        <w:rPr>
          <w:rFonts w:cs="Times New Roman"/>
          <w:lang w:val="en-US"/>
          <w:rPrChange w:id="120" w:author="Jacob Lie" w:date="2021-12-03T09:58:00Z">
            <w:rPr>
              <w:rFonts w:asciiTheme="minorHAnsi" w:hAnsiTheme="minorHAnsi" w:cstheme="minorHAnsi"/>
              <w:lang w:val="en-US"/>
            </w:rPr>
          </w:rPrChange>
        </w:rPr>
        <w:t>-</w:t>
      </w:r>
      <w:r w:rsidR="005203DC" w:rsidRPr="00704FA2">
        <w:rPr>
          <w:rFonts w:cs="Times New Roman"/>
          <w:lang w:val="en-US"/>
          <w:rPrChange w:id="121" w:author="Jacob Lie" w:date="2021-12-03T09:58:00Z">
            <w:rPr>
              <w:rFonts w:asciiTheme="minorHAnsi" w:hAnsiTheme="minorHAnsi" w:cstheme="minorHAnsi"/>
              <w:lang w:val="en-US"/>
            </w:rPr>
          </w:rPrChange>
        </w:rPr>
        <w:t xml:space="preserve">electric effect that </w:t>
      </w:r>
      <w:r w:rsidR="006823E0" w:rsidRPr="00704FA2">
        <w:rPr>
          <w:rFonts w:cs="Times New Roman"/>
          <w:lang w:val="en-US"/>
          <w:rPrChange w:id="122" w:author="Jacob Lie" w:date="2021-12-03T09:58:00Z">
            <w:rPr>
              <w:rFonts w:asciiTheme="minorHAnsi" w:hAnsiTheme="minorHAnsi" w:cstheme="minorHAnsi"/>
              <w:lang w:val="en-US"/>
            </w:rPr>
          </w:rPrChange>
        </w:rPr>
        <w:t xml:space="preserve">you might interpret EM waves as </w:t>
      </w:r>
      <w:del w:id="123" w:author="Jacob Lie" w:date="2021-11-11T17:56:00Z">
        <w:r w:rsidR="000505CC" w:rsidRPr="00704FA2" w:rsidDel="00E42DEE">
          <w:rPr>
            <w:rFonts w:cs="Times New Roman"/>
            <w:lang w:val="en-US"/>
            <w:rPrChange w:id="124" w:author="Jacob Lie" w:date="2021-12-03T09:58:00Z">
              <w:rPr>
                <w:rFonts w:asciiTheme="minorHAnsi" w:hAnsiTheme="minorHAnsi" w:cstheme="minorHAnsi"/>
                <w:lang w:val="en-US"/>
              </w:rPr>
            </w:rPrChange>
          </w:rPr>
          <w:delText>"</w:delText>
        </w:r>
      </w:del>
      <w:ins w:id="125" w:author="Jacob Lie" w:date="2021-12-03T11:11:00Z">
        <w:r w:rsidR="00DC599E">
          <w:rPr>
            <w:rFonts w:cs="Times New Roman"/>
            <w:lang w:val="en-US"/>
          </w:rPr>
          <w:t>“</w:t>
        </w:r>
      </w:ins>
      <w:r w:rsidR="006823E0" w:rsidRPr="00704FA2">
        <w:rPr>
          <w:rFonts w:cs="Times New Roman"/>
          <w:lang w:val="en-US"/>
          <w:rPrChange w:id="126" w:author="Jacob Lie" w:date="2021-12-03T09:58:00Z">
            <w:rPr>
              <w:rFonts w:asciiTheme="minorHAnsi" w:hAnsiTheme="minorHAnsi" w:cstheme="minorHAnsi"/>
              <w:lang w:val="en-US"/>
            </w:rPr>
          </w:rPrChange>
        </w:rPr>
        <w:t>showers</w:t>
      </w:r>
      <w:del w:id="127" w:author="Jacob Lie" w:date="2021-11-11T17:56:00Z">
        <w:r w:rsidR="000505CC" w:rsidRPr="00704FA2" w:rsidDel="00E42DEE">
          <w:rPr>
            <w:rFonts w:cs="Times New Roman"/>
            <w:lang w:val="en-US"/>
            <w:rPrChange w:id="128" w:author="Jacob Lie" w:date="2021-12-03T09:58:00Z">
              <w:rPr>
                <w:rFonts w:asciiTheme="minorHAnsi" w:hAnsiTheme="minorHAnsi" w:cstheme="minorHAnsi"/>
                <w:lang w:val="en-US"/>
              </w:rPr>
            </w:rPrChange>
          </w:rPr>
          <w:delText>"</w:delText>
        </w:r>
        <w:r w:rsidR="006823E0" w:rsidRPr="00704FA2" w:rsidDel="00E42DEE">
          <w:rPr>
            <w:rFonts w:cs="Times New Roman"/>
            <w:lang w:val="en-US"/>
            <w:rPrChange w:id="129" w:author="Jacob Lie" w:date="2021-12-03T09:58:00Z">
              <w:rPr>
                <w:rFonts w:asciiTheme="minorHAnsi" w:hAnsiTheme="minorHAnsi" w:cstheme="minorHAnsi"/>
                <w:lang w:val="en-US"/>
              </w:rPr>
            </w:rPrChange>
          </w:rPr>
          <w:delText xml:space="preserve"> </w:delText>
        </w:r>
      </w:del>
      <w:ins w:id="130" w:author="Jacob Lie" w:date="2021-12-03T11:11:00Z">
        <w:r w:rsidR="00DC599E">
          <w:rPr>
            <w:rFonts w:cs="Times New Roman"/>
            <w:lang w:val="en-US"/>
          </w:rPr>
          <w:t>”</w:t>
        </w:r>
      </w:ins>
      <w:ins w:id="131" w:author="Jacob Lie" w:date="2021-11-11T17:56:00Z">
        <w:r w:rsidR="00E42DEE" w:rsidRPr="00704FA2">
          <w:rPr>
            <w:rFonts w:cs="Times New Roman"/>
            <w:lang w:val="en-US"/>
            <w:rPrChange w:id="132" w:author="Jacob Lie" w:date="2021-12-03T09:58:00Z">
              <w:rPr>
                <w:rFonts w:asciiTheme="minorHAnsi" w:hAnsiTheme="minorHAnsi" w:cstheme="minorHAnsi"/>
                <w:lang w:val="en-US"/>
              </w:rPr>
            </w:rPrChange>
          </w:rPr>
          <w:t xml:space="preserve"> </w:t>
        </w:r>
      </w:ins>
      <w:r w:rsidR="006823E0" w:rsidRPr="00704FA2">
        <w:rPr>
          <w:rFonts w:cs="Times New Roman"/>
          <w:lang w:val="en-US"/>
          <w:rPrChange w:id="133" w:author="Jacob Lie" w:date="2021-12-03T09:58:00Z">
            <w:rPr>
              <w:rFonts w:asciiTheme="minorHAnsi" w:hAnsiTheme="minorHAnsi" w:cstheme="minorHAnsi"/>
              <w:lang w:val="en-US"/>
            </w:rPr>
          </w:rPrChange>
        </w:rPr>
        <w:t xml:space="preserve">of </w:t>
      </w:r>
      <w:r w:rsidR="00844E28" w:rsidRPr="00704FA2">
        <w:rPr>
          <w:rFonts w:cs="Times New Roman"/>
          <w:lang w:val="en-US"/>
          <w:rPrChange w:id="134" w:author="Jacob Lie" w:date="2021-12-03T09:58:00Z">
            <w:rPr>
              <w:rFonts w:asciiTheme="minorHAnsi" w:hAnsiTheme="minorHAnsi" w:cstheme="minorHAnsi"/>
              <w:lang w:val="en-US"/>
            </w:rPr>
          </w:rPrChange>
        </w:rPr>
        <w:t xml:space="preserve">photons </w:t>
      </w:r>
      <w:r w:rsidR="00844E28" w:rsidRPr="00704FA2">
        <w:rPr>
          <w:rFonts w:cs="Times New Roman"/>
          <w:lang w:val="en-US"/>
          <w:rPrChange w:id="135" w:author="Jacob Lie" w:date="2021-12-03T09:58:00Z">
            <w:rPr>
              <w:rFonts w:asciiTheme="minorHAnsi" w:hAnsiTheme="minorHAnsi" w:cstheme="minorHAnsi"/>
              <w:lang w:val="en-US"/>
            </w:rPr>
          </w:rPrChange>
        </w:rPr>
        <w:fldChar w:fldCharType="begin"/>
      </w:r>
      <w:r w:rsidR="00844E28" w:rsidRPr="00704FA2">
        <w:rPr>
          <w:rFonts w:cs="Times New Roman"/>
          <w:lang w:val="en-US"/>
          <w:rPrChange w:id="136" w:author="Jacob Lie" w:date="2021-12-03T09:58:00Z">
            <w:rPr>
              <w:rFonts w:asciiTheme="minorHAnsi" w:hAnsiTheme="minorHAnsi" w:cstheme="minorHAnsi"/>
              <w:lang w:val="en-US"/>
            </w:rPr>
          </w:rPrChange>
        </w:rPr>
        <w:instrText xml:space="preserve"> ADDIN ZOTERO_ITEM CSL_CITATION {"citationID":"PDJkBFUD","properties":{"formattedCitation":"(Einstein &amp; Infeld, 1938)","plainCitation":"(Einstein &amp; Infeld, 1938)","noteIndex":0},"citationItems":[{"id":7,"uris":["http://zotero.org/users/local/GCOCszNG/items/TTQGMBWQ"],"uri":["http://zotero.org/users/local/GCOCszNG/items/TTQGMBWQ"],"itemData":{"id":7,"type":"book","abstract":"Clear and concise explanations of the development of theories explaining physical phenomena.","ISBN":"978-0-671-20156-2","language":"en","note":"Google-Books-ID: lWEmNBaHCJMC","number-of-pages":"324","publisher":"Simon and Schuster","source":"Google Books","title":"Evolution of Physics","author":[{"family":"Einstein","given":"Albert"},{"family":"Infeld","given":"Leopold"}],"issued":{"date-parts":[["1938"]]}}}],"schema":"https://github.com/citation-style-language/schema/raw/master/csl-citation.json"} </w:instrText>
      </w:r>
      <w:r w:rsidR="00844E28" w:rsidRPr="00704FA2">
        <w:rPr>
          <w:rFonts w:cs="Times New Roman"/>
          <w:lang w:val="en-US"/>
          <w:rPrChange w:id="137" w:author="Jacob Lie" w:date="2021-12-03T09:58:00Z">
            <w:rPr>
              <w:rFonts w:asciiTheme="minorHAnsi" w:hAnsiTheme="minorHAnsi" w:cstheme="minorHAnsi"/>
              <w:lang w:val="en-US"/>
            </w:rPr>
          </w:rPrChange>
        </w:rPr>
        <w:fldChar w:fldCharType="separate"/>
      </w:r>
      <w:r w:rsidR="00844E28" w:rsidRPr="00704FA2">
        <w:rPr>
          <w:rFonts w:cs="Times New Roman"/>
          <w:lang w:val="en-US"/>
          <w:rPrChange w:id="138" w:author="Jacob Lie" w:date="2021-12-03T09:58:00Z">
            <w:rPr>
              <w:rFonts w:asciiTheme="minorHAnsi" w:hAnsiTheme="minorHAnsi" w:cstheme="minorHAnsi"/>
              <w:lang w:val="en-US"/>
            </w:rPr>
          </w:rPrChange>
        </w:rPr>
        <w:t xml:space="preserve">(Einstein &amp; </w:t>
      </w:r>
      <w:proofErr w:type="spellStart"/>
      <w:r w:rsidR="00844E28" w:rsidRPr="00704FA2">
        <w:rPr>
          <w:rFonts w:cs="Times New Roman"/>
          <w:lang w:val="en-US"/>
          <w:rPrChange w:id="139" w:author="Jacob Lie" w:date="2021-12-03T09:58:00Z">
            <w:rPr>
              <w:rFonts w:asciiTheme="minorHAnsi" w:hAnsiTheme="minorHAnsi" w:cstheme="minorHAnsi"/>
              <w:lang w:val="en-US"/>
            </w:rPr>
          </w:rPrChange>
        </w:rPr>
        <w:t>Infeld</w:t>
      </w:r>
      <w:proofErr w:type="spellEnd"/>
      <w:r w:rsidR="00844E28" w:rsidRPr="00704FA2">
        <w:rPr>
          <w:rFonts w:cs="Times New Roman"/>
          <w:lang w:val="en-US"/>
          <w:rPrChange w:id="140" w:author="Jacob Lie" w:date="2021-12-03T09:58:00Z">
            <w:rPr>
              <w:rFonts w:asciiTheme="minorHAnsi" w:hAnsiTheme="minorHAnsi" w:cstheme="minorHAnsi"/>
              <w:lang w:val="en-US"/>
            </w:rPr>
          </w:rPrChange>
        </w:rPr>
        <w:t>, 1938)</w:t>
      </w:r>
      <w:r w:rsidR="00844E28" w:rsidRPr="00704FA2">
        <w:rPr>
          <w:rFonts w:cs="Times New Roman"/>
          <w:lang w:val="en-US"/>
          <w:rPrChange w:id="141" w:author="Jacob Lie" w:date="2021-12-03T09:58:00Z">
            <w:rPr>
              <w:rFonts w:asciiTheme="minorHAnsi" w:hAnsiTheme="minorHAnsi" w:cstheme="minorHAnsi"/>
              <w:lang w:val="en-US"/>
            </w:rPr>
          </w:rPrChange>
        </w:rPr>
        <w:fldChar w:fldCharType="end"/>
      </w:r>
      <w:r w:rsidR="00844E28" w:rsidRPr="00704FA2">
        <w:rPr>
          <w:rFonts w:cs="Times New Roman"/>
          <w:lang w:val="en-US"/>
          <w:rPrChange w:id="142" w:author="Jacob Lie" w:date="2021-12-03T09:58:00Z">
            <w:rPr>
              <w:rFonts w:asciiTheme="minorHAnsi" w:hAnsiTheme="minorHAnsi" w:cstheme="minorHAnsi"/>
              <w:lang w:val="en-US"/>
            </w:rPr>
          </w:rPrChange>
        </w:rPr>
        <w:t>.</w:t>
      </w:r>
      <w:r w:rsidR="00B01238" w:rsidRPr="00704FA2">
        <w:rPr>
          <w:rFonts w:cs="Times New Roman"/>
          <w:lang w:val="en-US"/>
          <w:rPrChange w:id="143" w:author="Jacob Lie" w:date="2021-12-03T09:58:00Z">
            <w:rPr>
              <w:rFonts w:asciiTheme="minorHAnsi" w:hAnsiTheme="minorHAnsi" w:cstheme="minorHAnsi"/>
              <w:lang w:val="en-US"/>
            </w:rPr>
          </w:rPrChange>
        </w:rPr>
        <w:t xml:space="preserve"> </w:t>
      </w:r>
      <w:r w:rsidR="00416914" w:rsidRPr="00704FA2">
        <w:rPr>
          <w:rFonts w:cs="Times New Roman"/>
          <w:lang w:val="en-US"/>
          <w:rPrChange w:id="144" w:author="Jacob Lie" w:date="2021-12-03T09:58:00Z">
            <w:rPr>
              <w:rFonts w:asciiTheme="minorHAnsi" w:hAnsiTheme="minorHAnsi" w:cstheme="minorHAnsi"/>
              <w:lang w:val="en-US"/>
            </w:rPr>
          </w:rPrChange>
        </w:rPr>
        <w:t xml:space="preserve">Together with </w:t>
      </w:r>
      <w:r w:rsidR="00BE2E8E" w:rsidRPr="00704FA2">
        <w:rPr>
          <w:rFonts w:cs="Times New Roman"/>
          <w:lang w:val="en-US"/>
          <w:rPrChange w:id="145" w:author="Jacob Lie" w:date="2021-12-03T09:58:00Z">
            <w:rPr>
              <w:rFonts w:asciiTheme="minorHAnsi" w:hAnsiTheme="minorHAnsi" w:cstheme="minorHAnsi"/>
              <w:lang w:val="en-US"/>
            </w:rPr>
          </w:rPrChange>
        </w:rPr>
        <w:t>neutrons</w:t>
      </w:r>
      <w:r w:rsidR="00256C29" w:rsidRPr="00704FA2">
        <w:rPr>
          <w:rFonts w:cs="Times New Roman"/>
          <w:lang w:val="en-US"/>
          <w:rPrChange w:id="146" w:author="Jacob Lie" w:date="2021-12-03T09:58:00Z">
            <w:rPr>
              <w:rFonts w:asciiTheme="minorHAnsi" w:hAnsiTheme="minorHAnsi" w:cstheme="minorHAnsi"/>
              <w:lang w:val="en-US"/>
            </w:rPr>
          </w:rPrChange>
        </w:rPr>
        <w:t>,</w:t>
      </w:r>
      <w:r w:rsidR="00BE2E8E" w:rsidRPr="00704FA2">
        <w:rPr>
          <w:rFonts w:cs="Times New Roman"/>
          <w:lang w:val="en-US"/>
          <w:rPrChange w:id="147" w:author="Jacob Lie" w:date="2021-12-03T09:58:00Z">
            <w:rPr>
              <w:rFonts w:asciiTheme="minorHAnsi" w:hAnsiTheme="minorHAnsi" w:cstheme="minorHAnsi"/>
              <w:lang w:val="en-US"/>
            </w:rPr>
          </w:rPrChange>
        </w:rPr>
        <w:t xml:space="preserve"> they make up a group called uncharged particles. </w:t>
      </w:r>
      <w:r w:rsidR="00200C59" w:rsidRPr="00704FA2">
        <w:rPr>
          <w:rFonts w:cs="Times New Roman"/>
          <w:lang w:val="en-US"/>
          <w:rPrChange w:id="148" w:author="Jacob Lie" w:date="2021-12-03T09:58:00Z">
            <w:rPr>
              <w:rFonts w:asciiTheme="minorHAnsi" w:hAnsiTheme="minorHAnsi" w:cstheme="minorHAnsi"/>
              <w:lang w:val="en-US"/>
            </w:rPr>
          </w:rPrChange>
        </w:rPr>
        <w:t>They are highly penetrat</w:t>
      </w:r>
      <w:r w:rsidR="002F25D2" w:rsidRPr="00704FA2">
        <w:rPr>
          <w:rFonts w:cs="Times New Roman"/>
          <w:lang w:val="en-US"/>
          <w:rPrChange w:id="149" w:author="Jacob Lie" w:date="2021-12-03T09:58:00Z">
            <w:rPr>
              <w:rFonts w:asciiTheme="minorHAnsi" w:hAnsiTheme="minorHAnsi" w:cstheme="minorHAnsi"/>
              <w:lang w:val="en-US"/>
            </w:rPr>
          </w:rPrChange>
        </w:rPr>
        <w:t>ing</w:t>
      </w:r>
      <w:r w:rsidR="007D5979">
        <w:rPr>
          <w:rFonts w:cs="Times New Roman"/>
          <w:lang w:val="en-US"/>
        </w:rPr>
        <w:t xml:space="preserve"> because </w:t>
      </w:r>
      <w:r w:rsidR="00AA687A">
        <w:rPr>
          <w:rFonts w:cs="Times New Roman"/>
          <w:lang w:val="en-US"/>
        </w:rPr>
        <w:t>they need to interact directly with a target.</w:t>
      </w:r>
    </w:p>
    <w:p w14:paraId="58B87868" w14:textId="59248263" w:rsidR="00F27925" w:rsidRPr="00704FA2" w:rsidRDefault="008F2DF6" w:rsidP="00F27925">
      <w:pPr>
        <w:rPr>
          <w:ins w:id="150" w:author="Jacob Lie" w:date="2021-11-12T16:38:00Z"/>
          <w:rFonts w:eastAsiaTheme="minorEastAsia" w:cs="Times New Roman"/>
          <w:lang w:val="en-US"/>
        </w:rPr>
      </w:pPr>
      <w:r>
        <w:rPr>
          <w:rFonts w:cs="Times New Roman"/>
          <w:lang w:val="en-US"/>
        </w:rPr>
        <w:t>Charged particles are different,</w:t>
      </w:r>
      <w:ins w:id="151" w:author="Jacob Lie" w:date="2021-11-12T16:38:00Z">
        <w:r w:rsidR="00220AF0" w:rsidRPr="00704FA2">
          <w:rPr>
            <w:rFonts w:cs="Times New Roman"/>
            <w:lang w:val="en-US"/>
          </w:rPr>
          <w:t xml:space="preserve"> </w:t>
        </w:r>
      </w:ins>
      <w:r>
        <w:rPr>
          <w:rFonts w:cs="Times New Roman"/>
          <w:lang w:val="en-US"/>
        </w:rPr>
        <w:t>t</w:t>
      </w:r>
      <w:ins w:id="152" w:author="Jacob Lie" w:date="2021-11-12T16:38:00Z">
        <w:r w:rsidR="00220AF0" w:rsidRPr="00704FA2">
          <w:rPr>
            <w:rFonts w:cs="Times New Roman"/>
            <w:lang w:val="en-US"/>
          </w:rPr>
          <w:t>hey</w:t>
        </w:r>
        <w:r w:rsidR="00F27925" w:rsidRPr="00704FA2">
          <w:rPr>
            <w:rFonts w:cs="Times New Roman"/>
            <w:lang w:val="en-US"/>
          </w:rPr>
          <w:t xml:space="preserve"> consist of particles with either positive or negative charge. Some examples are protons (+), electrons (-) and </w:t>
        </w:r>
      </w:ins>
      <m:oMath>
        <m:r>
          <w:ins w:id="153" w:author="Jacob Lie" w:date="2021-11-12T16:38:00Z">
            <w:rPr>
              <w:rFonts w:ascii="Cambria Math" w:hAnsi="Cambria Math" w:cs="Times New Roman"/>
              <w:lang w:val="en-US"/>
            </w:rPr>
            <m:t>α</m:t>
          </w:ins>
        </m:r>
      </m:oMath>
      <w:ins w:id="154" w:author="Jacob Lie" w:date="2021-11-12T16:38:00Z">
        <w:r w:rsidR="00F27925" w:rsidRPr="00704FA2">
          <w:rPr>
            <w:rFonts w:eastAsiaTheme="minorEastAsia" w:cs="Times New Roman"/>
            <w:lang w:val="en-US"/>
          </w:rPr>
          <w:t xml:space="preserve">-particles (+2). Their interaction probability is greater compared to uncharged particles. A photon must be in </w:t>
        </w:r>
      </w:ins>
      <w:r w:rsidR="00E76573" w:rsidRPr="00704FA2">
        <w:rPr>
          <w:rFonts w:eastAsiaTheme="minorEastAsia" w:cs="Times New Roman"/>
          <w:lang w:val="en-US"/>
        </w:rPr>
        <w:t>proximity</w:t>
      </w:r>
      <w:ins w:id="155" w:author="Jacob Lie" w:date="2021-11-12T16:38:00Z">
        <w:r w:rsidR="00F27925" w:rsidRPr="00704FA2">
          <w:rPr>
            <w:rFonts w:eastAsiaTheme="minorEastAsia" w:cs="Times New Roman"/>
            <w:lang w:val="en-US"/>
          </w:rPr>
          <w:t xml:space="preserve"> of either a nucleus or an electron for an interaction to occur. </w:t>
        </w:r>
      </w:ins>
      <w:r w:rsidR="007D7AB4">
        <w:rPr>
          <w:rFonts w:eastAsiaTheme="minorEastAsia" w:cs="Times New Roman"/>
          <w:lang w:val="en-US"/>
        </w:rPr>
        <w:t>A</w:t>
      </w:r>
      <w:ins w:id="156" w:author="Jacob Lie" w:date="2021-11-12T16:38:00Z">
        <w:r w:rsidR="00F27925" w:rsidRPr="00704FA2">
          <w:rPr>
            <w:rFonts w:eastAsiaTheme="minorEastAsia" w:cs="Times New Roman"/>
            <w:lang w:val="en-US"/>
          </w:rPr>
          <w:t xml:space="preserve"> charged particle may interact at a distance. Their Coulomb field interacts with the Coulomb fields of </w:t>
        </w:r>
      </w:ins>
      <w:r w:rsidR="00976C2D">
        <w:rPr>
          <w:rFonts w:eastAsiaTheme="minorEastAsia" w:cs="Times New Roman"/>
          <w:lang w:val="en-US"/>
        </w:rPr>
        <w:t>other electrons</w:t>
      </w:r>
      <w:ins w:id="157" w:author="Jacob Lie" w:date="2021-11-12T16:38:00Z">
        <w:r w:rsidR="00F27925" w:rsidRPr="00704FA2">
          <w:rPr>
            <w:rFonts w:eastAsiaTheme="minorEastAsia" w:cs="Times New Roman"/>
            <w:lang w:val="en-US"/>
          </w:rPr>
          <w:t xml:space="preserve">, causing a </w:t>
        </w:r>
      </w:ins>
      <w:ins w:id="158" w:author="Jacob Lie" w:date="2021-12-03T11:11:00Z">
        <w:r w:rsidR="00DC599E">
          <w:rPr>
            <w:rFonts w:eastAsiaTheme="minorEastAsia" w:cs="Times New Roman"/>
            <w:lang w:val="en-US"/>
          </w:rPr>
          <w:t>“</w:t>
        </w:r>
      </w:ins>
      <w:ins w:id="159" w:author="Jacob Lie" w:date="2021-11-12T16:38:00Z">
        <w:r w:rsidR="00F27925" w:rsidRPr="00704FA2">
          <w:rPr>
            <w:rFonts w:eastAsiaTheme="minorEastAsia" w:cs="Times New Roman"/>
            <w:lang w:val="en-US"/>
          </w:rPr>
          <w:t>Continuous Slowing Down</w:t>
        </w:r>
      </w:ins>
      <w:ins w:id="160" w:author="Jacob Lie" w:date="2021-12-03T11:11:00Z">
        <w:r w:rsidR="00DC599E">
          <w:rPr>
            <w:rFonts w:eastAsiaTheme="minorEastAsia" w:cs="Times New Roman"/>
            <w:lang w:val="en-US"/>
          </w:rPr>
          <w:t>”</w:t>
        </w:r>
      </w:ins>
      <w:ins w:id="161" w:author="Jacob Lie" w:date="2021-11-12T16:38:00Z">
        <w:r w:rsidR="00F27925" w:rsidRPr="00704FA2">
          <w:rPr>
            <w:rFonts w:eastAsiaTheme="minorEastAsia" w:cs="Times New Roman"/>
            <w:lang w:val="en-US"/>
          </w:rPr>
          <w:t xml:space="preserve"> </w:t>
        </w:r>
        <w:r w:rsidR="00F27925" w:rsidRPr="00704FA2">
          <w:rPr>
            <w:rFonts w:eastAsiaTheme="minorEastAsia" w:cs="Times New Roman"/>
            <w:lang w:val="en-US"/>
          </w:rPr>
          <w:fldChar w:fldCharType="begin"/>
        </w:r>
      </w:ins>
      <w:r w:rsidR="00E45266" w:rsidRPr="00704FA2">
        <w:rPr>
          <w:rFonts w:eastAsiaTheme="minorEastAsia" w:cs="Times New Roman"/>
          <w:lang w:val="en-US"/>
        </w:rPr>
        <w:instrText xml:space="preserve"> ADDIN ZOTERO_ITEM CSL_CITATION {"citationID":"eC2RFxgy","properties":{"formattedCitation":"(Attix,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ins w:id="162" w:author="Jacob Lie" w:date="2021-11-12T16:38:00Z">
        <w:r w:rsidR="00F27925" w:rsidRPr="00704FA2">
          <w:rPr>
            <w:rFonts w:eastAsiaTheme="minorEastAsia" w:cs="Times New Roman"/>
            <w:lang w:val="en-US"/>
          </w:rPr>
          <w:fldChar w:fldCharType="separate"/>
        </w:r>
        <w:r w:rsidR="00F27925" w:rsidRPr="00704FA2">
          <w:rPr>
            <w:rFonts w:cs="Times New Roman"/>
            <w:lang w:val="en-US"/>
          </w:rPr>
          <w:t>(</w:t>
        </w:r>
        <w:proofErr w:type="spellStart"/>
        <w:r w:rsidR="00F27925" w:rsidRPr="00704FA2">
          <w:rPr>
            <w:rFonts w:cs="Times New Roman"/>
            <w:lang w:val="en-US"/>
          </w:rPr>
          <w:t>Attix</w:t>
        </w:r>
        <w:proofErr w:type="spellEnd"/>
        <w:r w:rsidR="00F27925" w:rsidRPr="00704FA2">
          <w:rPr>
            <w:rFonts w:cs="Times New Roman"/>
            <w:lang w:val="en-US"/>
          </w:rPr>
          <w:t>, 1986, p. 160)</w:t>
        </w:r>
        <w:r w:rsidR="00F27925" w:rsidRPr="00704FA2">
          <w:rPr>
            <w:rFonts w:eastAsiaTheme="minorEastAsia" w:cs="Times New Roman"/>
            <w:lang w:val="en-US"/>
          </w:rPr>
          <w:fldChar w:fldCharType="end"/>
        </w:r>
        <w:r w:rsidR="00F27925" w:rsidRPr="00704FA2">
          <w:rPr>
            <w:rFonts w:eastAsiaTheme="minorEastAsia" w:cs="Times New Roman"/>
            <w:lang w:val="en-US"/>
          </w:rPr>
          <w:t xml:space="preserve">. </w:t>
        </w:r>
      </w:ins>
    </w:p>
    <w:p w14:paraId="37F01C14" w14:textId="740CC5B0" w:rsidR="00F27925" w:rsidRPr="00704FA2" w:rsidRDefault="00F27925" w:rsidP="00F27925">
      <w:pPr>
        <w:rPr>
          <w:ins w:id="163" w:author="Jacob Lie" w:date="2021-11-12T16:38:00Z"/>
          <w:rFonts w:eastAsiaTheme="minorEastAsia" w:cs="Times New Roman"/>
          <w:lang w:val="en-US"/>
        </w:rPr>
      </w:pPr>
      <w:ins w:id="164" w:author="Jacob Lie" w:date="2021-11-12T16:38:00Z">
        <w:r w:rsidRPr="00704FA2">
          <w:rPr>
            <w:rFonts w:eastAsiaTheme="minorEastAsia" w:cs="Times New Roman"/>
            <w:lang w:val="en-US"/>
          </w:rPr>
          <w:t>The path of a charged particle through a medium is highly dependent on the particle at hand. What is the charge, is it highly charged and how heavy it</w:t>
        </w:r>
      </w:ins>
      <w:r w:rsidR="003B5693">
        <w:rPr>
          <w:rFonts w:eastAsiaTheme="minorEastAsia" w:cs="Times New Roman"/>
          <w:lang w:val="en-US"/>
        </w:rPr>
        <w:t xml:space="preserve"> is</w:t>
      </w:r>
      <w:r w:rsidR="007439E2">
        <w:rPr>
          <w:rFonts w:eastAsiaTheme="minorEastAsia" w:cs="Times New Roman"/>
          <w:lang w:val="en-US"/>
        </w:rPr>
        <w:t>?</w:t>
      </w:r>
      <w:ins w:id="165" w:author="Jacob Lie" w:date="2021-11-12T16:38:00Z">
        <w:r w:rsidRPr="00704FA2">
          <w:rPr>
            <w:rFonts w:eastAsiaTheme="minorEastAsia" w:cs="Times New Roman"/>
            <w:lang w:val="en-US"/>
          </w:rPr>
          <w:t xml:space="preserve"> </w:t>
        </w:r>
      </w:ins>
    </w:p>
    <w:p w14:paraId="44184756" w14:textId="7B756623" w:rsidR="00220AF0" w:rsidRPr="00704FA2" w:rsidRDefault="00220AF0" w:rsidP="00220AF0">
      <w:pPr>
        <w:rPr>
          <w:ins w:id="166" w:author="Jacob Lie" w:date="2021-11-12T16:38:00Z"/>
          <w:rFonts w:cs="Times New Roman"/>
          <w:lang w:val="en-US"/>
          <w:rPrChange w:id="167" w:author="Jacob Lie" w:date="2021-12-03T09:58:00Z">
            <w:rPr>
              <w:ins w:id="168" w:author="Jacob Lie" w:date="2021-11-12T16:38:00Z"/>
              <w:rFonts w:asciiTheme="minorHAnsi" w:hAnsiTheme="minorHAnsi" w:cstheme="minorHAnsi"/>
              <w:lang w:val="en-US"/>
            </w:rPr>
          </w:rPrChange>
        </w:rPr>
      </w:pPr>
      <w:ins w:id="169" w:author="Jacob Lie" w:date="2021-11-12T16:38:00Z">
        <w:r w:rsidRPr="00704FA2">
          <w:rPr>
            <w:rFonts w:cs="Times New Roman"/>
            <w:lang w:val="en-US"/>
            <w:rPrChange w:id="170" w:author="Jacob Lie" w:date="2021-12-03T09:58:00Z">
              <w:rPr>
                <w:rFonts w:asciiTheme="minorHAnsi" w:hAnsiTheme="minorHAnsi" w:cstheme="minorHAnsi"/>
                <w:lang w:val="en-US"/>
              </w:rPr>
            </w:rPrChange>
          </w:rPr>
          <w:t>As medical physicists, we</w:t>
        </w:r>
      </w:ins>
      <w:ins w:id="171" w:author="Jacob Lie" w:date="2021-12-03T11:11:00Z">
        <w:r w:rsidR="00DC599E">
          <w:rPr>
            <w:rFonts w:cs="Times New Roman"/>
            <w:lang w:val="en-US"/>
          </w:rPr>
          <w:t>’</w:t>
        </w:r>
      </w:ins>
      <w:ins w:id="172" w:author="Jacob Lie" w:date="2021-11-12T16:38:00Z">
        <w:r w:rsidRPr="00704FA2">
          <w:rPr>
            <w:rFonts w:cs="Times New Roman"/>
            <w:lang w:val="en-US"/>
            <w:rPrChange w:id="173" w:author="Jacob Lie" w:date="2021-12-03T09:58:00Z">
              <w:rPr>
                <w:rFonts w:asciiTheme="minorHAnsi" w:hAnsiTheme="minorHAnsi" w:cstheme="minorHAnsi"/>
                <w:lang w:val="en-US"/>
              </w:rPr>
            </w:rPrChange>
          </w:rPr>
          <w:t>re primarily interested in ionizing radiation and using its properties to kill cancer cells. This is further examined in the radiobiology section (ref here).</w:t>
        </w:r>
      </w:ins>
    </w:p>
    <w:p w14:paraId="15A51B91" w14:textId="721C2C92" w:rsidR="00F27925" w:rsidRPr="00704FA2" w:rsidDel="00220AF0" w:rsidRDefault="00F27925" w:rsidP="00A11860">
      <w:pPr>
        <w:rPr>
          <w:del w:id="174" w:author="Jacob Lie" w:date="2021-11-12T16:38:00Z"/>
          <w:rFonts w:cs="Times New Roman"/>
          <w:lang w:val="en-US"/>
          <w:rPrChange w:id="175" w:author="Jacob Lie" w:date="2021-12-03T09:58:00Z">
            <w:rPr>
              <w:del w:id="176" w:author="Jacob Lie" w:date="2021-11-12T16:38:00Z"/>
              <w:rFonts w:asciiTheme="minorHAnsi" w:hAnsiTheme="minorHAnsi" w:cstheme="minorHAnsi"/>
              <w:lang w:val="en-US"/>
            </w:rPr>
          </w:rPrChange>
        </w:rPr>
      </w:pPr>
      <w:bookmarkStart w:id="177" w:name="_Toc93584170"/>
      <w:bookmarkStart w:id="178" w:name="_Toc94623677"/>
      <w:bookmarkStart w:id="179" w:name="_Toc94623807"/>
      <w:bookmarkEnd w:id="177"/>
      <w:bookmarkEnd w:id="178"/>
      <w:bookmarkEnd w:id="179"/>
    </w:p>
    <w:p w14:paraId="501C4FCF" w14:textId="2111D4AA" w:rsidR="0073687A" w:rsidRPr="00704FA2" w:rsidDel="00220AF0" w:rsidRDefault="00256C29" w:rsidP="00A11860">
      <w:pPr>
        <w:rPr>
          <w:del w:id="180" w:author="Jacob Lie" w:date="2021-11-12T16:38:00Z"/>
          <w:rFonts w:cs="Times New Roman"/>
          <w:lang w:val="en-US"/>
          <w:rPrChange w:id="181" w:author="Jacob Lie" w:date="2021-12-03T09:58:00Z">
            <w:rPr>
              <w:del w:id="182" w:author="Jacob Lie" w:date="2021-11-12T16:38:00Z"/>
              <w:rFonts w:asciiTheme="minorHAnsi" w:hAnsiTheme="minorHAnsi" w:cstheme="minorHAnsi"/>
              <w:lang w:val="en-US"/>
            </w:rPr>
          </w:rPrChange>
        </w:rPr>
      </w:pPr>
      <w:del w:id="183" w:author="Jacob Lie" w:date="2021-11-12T16:38:00Z">
        <w:r w:rsidRPr="00704FA2" w:rsidDel="00220AF0">
          <w:rPr>
            <w:rFonts w:cs="Times New Roman"/>
            <w:lang w:val="en-US"/>
            <w:rPrChange w:id="184" w:author="Jacob Lie" w:date="2021-12-03T09:58:00Z">
              <w:rPr>
                <w:rFonts w:asciiTheme="minorHAnsi" w:hAnsiTheme="minorHAnsi" w:cstheme="minorHAnsi"/>
                <w:lang w:val="en-US"/>
              </w:rPr>
            </w:rPrChange>
          </w:rPr>
          <w:delText>On the other side are</w:delText>
        </w:r>
        <w:r w:rsidR="009563CC" w:rsidRPr="00704FA2" w:rsidDel="00220AF0">
          <w:rPr>
            <w:rFonts w:cs="Times New Roman"/>
            <w:lang w:val="en-US"/>
            <w:rPrChange w:id="185" w:author="Jacob Lie" w:date="2021-12-03T09:58:00Z">
              <w:rPr>
                <w:rFonts w:asciiTheme="minorHAnsi" w:hAnsiTheme="minorHAnsi" w:cstheme="minorHAnsi"/>
                <w:lang w:val="en-US"/>
              </w:rPr>
            </w:rPrChange>
          </w:rPr>
          <w:delText xml:space="preserve"> charged particles, such as protons and electrons. </w:delText>
        </w:r>
        <w:r w:rsidR="00327A3E" w:rsidRPr="00704FA2" w:rsidDel="00220AF0">
          <w:rPr>
            <w:rFonts w:cs="Times New Roman"/>
            <w:lang w:val="en-US"/>
            <w:rPrChange w:id="186" w:author="Jacob Lie" w:date="2021-12-03T09:58:00Z">
              <w:rPr>
                <w:rFonts w:asciiTheme="minorHAnsi" w:hAnsiTheme="minorHAnsi" w:cstheme="minorHAnsi"/>
                <w:lang w:val="en-US"/>
              </w:rPr>
            </w:rPrChange>
          </w:rPr>
          <w:delText xml:space="preserve">They have a much higher probability of interaction because of their attraction to the opposite charge. </w:delText>
        </w:r>
        <w:bookmarkStart w:id="187" w:name="_Toc93584171"/>
        <w:bookmarkStart w:id="188" w:name="_Toc94623678"/>
        <w:bookmarkStart w:id="189" w:name="_Toc94623808"/>
        <w:bookmarkEnd w:id="187"/>
        <w:bookmarkEnd w:id="188"/>
        <w:bookmarkEnd w:id="189"/>
      </w:del>
    </w:p>
    <w:p w14:paraId="46324AB4" w14:textId="24E791B4" w:rsidR="0007488D" w:rsidRPr="00704FA2" w:rsidDel="00220AF0" w:rsidRDefault="0007488D" w:rsidP="00A11860">
      <w:pPr>
        <w:rPr>
          <w:del w:id="190" w:author="Jacob Lie" w:date="2021-11-12T16:38:00Z"/>
          <w:rFonts w:cs="Times New Roman"/>
          <w:lang w:val="en-US"/>
          <w:rPrChange w:id="191" w:author="Jacob Lie" w:date="2021-12-03T09:58:00Z">
            <w:rPr>
              <w:del w:id="192" w:author="Jacob Lie" w:date="2021-11-12T16:38:00Z"/>
              <w:rFonts w:asciiTheme="minorHAnsi" w:hAnsiTheme="minorHAnsi" w:cstheme="minorHAnsi"/>
              <w:lang w:val="en-US"/>
            </w:rPr>
          </w:rPrChange>
        </w:rPr>
      </w:pPr>
      <w:del w:id="193" w:author="Jacob Lie" w:date="2021-11-12T16:38:00Z">
        <w:r w:rsidRPr="00704FA2" w:rsidDel="00220AF0">
          <w:rPr>
            <w:rFonts w:cs="Times New Roman"/>
            <w:lang w:val="en-US"/>
            <w:rPrChange w:id="194" w:author="Jacob Lie" w:date="2021-12-03T09:58:00Z">
              <w:rPr>
                <w:rFonts w:asciiTheme="minorHAnsi" w:hAnsiTheme="minorHAnsi" w:cstheme="minorHAnsi"/>
                <w:lang w:val="en-US"/>
              </w:rPr>
            </w:rPrChange>
          </w:rPr>
          <w:delText>As medical physicists</w:delText>
        </w:r>
        <w:r w:rsidR="00FF41E0" w:rsidRPr="00704FA2" w:rsidDel="00220AF0">
          <w:rPr>
            <w:rFonts w:cs="Times New Roman"/>
            <w:lang w:val="en-US"/>
            <w:rPrChange w:id="195" w:author="Jacob Lie" w:date="2021-12-03T09:58:00Z">
              <w:rPr>
                <w:rFonts w:asciiTheme="minorHAnsi" w:hAnsiTheme="minorHAnsi" w:cstheme="minorHAnsi"/>
                <w:lang w:val="en-US"/>
              </w:rPr>
            </w:rPrChange>
          </w:rPr>
          <w:delText>,</w:delText>
        </w:r>
        <w:r w:rsidRPr="00704FA2" w:rsidDel="00220AF0">
          <w:rPr>
            <w:rFonts w:cs="Times New Roman"/>
            <w:lang w:val="en-US"/>
            <w:rPrChange w:id="196" w:author="Jacob Lie" w:date="2021-12-03T09:58:00Z">
              <w:rPr>
                <w:rFonts w:asciiTheme="minorHAnsi" w:hAnsiTheme="minorHAnsi" w:cstheme="minorHAnsi"/>
                <w:lang w:val="en-US"/>
              </w:rPr>
            </w:rPrChange>
          </w:rPr>
          <w:delText xml:space="preserve"> </w:delText>
        </w:r>
      </w:del>
      <w:del w:id="197" w:author="Jacob Lie" w:date="2021-11-11T17:56:00Z">
        <w:r w:rsidRPr="00704FA2" w:rsidDel="00E42DEE">
          <w:rPr>
            <w:rFonts w:cs="Times New Roman"/>
            <w:lang w:val="en-US"/>
            <w:rPrChange w:id="198" w:author="Jacob Lie" w:date="2021-12-03T09:58:00Z">
              <w:rPr>
                <w:rFonts w:asciiTheme="minorHAnsi" w:hAnsiTheme="minorHAnsi" w:cstheme="minorHAnsi"/>
                <w:lang w:val="en-US"/>
              </w:rPr>
            </w:rPrChange>
          </w:rPr>
          <w:delText>we</w:delText>
        </w:r>
        <w:r w:rsidR="000505CC" w:rsidRPr="00704FA2" w:rsidDel="00E42DEE">
          <w:rPr>
            <w:rFonts w:cs="Times New Roman"/>
            <w:lang w:val="en-US"/>
            <w:rPrChange w:id="199" w:author="Jacob Lie" w:date="2021-12-03T09:58:00Z">
              <w:rPr>
                <w:rFonts w:asciiTheme="minorHAnsi" w:hAnsiTheme="minorHAnsi" w:cstheme="minorHAnsi"/>
                <w:lang w:val="en-US"/>
              </w:rPr>
            </w:rPrChange>
          </w:rPr>
          <w:delText>'</w:delText>
        </w:r>
        <w:r w:rsidRPr="00704FA2" w:rsidDel="00E42DEE">
          <w:rPr>
            <w:rFonts w:cs="Times New Roman"/>
            <w:lang w:val="en-US"/>
            <w:rPrChange w:id="200" w:author="Jacob Lie" w:date="2021-12-03T09:58:00Z">
              <w:rPr>
                <w:rFonts w:asciiTheme="minorHAnsi" w:hAnsiTheme="minorHAnsi" w:cstheme="minorHAnsi"/>
                <w:lang w:val="en-US"/>
              </w:rPr>
            </w:rPrChange>
          </w:rPr>
          <w:delText xml:space="preserve">re </w:delText>
        </w:r>
      </w:del>
      <w:del w:id="201" w:author="Jacob Lie" w:date="2021-11-12T16:38:00Z">
        <w:r w:rsidRPr="00704FA2" w:rsidDel="00220AF0">
          <w:rPr>
            <w:rFonts w:cs="Times New Roman"/>
            <w:lang w:val="en-US"/>
            <w:rPrChange w:id="202" w:author="Jacob Lie" w:date="2021-12-03T09:58:00Z">
              <w:rPr>
                <w:rFonts w:asciiTheme="minorHAnsi" w:hAnsiTheme="minorHAnsi" w:cstheme="minorHAnsi"/>
                <w:lang w:val="en-US"/>
              </w:rPr>
            </w:rPrChange>
          </w:rPr>
          <w:delText xml:space="preserve">primarily interested in ionizing radiation and </w:delText>
        </w:r>
        <w:r w:rsidR="00870865" w:rsidRPr="00704FA2" w:rsidDel="00220AF0">
          <w:rPr>
            <w:rFonts w:cs="Times New Roman"/>
            <w:lang w:val="en-US"/>
            <w:rPrChange w:id="203" w:author="Jacob Lie" w:date="2021-12-03T09:58:00Z">
              <w:rPr>
                <w:rFonts w:asciiTheme="minorHAnsi" w:hAnsiTheme="minorHAnsi" w:cstheme="minorHAnsi"/>
                <w:lang w:val="en-US"/>
              </w:rPr>
            </w:rPrChange>
          </w:rPr>
          <w:delText>using</w:delText>
        </w:r>
        <w:r w:rsidR="0096031C" w:rsidRPr="00704FA2" w:rsidDel="00220AF0">
          <w:rPr>
            <w:rFonts w:cs="Times New Roman"/>
            <w:lang w:val="en-US"/>
            <w:rPrChange w:id="204" w:author="Jacob Lie" w:date="2021-12-03T09:58:00Z">
              <w:rPr>
                <w:rFonts w:asciiTheme="minorHAnsi" w:hAnsiTheme="minorHAnsi" w:cstheme="minorHAnsi"/>
                <w:lang w:val="en-US"/>
              </w:rPr>
            </w:rPrChange>
          </w:rPr>
          <w:delText xml:space="preserve"> its </w:delText>
        </w:r>
        <w:r w:rsidR="00E236F2" w:rsidRPr="00704FA2" w:rsidDel="00220AF0">
          <w:rPr>
            <w:rFonts w:cs="Times New Roman"/>
            <w:lang w:val="en-US"/>
            <w:rPrChange w:id="205" w:author="Jacob Lie" w:date="2021-12-03T09:58:00Z">
              <w:rPr>
                <w:rFonts w:asciiTheme="minorHAnsi" w:hAnsiTheme="minorHAnsi" w:cstheme="minorHAnsi"/>
                <w:lang w:val="en-US"/>
              </w:rPr>
            </w:rPrChange>
          </w:rPr>
          <w:delText xml:space="preserve">properties to kill cancer cells. This is further </w:delText>
        </w:r>
        <w:r w:rsidR="00722D41" w:rsidRPr="00704FA2" w:rsidDel="00220AF0">
          <w:rPr>
            <w:rFonts w:cs="Times New Roman"/>
            <w:lang w:val="en-US"/>
            <w:rPrChange w:id="206" w:author="Jacob Lie" w:date="2021-12-03T09:58:00Z">
              <w:rPr>
                <w:rFonts w:asciiTheme="minorHAnsi" w:hAnsiTheme="minorHAnsi" w:cstheme="minorHAnsi"/>
                <w:lang w:val="en-US"/>
              </w:rPr>
            </w:rPrChange>
          </w:rPr>
          <w:delText>examined in the radiobiology section (ref here).</w:delText>
        </w:r>
        <w:bookmarkStart w:id="207" w:name="_Toc93584172"/>
        <w:bookmarkStart w:id="208" w:name="_Toc94623679"/>
        <w:bookmarkStart w:id="209" w:name="_Toc94623809"/>
        <w:bookmarkEnd w:id="207"/>
        <w:bookmarkEnd w:id="208"/>
        <w:bookmarkEnd w:id="209"/>
      </w:del>
    </w:p>
    <w:p w14:paraId="747723D3" w14:textId="32699670" w:rsidR="001E20FB" w:rsidRPr="00704FA2" w:rsidRDefault="001E20FB" w:rsidP="00B21A40">
      <w:pPr>
        <w:pStyle w:val="Heading3"/>
        <w:rPr>
          <w:rFonts w:ascii="Times New Roman" w:hAnsi="Times New Roman" w:cs="Times New Roman"/>
          <w:sz w:val="28"/>
          <w:szCs w:val="28"/>
          <w:lang w:val="en-US"/>
          <w:rPrChange w:id="210" w:author="Jacob Lie" w:date="2021-12-03T09:58:00Z">
            <w:rPr>
              <w:lang w:val="en-US"/>
            </w:rPr>
          </w:rPrChange>
        </w:rPr>
      </w:pPr>
      <w:bookmarkStart w:id="211" w:name="_Ref92978691"/>
      <w:bookmarkStart w:id="212" w:name="_Toc94623810"/>
      <w:r w:rsidRPr="00704FA2">
        <w:rPr>
          <w:rFonts w:ascii="Times New Roman" w:hAnsi="Times New Roman" w:cs="Times New Roman"/>
          <w:sz w:val="28"/>
          <w:szCs w:val="28"/>
          <w:lang w:val="en-US"/>
          <w:rPrChange w:id="213" w:author="Jacob Lie" w:date="2021-12-03T09:58:00Z">
            <w:rPr>
              <w:lang w:val="en-US"/>
            </w:rPr>
          </w:rPrChange>
        </w:rPr>
        <w:t>Photon</w:t>
      </w:r>
      <w:r w:rsidR="00B300D0" w:rsidRPr="00704FA2">
        <w:rPr>
          <w:rFonts w:ascii="Times New Roman" w:hAnsi="Times New Roman" w:cs="Times New Roman"/>
          <w:sz w:val="28"/>
          <w:szCs w:val="28"/>
          <w:lang w:val="en-US"/>
          <w:rPrChange w:id="214" w:author="Jacob Lie" w:date="2021-12-03T09:58:00Z">
            <w:rPr>
              <w:lang w:val="en-US"/>
            </w:rPr>
          </w:rPrChange>
        </w:rPr>
        <w:t xml:space="preserve"> interaction in matter</w:t>
      </w:r>
      <w:bookmarkEnd w:id="211"/>
      <w:bookmarkEnd w:id="212"/>
    </w:p>
    <w:p w14:paraId="0BD8A77B" w14:textId="01300525" w:rsidR="006A6727" w:rsidRPr="00704FA2" w:rsidRDefault="00580E80" w:rsidP="00C43BA4">
      <w:pPr>
        <w:rPr>
          <w:rFonts w:eastAsiaTheme="minorEastAsia" w:cs="Times New Roman"/>
          <w:lang w:val="en-US"/>
          <w:rPrChange w:id="215" w:author="Jacob Lie" w:date="2021-12-03T09:58:00Z">
            <w:rPr>
              <w:rFonts w:asciiTheme="minorHAnsi" w:eastAsiaTheme="minorEastAsia" w:hAnsiTheme="minorHAnsi" w:cstheme="minorHAnsi"/>
              <w:lang w:val="en-US"/>
            </w:rPr>
          </w:rPrChange>
        </w:rPr>
      </w:pPr>
      <w:r w:rsidRPr="00704FA2">
        <w:rPr>
          <w:rFonts w:cs="Times New Roman"/>
          <w:lang w:val="en-US"/>
          <w:rPrChange w:id="216" w:author="Jacob Lie" w:date="2021-12-03T09:58:00Z">
            <w:rPr>
              <w:rFonts w:asciiTheme="minorHAnsi" w:hAnsiTheme="minorHAnsi" w:cstheme="minorHAnsi"/>
              <w:lang w:val="en-US"/>
            </w:rPr>
          </w:rPrChange>
        </w:rPr>
        <w:t>Photons are</w:t>
      </w:r>
      <w:r w:rsidR="009D62BE" w:rsidRPr="00704FA2">
        <w:rPr>
          <w:rFonts w:cs="Times New Roman"/>
          <w:lang w:val="en-US"/>
          <w:rPrChange w:id="217" w:author="Jacob Lie" w:date="2021-12-03T09:58:00Z">
            <w:rPr>
              <w:rFonts w:asciiTheme="minorHAnsi" w:hAnsiTheme="minorHAnsi" w:cstheme="minorHAnsi"/>
              <w:lang w:val="en-US"/>
            </w:rPr>
          </w:rPrChange>
        </w:rPr>
        <w:t xml:space="preserve"> energy-carrying </w:t>
      </w:r>
      <w:r w:rsidR="007E1C47" w:rsidRPr="00704FA2">
        <w:rPr>
          <w:rFonts w:cs="Times New Roman"/>
          <w:lang w:val="en-US"/>
          <w:rPrChange w:id="218" w:author="Jacob Lie" w:date="2021-12-03T09:58:00Z">
            <w:rPr>
              <w:rFonts w:asciiTheme="minorHAnsi" w:hAnsiTheme="minorHAnsi" w:cstheme="minorHAnsi"/>
              <w:lang w:val="en-US"/>
            </w:rPr>
          </w:rPrChange>
        </w:rPr>
        <w:t>particles without mass</w:t>
      </w:r>
      <w:r w:rsidR="002368BD" w:rsidRPr="00704FA2">
        <w:rPr>
          <w:rFonts w:cs="Times New Roman"/>
          <w:lang w:val="en-US"/>
          <w:rPrChange w:id="219" w:author="Jacob Lie" w:date="2021-12-03T09:58:00Z">
            <w:rPr>
              <w:rFonts w:asciiTheme="minorHAnsi" w:hAnsiTheme="minorHAnsi" w:cstheme="minorHAnsi"/>
              <w:lang w:val="en-US"/>
            </w:rPr>
          </w:rPrChange>
        </w:rPr>
        <w:t xml:space="preserve"> traveling a</w:t>
      </w:r>
      <w:r w:rsidR="00E548F5" w:rsidRPr="00704FA2">
        <w:rPr>
          <w:rFonts w:cs="Times New Roman"/>
          <w:lang w:val="en-US"/>
          <w:rPrChange w:id="220" w:author="Jacob Lie" w:date="2021-12-03T09:58:00Z">
            <w:rPr>
              <w:rFonts w:asciiTheme="minorHAnsi" w:hAnsiTheme="minorHAnsi" w:cstheme="minorHAnsi"/>
              <w:lang w:val="en-US"/>
            </w:rPr>
          </w:rPrChange>
        </w:rPr>
        <w:t>t</w:t>
      </w:r>
      <w:r w:rsidR="002368BD" w:rsidRPr="00704FA2">
        <w:rPr>
          <w:rFonts w:cs="Times New Roman"/>
          <w:lang w:val="en-US"/>
          <w:rPrChange w:id="221" w:author="Jacob Lie" w:date="2021-12-03T09:58:00Z">
            <w:rPr>
              <w:rFonts w:asciiTheme="minorHAnsi" w:hAnsiTheme="minorHAnsi" w:cstheme="minorHAnsi"/>
              <w:lang w:val="en-US"/>
            </w:rPr>
          </w:rPrChange>
        </w:rPr>
        <w:t xml:space="preserve"> the speed of light</w:t>
      </w:r>
      <w:r w:rsidR="007E1C47" w:rsidRPr="00704FA2">
        <w:rPr>
          <w:rFonts w:cs="Times New Roman"/>
          <w:lang w:val="en-US"/>
          <w:rPrChange w:id="222" w:author="Jacob Lie" w:date="2021-12-03T09:58:00Z">
            <w:rPr>
              <w:rFonts w:asciiTheme="minorHAnsi" w:hAnsiTheme="minorHAnsi" w:cstheme="minorHAnsi"/>
              <w:lang w:val="en-US"/>
            </w:rPr>
          </w:rPrChange>
        </w:rPr>
        <w:t xml:space="preserve">. </w:t>
      </w:r>
      <w:r w:rsidR="002368BD" w:rsidRPr="00704FA2">
        <w:rPr>
          <w:rFonts w:cs="Times New Roman"/>
          <w:lang w:val="en-US"/>
          <w:rPrChange w:id="223" w:author="Jacob Lie" w:date="2021-12-03T09:58:00Z">
            <w:rPr>
              <w:rFonts w:asciiTheme="minorHAnsi" w:hAnsiTheme="minorHAnsi" w:cstheme="minorHAnsi"/>
              <w:lang w:val="en-US"/>
            </w:rPr>
          </w:rPrChange>
        </w:rPr>
        <w:t xml:space="preserve">They interact with </w:t>
      </w:r>
      <w:r w:rsidR="00A21AA7" w:rsidRPr="00704FA2">
        <w:rPr>
          <w:rFonts w:cs="Times New Roman"/>
          <w:lang w:val="en-US"/>
          <w:rPrChange w:id="224" w:author="Jacob Lie" w:date="2021-12-03T09:58:00Z">
            <w:rPr>
              <w:rFonts w:asciiTheme="minorHAnsi" w:hAnsiTheme="minorHAnsi" w:cstheme="minorHAnsi"/>
              <w:lang w:val="en-US"/>
            </w:rPr>
          </w:rPrChange>
        </w:rPr>
        <w:t xml:space="preserve">the </w:t>
      </w:r>
      <w:r w:rsidR="002368BD" w:rsidRPr="00704FA2">
        <w:rPr>
          <w:rFonts w:cs="Times New Roman"/>
          <w:lang w:val="en-US"/>
          <w:rPrChange w:id="225" w:author="Jacob Lie" w:date="2021-12-03T09:58:00Z">
            <w:rPr>
              <w:rFonts w:asciiTheme="minorHAnsi" w:hAnsiTheme="minorHAnsi" w:cstheme="minorHAnsi"/>
              <w:lang w:val="en-US"/>
            </w:rPr>
          </w:rPrChange>
        </w:rPr>
        <w:t>s</w:t>
      </w:r>
      <w:r w:rsidR="00A21AA7" w:rsidRPr="00704FA2">
        <w:rPr>
          <w:rFonts w:cs="Times New Roman"/>
          <w:lang w:val="en-US"/>
          <w:rPrChange w:id="226" w:author="Jacob Lie" w:date="2021-12-03T09:58:00Z">
            <w:rPr>
              <w:rFonts w:asciiTheme="minorHAnsi" w:hAnsiTheme="minorHAnsi" w:cstheme="minorHAnsi"/>
              <w:lang w:val="en-US"/>
            </w:rPr>
          </w:rPrChange>
        </w:rPr>
        <w:t>u</w:t>
      </w:r>
      <w:r w:rsidR="002368BD" w:rsidRPr="00704FA2">
        <w:rPr>
          <w:rFonts w:cs="Times New Roman"/>
          <w:lang w:val="en-US"/>
          <w:rPrChange w:id="227" w:author="Jacob Lie" w:date="2021-12-03T09:58:00Z">
            <w:rPr>
              <w:rFonts w:asciiTheme="minorHAnsi" w:hAnsiTheme="minorHAnsi" w:cstheme="minorHAnsi"/>
              <w:lang w:val="en-US"/>
            </w:rPr>
          </w:rPrChange>
        </w:rPr>
        <w:t xml:space="preserve">rrounding medium in </w:t>
      </w:r>
      <w:r w:rsidR="00992497" w:rsidRPr="00704FA2">
        <w:rPr>
          <w:rFonts w:cs="Times New Roman"/>
          <w:lang w:val="en-US"/>
          <w:rPrChange w:id="228" w:author="Jacob Lie" w:date="2021-12-03T09:58:00Z">
            <w:rPr>
              <w:rFonts w:asciiTheme="minorHAnsi" w:hAnsiTheme="minorHAnsi" w:cstheme="minorHAnsi"/>
              <w:lang w:val="en-US"/>
            </w:rPr>
          </w:rPrChange>
        </w:rPr>
        <w:t>several</w:t>
      </w:r>
      <w:r w:rsidR="004E44BC" w:rsidRPr="00704FA2">
        <w:rPr>
          <w:rFonts w:cs="Times New Roman"/>
          <w:lang w:val="en-US"/>
          <w:rPrChange w:id="229" w:author="Jacob Lie" w:date="2021-12-03T09:58:00Z">
            <w:rPr>
              <w:rFonts w:asciiTheme="minorHAnsi" w:hAnsiTheme="minorHAnsi" w:cstheme="minorHAnsi"/>
              <w:lang w:val="en-US"/>
            </w:rPr>
          </w:rPrChange>
        </w:rPr>
        <w:t xml:space="preserve"> ways. The main interactions are Rayleigh Scattering, Photoelectric effect, Compton Scattering</w:t>
      </w:r>
      <w:r w:rsidR="007D51A6" w:rsidRPr="00704FA2">
        <w:rPr>
          <w:rFonts w:cs="Times New Roman"/>
          <w:lang w:val="en-US"/>
          <w:rPrChange w:id="230" w:author="Jacob Lie" w:date="2021-12-03T09:58:00Z">
            <w:rPr>
              <w:rFonts w:asciiTheme="minorHAnsi" w:hAnsiTheme="minorHAnsi" w:cstheme="minorHAnsi"/>
              <w:lang w:val="en-US"/>
            </w:rPr>
          </w:rPrChange>
        </w:rPr>
        <w:t>,</w:t>
      </w:r>
      <w:r w:rsidR="004E44BC" w:rsidRPr="00704FA2">
        <w:rPr>
          <w:rFonts w:cs="Times New Roman"/>
          <w:lang w:val="en-US"/>
          <w:rPrChange w:id="231" w:author="Jacob Lie" w:date="2021-12-03T09:58:00Z">
            <w:rPr>
              <w:rFonts w:asciiTheme="minorHAnsi" w:hAnsiTheme="minorHAnsi" w:cstheme="minorHAnsi"/>
              <w:lang w:val="en-US"/>
            </w:rPr>
          </w:rPrChange>
        </w:rPr>
        <w:t xml:space="preserve"> pair/triplet production</w:t>
      </w:r>
      <w:r w:rsidR="007D51A6" w:rsidRPr="00704FA2">
        <w:rPr>
          <w:rFonts w:cs="Times New Roman"/>
          <w:lang w:val="en-US"/>
          <w:rPrChange w:id="232" w:author="Jacob Lie" w:date="2021-12-03T09:58:00Z">
            <w:rPr>
              <w:rFonts w:asciiTheme="minorHAnsi" w:hAnsiTheme="minorHAnsi" w:cstheme="minorHAnsi"/>
              <w:lang w:val="en-US"/>
            </w:rPr>
          </w:rPrChange>
        </w:rPr>
        <w:t xml:space="preserve"> and photonuclear interactions</w:t>
      </w:r>
      <w:r w:rsidR="004E44BC" w:rsidRPr="00704FA2">
        <w:rPr>
          <w:rFonts w:cs="Times New Roman"/>
          <w:lang w:val="en-US"/>
          <w:rPrChange w:id="233" w:author="Jacob Lie" w:date="2021-12-03T09:58:00Z">
            <w:rPr>
              <w:rFonts w:asciiTheme="minorHAnsi" w:hAnsiTheme="minorHAnsi" w:cstheme="minorHAnsi"/>
              <w:lang w:val="en-US"/>
            </w:rPr>
          </w:rPrChange>
        </w:rPr>
        <w:t xml:space="preserve">. </w:t>
      </w:r>
      <w:r w:rsidR="008741ED" w:rsidRPr="00704FA2">
        <w:rPr>
          <w:rFonts w:cs="Times New Roman"/>
          <w:lang w:val="en-US"/>
          <w:rPrChange w:id="234" w:author="Jacob Lie" w:date="2021-12-03T09:58:00Z">
            <w:rPr>
              <w:rFonts w:asciiTheme="minorHAnsi" w:hAnsiTheme="minorHAnsi" w:cstheme="minorHAnsi"/>
              <w:lang w:val="en-US"/>
            </w:rPr>
          </w:rPrChange>
        </w:rPr>
        <w:t xml:space="preserve">Which interaction </w:t>
      </w:r>
      <w:del w:id="235" w:author="Jacob Lie" w:date="2021-11-11T17:56:00Z">
        <w:r w:rsidR="008741ED" w:rsidRPr="00704FA2" w:rsidDel="00E42DEE">
          <w:rPr>
            <w:rFonts w:cs="Times New Roman"/>
            <w:lang w:val="en-US"/>
            <w:rPrChange w:id="236" w:author="Jacob Lie" w:date="2021-12-03T09:58:00Z">
              <w:rPr>
                <w:rFonts w:asciiTheme="minorHAnsi" w:hAnsiTheme="minorHAnsi" w:cstheme="minorHAnsi"/>
                <w:lang w:val="en-US"/>
              </w:rPr>
            </w:rPrChange>
          </w:rPr>
          <w:delText>you</w:delText>
        </w:r>
        <w:r w:rsidR="000505CC" w:rsidRPr="00704FA2" w:rsidDel="00E42DEE">
          <w:rPr>
            <w:rFonts w:cs="Times New Roman"/>
            <w:lang w:val="en-US"/>
            <w:rPrChange w:id="237" w:author="Jacob Lie" w:date="2021-12-03T09:58:00Z">
              <w:rPr>
                <w:rFonts w:asciiTheme="minorHAnsi" w:hAnsiTheme="minorHAnsi" w:cstheme="minorHAnsi"/>
                <w:lang w:val="en-US"/>
              </w:rPr>
            </w:rPrChange>
          </w:rPr>
          <w:delText>'</w:delText>
        </w:r>
        <w:r w:rsidR="008741ED" w:rsidRPr="00704FA2" w:rsidDel="00E42DEE">
          <w:rPr>
            <w:rFonts w:cs="Times New Roman"/>
            <w:lang w:val="en-US"/>
            <w:rPrChange w:id="238" w:author="Jacob Lie" w:date="2021-12-03T09:58:00Z">
              <w:rPr>
                <w:rFonts w:asciiTheme="minorHAnsi" w:hAnsiTheme="minorHAnsi" w:cstheme="minorHAnsi"/>
                <w:lang w:val="en-US"/>
              </w:rPr>
            </w:rPrChange>
          </w:rPr>
          <w:delText xml:space="preserve">ll </w:delText>
        </w:r>
      </w:del>
      <w:ins w:id="239" w:author="Jacob Lie" w:date="2021-11-11T17:56:00Z">
        <w:r w:rsidR="00E42DEE" w:rsidRPr="00704FA2">
          <w:rPr>
            <w:rFonts w:cs="Times New Roman"/>
            <w:lang w:val="en-US"/>
            <w:rPrChange w:id="240" w:author="Jacob Lie" w:date="2021-12-03T09:58:00Z">
              <w:rPr>
                <w:rFonts w:asciiTheme="minorHAnsi" w:hAnsiTheme="minorHAnsi" w:cstheme="minorHAnsi"/>
                <w:lang w:val="en-US"/>
              </w:rPr>
            </w:rPrChange>
          </w:rPr>
          <w:t>you</w:t>
        </w:r>
      </w:ins>
      <w:ins w:id="241" w:author="Jacob Lie" w:date="2021-12-03T11:11:00Z">
        <w:r w:rsidR="00DC599E">
          <w:rPr>
            <w:rFonts w:cs="Times New Roman"/>
            <w:lang w:val="en-US"/>
          </w:rPr>
          <w:t>’</w:t>
        </w:r>
      </w:ins>
      <w:ins w:id="242" w:author="Jacob Lie" w:date="2021-11-11T17:56:00Z">
        <w:r w:rsidR="00E42DEE" w:rsidRPr="00704FA2">
          <w:rPr>
            <w:rFonts w:cs="Times New Roman"/>
            <w:lang w:val="en-US"/>
            <w:rPrChange w:id="243" w:author="Jacob Lie" w:date="2021-12-03T09:58:00Z">
              <w:rPr>
                <w:rFonts w:asciiTheme="minorHAnsi" w:hAnsiTheme="minorHAnsi" w:cstheme="minorHAnsi"/>
                <w:lang w:val="en-US"/>
              </w:rPr>
            </w:rPrChange>
          </w:rPr>
          <w:t xml:space="preserve">ll </w:t>
        </w:r>
      </w:ins>
      <w:r w:rsidR="008741ED" w:rsidRPr="00704FA2">
        <w:rPr>
          <w:rFonts w:cs="Times New Roman"/>
          <w:lang w:val="en-US"/>
          <w:rPrChange w:id="244" w:author="Jacob Lie" w:date="2021-12-03T09:58:00Z">
            <w:rPr>
              <w:rFonts w:asciiTheme="minorHAnsi" w:hAnsiTheme="minorHAnsi" w:cstheme="minorHAnsi"/>
              <w:lang w:val="en-US"/>
            </w:rPr>
          </w:rPrChange>
        </w:rPr>
        <w:t xml:space="preserve">have is highly dependent on the atomic </w:t>
      </w:r>
      <w:r w:rsidR="004400DE" w:rsidRPr="00704FA2">
        <w:rPr>
          <w:rFonts w:cs="Times New Roman"/>
          <w:lang w:val="en-US"/>
          <w:rPrChange w:id="245" w:author="Jacob Lie" w:date="2021-12-03T09:58:00Z">
            <w:rPr>
              <w:rFonts w:asciiTheme="minorHAnsi" w:hAnsiTheme="minorHAnsi" w:cstheme="minorHAnsi"/>
              <w:lang w:val="en-US"/>
            </w:rPr>
          </w:rPrChange>
        </w:rPr>
        <w:t xml:space="preserve">number </w:t>
      </w:r>
      <m:oMath>
        <m:r>
          <w:rPr>
            <w:rFonts w:ascii="Cambria Math" w:hAnsi="Cambria Math" w:cs="Times New Roman"/>
            <w:lang w:val="en-US"/>
          </w:rPr>
          <m:t>Z</m:t>
        </m:r>
      </m:oMath>
      <w:r w:rsidR="002C4D52" w:rsidRPr="00704FA2">
        <w:rPr>
          <w:rFonts w:eastAsiaTheme="minorEastAsia" w:cs="Times New Roman"/>
          <w:lang w:val="en-US"/>
          <w:rPrChange w:id="246" w:author="Jacob Lie" w:date="2021-12-03T09:58:00Z">
            <w:rPr>
              <w:rFonts w:asciiTheme="minorHAnsi" w:eastAsiaTheme="minorEastAsia" w:hAnsiTheme="minorHAnsi" w:cstheme="minorHAnsi"/>
              <w:lang w:val="en-US"/>
            </w:rPr>
          </w:rPrChange>
        </w:rPr>
        <w:t xml:space="preserve"> </w:t>
      </w:r>
      <w:r w:rsidR="00A86548" w:rsidRPr="00704FA2">
        <w:rPr>
          <w:rFonts w:eastAsiaTheme="minorEastAsia" w:cs="Times New Roman"/>
          <w:lang w:val="en-US"/>
          <w:rPrChange w:id="247" w:author="Jacob Lie" w:date="2021-12-03T09:58:00Z">
            <w:rPr>
              <w:rFonts w:asciiTheme="minorHAnsi" w:eastAsiaTheme="minorEastAsia" w:hAnsiTheme="minorHAnsi" w:cstheme="minorHAnsi"/>
              <w:lang w:val="en-US"/>
            </w:rPr>
          </w:rPrChange>
        </w:rPr>
        <w:t xml:space="preserve"> of the photon absorber</w:t>
      </w:r>
      <w:r w:rsidR="007677BB" w:rsidRPr="00704FA2">
        <w:rPr>
          <w:rFonts w:eastAsiaTheme="minorEastAsia" w:cs="Times New Roman"/>
          <w:lang w:val="en-US"/>
          <w:rPrChange w:id="248" w:author="Jacob Lie" w:date="2021-12-03T09:58:00Z">
            <w:rPr>
              <w:rFonts w:asciiTheme="minorHAnsi" w:eastAsiaTheme="minorEastAsia" w:hAnsiTheme="minorHAnsi" w:cstheme="minorHAnsi"/>
              <w:lang w:val="en-US"/>
            </w:rPr>
          </w:rPrChange>
        </w:rPr>
        <w:t xml:space="preserve"> </w:t>
      </w:r>
      <w:r w:rsidR="00A86548" w:rsidRPr="00704FA2">
        <w:rPr>
          <w:rFonts w:eastAsiaTheme="minorEastAsia" w:cs="Times New Roman"/>
          <w:lang w:val="en-US"/>
          <w:rPrChange w:id="249" w:author="Jacob Lie" w:date="2021-12-03T09:58:00Z">
            <w:rPr>
              <w:rFonts w:asciiTheme="minorHAnsi" w:eastAsiaTheme="minorEastAsia" w:hAnsiTheme="minorHAnsi" w:cstheme="minorHAnsi"/>
              <w:lang w:val="en-US"/>
            </w:rPr>
          </w:rPrChange>
        </w:rPr>
        <w:t>and the energy of the incoming photon</w:t>
      </w:r>
      <w:r w:rsidR="002E38B5" w:rsidRPr="00704FA2">
        <w:rPr>
          <w:rFonts w:eastAsiaTheme="minorEastAsia" w:cs="Times New Roman"/>
          <w:lang w:val="en-US"/>
          <w:rPrChange w:id="250" w:author="Jacob Lie" w:date="2021-12-03T09:58:00Z">
            <w:rPr>
              <w:rFonts w:asciiTheme="minorHAnsi" w:eastAsiaTheme="minorEastAsia" w:hAnsiTheme="minorHAnsi" w:cstheme="minorHAnsi"/>
              <w:lang w:val="en-US"/>
            </w:rPr>
          </w:rPrChange>
        </w:rPr>
        <w:t>.</w:t>
      </w:r>
      <w:r w:rsidR="00F437A4" w:rsidRPr="00704FA2">
        <w:rPr>
          <w:rFonts w:eastAsiaTheme="minorEastAsia" w:cs="Times New Roman"/>
          <w:lang w:val="en-US"/>
          <w:rPrChange w:id="251" w:author="Jacob Lie" w:date="2021-12-03T09:58:00Z">
            <w:rPr>
              <w:rFonts w:asciiTheme="minorHAnsi" w:eastAsiaTheme="minorEastAsia" w:hAnsiTheme="minorHAnsi" w:cstheme="minorHAnsi"/>
              <w:lang w:val="en-US"/>
            </w:rPr>
          </w:rPrChange>
        </w:rPr>
        <w:t xml:space="preserve"> </w:t>
      </w:r>
      <w:r w:rsidR="008628D9" w:rsidRPr="00704FA2">
        <w:rPr>
          <w:rFonts w:eastAsiaTheme="minorEastAsia" w:cs="Times New Roman"/>
          <w:lang w:val="en-US"/>
          <w:rPrChange w:id="252" w:author="Jacob Lie" w:date="2021-12-03T09:58:00Z">
            <w:rPr>
              <w:rFonts w:asciiTheme="minorHAnsi" w:eastAsiaTheme="minorEastAsia" w:hAnsiTheme="minorHAnsi" w:cstheme="minorHAnsi"/>
              <w:lang w:val="en-US"/>
            </w:rPr>
          </w:rPrChange>
        </w:rPr>
        <w:t xml:space="preserve">The probability of interaction is </w:t>
      </w:r>
      <w:r w:rsidR="00FD6D5C" w:rsidRPr="00704FA2">
        <w:rPr>
          <w:rFonts w:eastAsiaTheme="minorEastAsia" w:cs="Times New Roman"/>
          <w:lang w:val="en-US"/>
          <w:rPrChange w:id="253" w:author="Jacob Lie" w:date="2021-12-03T09:58:00Z">
            <w:rPr>
              <w:rFonts w:asciiTheme="minorHAnsi" w:eastAsiaTheme="minorEastAsia" w:hAnsiTheme="minorHAnsi" w:cstheme="minorHAnsi"/>
              <w:lang w:val="en-US"/>
            </w:rPr>
          </w:rPrChange>
        </w:rPr>
        <w:t xml:space="preserve">defined as interaction cross-section </w:t>
      </w:r>
      <m:oMath>
        <m:r>
          <w:rPr>
            <w:rFonts w:ascii="Cambria Math" w:eastAsiaTheme="minorEastAsia" w:hAnsi="Cambria Math" w:cs="Times New Roman"/>
            <w:lang w:val="en-US"/>
          </w:rPr>
          <m:t>σ</m:t>
        </m:r>
      </m:oMath>
      <w:r w:rsidR="00D57B37" w:rsidRPr="00704FA2">
        <w:rPr>
          <w:rFonts w:eastAsiaTheme="minorEastAsia" w:cs="Times New Roman"/>
          <w:lang w:val="en-US"/>
          <w:rPrChange w:id="254" w:author="Jacob Lie" w:date="2021-12-03T09:58:00Z">
            <w:rPr>
              <w:rFonts w:asciiTheme="minorHAnsi" w:eastAsiaTheme="minorEastAsia" w:hAnsiTheme="minorHAnsi" w:cstheme="minorHAnsi"/>
              <w:lang w:val="en-US"/>
            </w:rPr>
          </w:rPrChange>
        </w:rPr>
        <w:t xml:space="preserve">, with </w:t>
      </w:r>
      <w:r w:rsidR="00E0492C" w:rsidRPr="00704FA2">
        <w:rPr>
          <w:rFonts w:eastAsiaTheme="minorEastAsia" w:cs="Times New Roman"/>
          <w:lang w:val="en-US"/>
          <w:rPrChange w:id="255" w:author="Jacob Lie" w:date="2021-12-03T09:58:00Z">
            <w:rPr>
              <w:rFonts w:asciiTheme="minorHAnsi" w:eastAsiaTheme="minorEastAsia" w:hAnsiTheme="minorHAnsi" w:cstheme="minorHAnsi"/>
              <w:lang w:val="en-US"/>
            </w:rPr>
          </w:rPrChange>
        </w:rPr>
        <w:t xml:space="preserve">the unit </w:t>
      </w:r>
      <m:oMath>
        <m:r>
          <w:rPr>
            <w:rFonts w:ascii="Cambria Math" w:eastAsiaTheme="minorEastAsia" w:hAnsi="Cambria Math" w:cs="Times New Roman"/>
            <w:lang w:val="en-US"/>
          </w:rPr>
          <m:t>cm^2</m:t>
        </m:r>
      </m:oMath>
      <w:r w:rsidR="007349AE" w:rsidRPr="00704FA2">
        <w:rPr>
          <w:rFonts w:eastAsiaTheme="minorEastAsia" w:cs="Times New Roman"/>
          <w:lang w:val="en-US"/>
          <w:rPrChange w:id="256" w:author="Jacob Lie" w:date="2021-12-03T09:58:00Z">
            <w:rPr>
              <w:rFonts w:asciiTheme="minorHAnsi" w:eastAsiaTheme="minorEastAsia" w:hAnsiTheme="minorHAnsi" w:cstheme="minorHAnsi"/>
              <w:lang w:val="en-US"/>
            </w:rPr>
          </w:rPrChange>
        </w:rPr>
        <w:t>.</w:t>
      </w:r>
      <w:r w:rsidR="00F3138F" w:rsidRPr="00704FA2">
        <w:rPr>
          <w:rFonts w:eastAsiaTheme="minorEastAsia" w:cs="Times New Roman"/>
          <w:lang w:val="en-US"/>
          <w:rPrChange w:id="257" w:author="Jacob Lie" w:date="2021-12-03T09:58:00Z">
            <w:rPr>
              <w:rFonts w:asciiTheme="minorHAnsi" w:eastAsiaTheme="minorEastAsia" w:hAnsiTheme="minorHAnsi" w:cstheme="minorHAnsi"/>
              <w:lang w:val="en-US"/>
            </w:rPr>
          </w:rPrChange>
        </w:rPr>
        <w:t xml:space="preserve"> </w:t>
      </w:r>
      <w:r w:rsidR="00FB5A57" w:rsidRPr="00704FA2">
        <w:rPr>
          <w:rFonts w:eastAsiaTheme="minorEastAsia" w:cs="Times New Roman"/>
          <w:lang w:val="en-US"/>
          <w:rPrChange w:id="258" w:author="Jacob Lie" w:date="2021-12-03T09:58:00Z">
            <w:rPr>
              <w:rFonts w:asciiTheme="minorHAnsi" w:eastAsiaTheme="minorEastAsia" w:hAnsiTheme="minorHAnsi" w:cstheme="minorHAnsi"/>
              <w:lang w:val="en-US"/>
            </w:rPr>
          </w:rPrChange>
        </w:rPr>
        <w:t xml:space="preserve"> For our study, </w:t>
      </w:r>
      <w:del w:id="259" w:author="Jacob Lie" w:date="2021-11-11T17:56:00Z">
        <w:r w:rsidR="00FB5A57" w:rsidRPr="00704FA2" w:rsidDel="00E42DEE">
          <w:rPr>
            <w:rFonts w:eastAsiaTheme="minorEastAsia" w:cs="Times New Roman"/>
            <w:lang w:val="en-US"/>
            <w:rPrChange w:id="260" w:author="Jacob Lie" w:date="2021-12-03T09:58:00Z">
              <w:rPr>
                <w:rFonts w:asciiTheme="minorHAnsi" w:eastAsiaTheme="minorEastAsia" w:hAnsiTheme="minorHAnsi" w:cstheme="minorHAnsi"/>
                <w:lang w:val="en-US"/>
              </w:rPr>
            </w:rPrChange>
          </w:rPr>
          <w:delText>we</w:delText>
        </w:r>
        <w:r w:rsidR="000505CC" w:rsidRPr="00704FA2" w:rsidDel="00E42DEE">
          <w:rPr>
            <w:rFonts w:eastAsiaTheme="minorEastAsia" w:cs="Times New Roman"/>
            <w:lang w:val="en-US"/>
            <w:rPrChange w:id="261" w:author="Jacob Lie" w:date="2021-12-03T09:58:00Z">
              <w:rPr>
                <w:rFonts w:asciiTheme="minorHAnsi" w:eastAsiaTheme="minorEastAsia" w:hAnsiTheme="minorHAnsi" w:cstheme="minorHAnsi"/>
                <w:lang w:val="en-US"/>
              </w:rPr>
            </w:rPrChange>
          </w:rPr>
          <w:delText>'</w:delText>
        </w:r>
        <w:r w:rsidR="00FB5A57" w:rsidRPr="00704FA2" w:rsidDel="00E42DEE">
          <w:rPr>
            <w:rFonts w:eastAsiaTheme="minorEastAsia" w:cs="Times New Roman"/>
            <w:lang w:val="en-US"/>
            <w:rPrChange w:id="262" w:author="Jacob Lie" w:date="2021-12-03T09:58:00Z">
              <w:rPr>
                <w:rFonts w:asciiTheme="minorHAnsi" w:eastAsiaTheme="minorEastAsia" w:hAnsiTheme="minorHAnsi" w:cstheme="minorHAnsi"/>
                <w:lang w:val="en-US"/>
              </w:rPr>
            </w:rPrChange>
          </w:rPr>
          <w:delText xml:space="preserve">re </w:delText>
        </w:r>
      </w:del>
      <w:ins w:id="263" w:author="Jacob Lie" w:date="2021-11-11T17:56:00Z">
        <w:r w:rsidR="00E42DEE" w:rsidRPr="00704FA2">
          <w:rPr>
            <w:rFonts w:eastAsiaTheme="minorEastAsia" w:cs="Times New Roman"/>
            <w:lang w:val="en-US"/>
            <w:rPrChange w:id="264" w:author="Jacob Lie" w:date="2021-12-03T09:58:00Z">
              <w:rPr>
                <w:rFonts w:asciiTheme="minorHAnsi" w:eastAsiaTheme="minorEastAsia" w:hAnsiTheme="minorHAnsi" w:cstheme="minorHAnsi"/>
                <w:lang w:val="en-US"/>
              </w:rPr>
            </w:rPrChange>
          </w:rPr>
          <w:t>we</w:t>
        </w:r>
      </w:ins>
      <w:ins w:id="265" w:author="Jacob Lie" w:date="2021-12-03T11:11:00Z">
        <w:r w:rsidR="00DC599E">
          <w:rPr>
            <w:rFonts w:eastAsiaTheme="minorEastAsia" w:cs="Times New Roman"/>
            <w:lang w:val="en-US"/>
          </w:rPr>
          <w:t>’</w:t>
        </w:r>
      </w:ins>
      <w:ins w:id="266" w:author="Jacob Lie" w:date="2021-11-11T17:56:00Z">
        <w:r w:rsidR="00E42DEE" w:rsidRPr="00704FA2">
          <w:rPr>
            <w:rFonts w:eastAsiaTheme="minorEastAsia" w:cs="Times New Roman"/>
            <w:lang w:val="en-US"/>
            <w:rPrChange w:id="267" w:author="Jacob Lie" w:date="2021-12-03T09:58:00Z">
              <w:rPr>
                <w:rFonts w:asciiTheme="minorHAnsi" w:eastAsiaTheme="minorEastAsia" w:hAnsiTheme="minorHAnsi" w:cstheme="minorHAnsi"/>
                <w:lang w:val="en-US"/>
              </w:rPr>
            </w:rPrChange>
          </w:rPr>
          <w:t xml:space="preserve">re </w:t>
        </w:r>
      </w:ins>
      <w:r w:rsidR="00FB5A57" w:rsidRPr="00704FA2">
        <w:rPr>
          <w:rFonts w:eastAsiaTheme="minorEastAsia" w:cs="Times New Roman"/>
          <w:lang w:val="en-US"/>
          <w:rPrChange w:id="268" w:author="Jacob Lie" w:date="2021-12-03T09:58:00Z">
            <w:rPr>
              <w:rFonts w:asciiTheme="minorHAnsi" w:eastAsiaTheme="minorEastAsia" w:hAnsiTheme="minorHAnsi" w:cstheme="minorHAnsi"/>
              <w:lang w:val="en-US"/>
            </w:rPr>
          </w:rPrChange>
        </w:rPr>
        <w:t xml:space="preserve">mostly </w:t>
      </w:r>
      <w:r w:rsidR="001104D0" w:rsidRPr="00704FA2">
        <w:rPr>
          <w:rFonts w:eastAsiaTheme="minorEastAsia" w:cs="Times New Roman"/>
          <w:lang w:val="en-US"/>
          <w:rPrChange w:id="269" w:author="Jacob Lie" w:date="2021-12-03T09:58:00Z">
            <w:rPr>
              <w:rFonts w:asciiTheme="minorHAnsi" w:eastAsiaTheme="minorEastAsia" w:hAnsiTheme="minorHAnsi" w:cstheme="minorHAnsi"/>
              <w:lang w:val="en-US"/>
            </w:rPr>
          </w:rPrChange>
        </w:rPr>
        <w:t xml:space="preserve">interested in </w:t>
      </w:r>
      <w:r w:rsidR="003A273E" w:rsidRPr="00704FA2">
        <w:rPr>
          <w:rFonts w:eastAsiaTheme="minorEastAsia" w:cs="Times New Roman"/>
          <w:lang w:val="en-US"/>
          <w:rPrChange w:id="270" w:author="Jacob Lie" w:date="2021-12-03T09:58:00Z">
            <w:rPr>
              <w:rFonts w:asciiTheme="minorHAnsi" w:eastAsiaTheme="minorEastAsia" w:hAnsiTheme="minorHAnsi" w:cstheme="minorHAnsi"/>
              <w:lang w:val="en-US"/>
            </w:rPr>
          </w:rPrChange>
        </w:rPr>
        <w:t xml:space="preserve">the </w:t>
      </w:r>
      <w:r w:rsidR="001104D0" w:rsidRPr="00704FA2">
        <w:rPr>
          <w:rFonts w:eastAsiaTheme="minorEastAsia" w:cs="Times New Roman"/>
          <w:lang w:val="en-US"/>
          <w:rPrChange w:id="271" w:author="Jacob Lie" w:date="2021-12-03T09:58:00Z">
            <w:rPr>
              <w:rFonts w:asciiTheme="minorHAnsi" w:eastAsiaTheme="minorEastAsia" w:hAnsiTheme="minorHAnsi" w:cstheme="minorHAnsi"/>
              <w:lang w:val="en-US"/>
            </w:rPr>
          </w:rPrChange>
        </w:rPr>
        <w:t>photo</w:t>
      </w:r>
      <w:r w:rsidR="003A7DEC" w:rsidRPr="00704FA2">
        <w:rPr>
          <w:rFonts w:eastAsiaTheme="minorEastAsia" w:cs="Times New Roman"/>
          <w:lang w:val="en-US"/>
          <w:rPrChange w:id="272" w:author="Jacob Lie" w:date="2021-12-03T09:58:00Z">
            <w:rPr>
              <w:rFonts w:asciiTheme="minorHAnsi" w:eastAsiaTheme="minorEastAsia" w:hAnsiTheme="minorHAnsi" w:cstheme="minorHAnsi"/>
              <w:lang w:val="en-US"/>
            </w:rPr>
          </w:rPrChange>
        </w:rPr>
        <w:t>-</w:t>
      </w:r>
      <w:r w:rsidR="00FB536D" w:rsidRPr="00704FA2">
        <w:rPr>
          <w:rFonts w:eastAsiaTheme="minorEastAsia" w:cs="Times New Roman"/>
          <w:lang w:val="en-US"/>
          <w:rPrChange w:id="273" w:author="Jacob Lie" w:date="2021-12-03T09:58:00Z">
            <w:rPr>
              <w:rFonts w:asciiTheme="minorHAnsi" w:eastAsiaTheme="minorEastAsia" w:hAnsiTheme="minorHAnsi" w:cstheme="minorHAnsi"/>
              <w:lang w:val="en-US"/>
            </w:rPr>
          </w:rPrChange>
        </w:rPr>
        <w:t xml:space="preserve">electric effect and </w:t>
      </w:r>
      <w:r w:rsidR="00691815" w:rsidRPr="00704FA2">
        <w:rPr>
          <w:rFonts w:eastAsiaTheme="minorEastAsia" w:cs="Times New Roman"/>
          <w:lang w:val="en-US"/>
          <w:rPrChange w:id="274" w:author="Jacob Lie" w:date="2021-12-03T09:58:00Z">
            <w:rPr>
              <w:rFonts w:asciiTheme="minorHAnsi" w:eastAsiaTheme="minorEastAsia" w:hAnsiTheme="minorHAnsi" w:cstheme="minorHAnsi"/>
              <w:lang w:val="en-US"/>
            </w:rPr>
          </w:rPrChange>
        </w:rPr>
        <w:t>C</w:t>
      </w:r>
      <w:r w:rsidR="00FB536D" w:rsidRPr="00704FA2">
        <w:rPr>
          <w:rFonts w:eastAsiaTheme="minorEastAsia" w:cs="Times New Roman"/>
          <w:lang w:val="en-US"/>
          <w:rPrChange w:id="275" w:author="Jacob Lie" w:date="2021-12-03T09:58:00Z">
            <w:rPr>
              <w:rFonts w:asciiTheme="minorHAnsi" w:eastAsiaTheme="minorEastAsia" w:hAnsiTheme="minorHAnsi" w:cstheme="minorHAnsi"/>
              <w:lang w:val="en-US"/>
            </w:rPr>
          </w:rPrChange>
        </w:rPr>
        <w:t xml:space="preserve">ompton scattering. </w:t>
      </w:r>
    </w:p>
    <w:p w14:paraId="444DB2AB" w14:textId="77777777" w:rsidR="00783C9D" w:rsidRPr="00783C9D" w:rsidRDefault="006A6727" w:rsidP="00783C9D">
      <w:pPr>
        <w:keepNext/>
        <w:rPr>
          <w:ins w:id="276" w:author="Jacob Lie" w:date="2022-02-01T16:19:00Z"/>
          <w:lang w:val="en-US"/>
          <w:rPrChange w:id="277" w:author="Jacob Lie" w:date="2022-02-01T16:19:00Z">
            <w:rPr>
              <w:ins w:id="278" w:author="Jacob Lie" w:date="2022-02-01T16:19:00Z"/>
            </w:rPr>
          </w:rPrChange>
        </w:rPr>
        <w:pPrChange w:id="279" w:author="Jacob Lie" w:date="2022-02-01T16:19:00Z">
          <w:pPr/>
        </w:pPrChange>
      </w:pPr>
      <w:r w:rsidRPr="00704FA2">
        <w:rPr>
          <w:rFonts w:eastAsiaTheme="minorEastAsia" w:cs="Times New Roman"/>
          <w:lang w:val="en-US"/>
          <w:rPrChange w:id="280" w:author="Jacob Lie" w:date="2021-12-03T09:58:00Z">
            <w:rPr>
              <w:rFonts w:asciiTheme="minorHAnsi" w:eastAsiaTheme="minorEastAsia" w:hAnsiTheme="minorHAnsi" w:cstheme="minorHAnsi"/>
              <w:lang w:val="en-US"/>
            </w:rPr>
          </w:rPrChange>
        </w:rPr>
        <w:t xml:space="preserve">Pair productions happen when </w:t>
      </w:r>
      <w:r w:rsidR="00404B68" w:rsidRPr="00704FA2">
        <w:rPr>
          <w:rFonts w:eastAsiaTheme="minorEastAsia" w:cs="Times New Roman"/>
          <w:lang w:val="en-US"/>
          <w:rPrChange w:id="281" w:author="Jacob Lie" w:date="2021-12-03T09:58:00Z">
            <w:rPr>
              <w:rFonts w:asciiTheme="minorHAnsi" w:eastAsiaTheme="minorEastAsia" w:hAnsiTheme="minorHAnsi" w:cstheme="minorHAnsi"/>
              <w:lang w:val="en-US"/>
            </w:rPr>
          </w:rPrChange>
        </w:rPr>
        <w:t xml:space="preserve">a photon is annihilated in the presence of </w:t>
      </w:r>
      <w:r w:rsidR="005860C3" w:rsidRPr="00704FA2">
        <w:rPr>
          <w:rFonts w:eastAsiaTheme="minorEastAsia" w:cs="Times New Roman"/>
          <w:lang w:val="en-US"/>
          <w:rPrChange w:id="282" w:author="Jacob Lie" w:date="2021-12-03T09:58:00Z">
            <w:rPr>
              <w:rFonts w:asciiTheme="minorHAnsi" w:eastAsiaTheme="minorEastAsia" w:hAnsiTheme="minorHAnsi" w:cstheme="minorHAnsi"/>
              <w:lang w:val="en-US"/>
            </w:rPr>
          </w:rPrChange>
        </w:rPr>
        <w:t xml:space="preserve">the </w:t>
      </w:r>
      <w:r w:rsidR="00CD24F9" w:rsidRPr="00704FA2">
        <w:rPr>
          <w:rFonts w:eastAsiaTheme="minorEastAsia" w:cs="Times New Roman"/>
          <w:lang w:val="en-US"/>
          <w:rPrChange w:id="283" w:author="Jacob Lie" w:date="2021-12-03T09:58:00Z">
            <w:rPr>
              <w:rFonts w:asciiTheme="minorHAnsi" w:eastAsiaTheme="minorEastAsia" w:hAnsiTheme="minorHAnsi" w:cstheme="minorHAnsi"/>
              <w:lang w:val="en-US"/>
            </w:rPr>
          </w:rPrChange>
        </w:rPr>
        <w:t>C</w:t>
      </w:r>
      <w:r w:rsidR="005860C3" w:rsidRPr="00704FA2">
        <w:rPr>
          <w:rFonts w:eastAsiaTheme="minorEastAsia" w:cs="Times New Roman"/>
          <w:lang w:val="en-US"/>
          <w:rPrChange w:id="284" w:author="Jacob Lie" w:date="2021-12-03T09:58:00Z">
            <w:rPr>
              <w:rFonts w:asciiTheme="minorHAnsi" w:eastAsiaTheme="minorEastAsia" w:hAnsiTheme="minorHAnsi" w:cstheme="minorHAnsi"/>
              <w:lang w:val="en-US"/>
            </w:rPr>
          </w:rPrChange>
        </w:rPr>
        <w:t>o</w:t>
      </w:r>
      <w:r w:rsidR="00CD24F9" w:rsidRPr="00704FA2">
        <w:rPr>
          <w:rFonts w:eastAsiaTheme="minorEastAsia" w:cs="Times New Roman"/>
          <w:lang w:val="en-US"/>
          <w:rPrChange w:id="285" w:author="Jacob Lie" w:date="2021-12-03T09:58:00Z">
            <w:rPr>
              <w:rFonts w:asciiTheme="minorHAnsi" w:eastAsiaTheme="minorEastAsia" w:hAnsiTheme="minorHAnsi" w:cstheme="minorHAnsi"/>
              <w:lang w:val="en-US"/>
            </w:rPr>
          </w:rPrChange>
        </w:rPr>
        <w:t>u</w:t>
      </w:r>
      <w:r w:rsidR="005860C3" w:rsidRPr="00704FA2">
        <w:rPr>
          <w:rFonts w:eastAsiaTheme="minorEastAsia" w:cs="Times New Roman"/>
          <w:lang w:val="en-US"/>
          <w:rPrChange w:id="286" w:author="Jacob Lie" w:date="2021-12-03T09:58:00Z">
            <w:rPr>
              <w:rFonts w:asciiTheme="minorHAnsi" w:eastAsiaTheme="minorEastAsia" w:hAnsiTheme="minorHAnsi" w:cstheme="minorHAnsi"/>
              <w:lang w:val="en-US"/>
            </w:rPr>
          </w:rPrChange>
        </w:rPr>
        <w:t>lomb field of a</w:t>
      </w:r>
      <w:r w:rsidR="00404B68" w:rsidRPr="00704FA2">
        <w:rPr>
          <w:rFonts w:eastAsiaTheme="minorEastAsia" w:cs="Times New Roman"/>
          <w:lang w:val="en-US"/>
          <w:rPrChange w:id="287" w:author="Jacob Lie" w:date="2021-12-03T09:58:00Z">
            <w:rPr>
              <w:rFonts w:asciiTheme="minorHAnsi" w:eastAsiaTheme="minorEastAsia" w:hAnsiTheme="minorHAnsi" w:cstheme="minorHAnsi"/>
              <w:lang w:val="en-US"/>
            </w:rPr>
          </w:rPrChange>
        </w:rPr>
        <w:t xml:space="preserve"> nucleus</w:t>
      </w:r>
      <w:r w:rsidR="00904546" w:rsidRPr="00704FA2">
        <w:rPr>
          <w:rFonts w:eastAsiaTheme="minorEastAsia" w:cs="Times New Roman"/>
          <w:lang w:val="en-US"/>
          <w:rPrChange w:id="288" w:author="Jacob Lie" w:date="2021-12-03T09:58:00Z">
            <w:rPr>
              <w:rFonts w:asciiTheme="minorHAnsi" w:eastAsiaTheme="minorEastAsia" w:hAnsiTheme="minorHAnsi" w:cstheme="minorHAnsi"/>
              <w:lang w:val="en-US"/>
            </w:rPr>
          </w:rPrChange>
        </w:rPr>
        <w:t xml:space="preserve">. </w:t>
      </w:r>
      <w:r w:rsidR="00C07250" w:rsidRPr="00704FA2">
        <w:rPr>
          <w:rFonts w:eastAsiaTheme="minorEastAsia" w:cs="Times New Roman"/>
          <w:lang w:val="en-US"/>
          <w:rPrChange w:id="289" w:author="Jacob Lie" w:date="2021-12-03T09:58:00Z">
            <w:rPr>
              <w:rFonts w:asciiTheme="minorHAnsi" w:eastAsiaTheme="minorEastAsia" w:hAnsiTheme="minorHAnsi" w:cstheme="minorHAnsi"/>
              <w:lang w:val="en-US"/>
            </w:rPr>
          </w:rPrChange>
        </w:rPr>
        <w:t>It</w:t>
      </w:r>
      <w:r w:rsidR="00904546" w:rsidRPr="00704FA2">
        <w:rPr>
          <w:rFonts w:eastAsiaTheme="minorEastAsia" w:cs="Times New Roman"/>
          <w:lang w:val="en-US"/>
          <w:rPrChange w:id="290" w:author="Jacob Lie" w:date="2021-12-03T09:58:00Z">
            <w:rPr>
              <w:rFonts w:asciiTheme="minorHAnsi" w:eastAsiaTheme="minorEastAsia" w:hAnsiTheme="minorHAnsi" w:cstheme="minorHAnsi"/>
              <w:lang w:val="en-US"/>
            </w:rPr>
          </w:rPrChange>
        </w:rPr>
        <w:t xml:space="preserve"> creates a</w:t>
      </w:r>
      <w:r w:rsidR="00CD24F9" w:rsidRPr="00704FA2">
        <w:rPr>
          <w:rFonts w:eastAsiaTheme="minorEastAsia" w:cs="Times New Roman"/>
          <w:lang w:val="en-US"/>
          <w:rPrChange w:id="291" w:author="Jacob Lie" w:date="2021-12-03T09:58:00Z">
            <w:rPr>
              <w:rFonts w:asciiTheme="minorHAnsi" w:eastAsiaTheme="minorEastAsia" w:hAnsiTheme="minorHAnsi" w:cstheme="minorHAnsi"/>
              <w:lang w:val="en-US"/>
            </w:rPr>
          </w:rPrChange>
        </w:rPr>
        <w:t>n</w:t>
      </w:r>
      <w:r w:rsidR="00904546" w:rsidRPr="00704FA2">
        <w:rPr>
          <w:rFonts w:eastAsiaTheme="minorEastAsia" w:cs="Times New Roman"/>
          <w:lang w:val="en-US"/>
          <w:rPrChange w:id="292" w:author="Jacob Lie" w:date="2021-12-03T09:58:00Z">
            <w:rPr>
              <w:rFonts w:asciiTheme="minorHAnsi" w:eastAsiaTheme="minorEastAsia" w:hAnsiTheme="minorHAnsi" w:cstheme="minorHAnsi"/>
              <w:lang w:val="en-US"/>
            </w:rPr>
          </w:rPrChange>
        </w:rPr>
        <w:t xml:space="preserve"> electron</w:t>
      </w:r>
      <w:r w:rsidR="00C07250" w:rsidRPr="00704FA2">
        <w:rPr>
          <w:rFonts w:eastAsiaTheme="minorEastAsia" w:cs="Times New Roman"/>
          <w:lang w:val="en-US"/>
          <w:rPrChange w:id="293" w:author="Jacob Lie" w:date="2021-12-03T09:58:00Z">
            <w:rPr>
              <w:rFonts w:asciiTheme="minorHAnsi" w:eastAsiaTheme="minorEastAsia" w:hAnsiTheme="minorHAnsi" w:cstheme="minorHAnsi"/>
              <w:lang w:val="en-US"/>
            </w:rPr>
          </w:rPrChange>
        </w:rPr>
        <w:t>-</w:t>
      </w:r>
      <w:r w:rsidR="00904546" w:rsidRPr="00704FA2">
        <w:rPr>
          <w:rFonts w:eastAsiaTheme="minorEastAsia" w:cs="Times New Roman"/>
          <w:lang w:val="en-US"/>
          <w:rPrChange w:id="294" w:author="Jacob Lie" w:date="2021-12-03T09:58:00Z">
            <w:rPr>
              <w:rFonts w:asciiTheme="minorHAnsi" w:eastAsiaTheme="minorEastAsia" w:hAnsiTheme="minorHAnsi" w:cstheme="minorHAnsi"/>
              <w:lang w:val="en-US"/>
            </w:rPr>
          </w:rPrChange>
        </w:rPr>
        <w:t>positron pair</w:t>
      </w:r>
      <w:r w:rsidR="00BE7C08" w:rsidRPr="00704FA2">
        <w:rPr>
          <w:rFonts w:eastAsiaTheme="minorEastAsia" w:cs="Times New Roman"/>
          <w:lang w:val="en-US"/>
          <w:rPrChange w:id="295" w:author="Jacob Lie" w:date="2021-12-03T09:58:00Z">
            <w:rPr>
              <w:rFonts w:asciiTheme="minorHAnsi" w:eastAsiaTheme="minorEastAsia" w:hAnsiTheme="minorHAnsi" w:cstheme="minorHAnsi"/>
              <w:lang w:val="en-US"/>
            </w:rPr>
          </w:rPrChange>
        </w:rPr>
        <w:t xml:space="preserve">. </w:t>
      </w:r>
      <w:r w:rsidR="000873AD" w:rsidRPr="00704FA2">
        <w:rPr>
          <w:rFonts w:eastAsiaTheme="minorEastAsia" w:cs="Times New Roman"/>
          <w:lang w:val="en-US"/>
          <w:rPrChange w:id="296" w:author="Jacob Lie" w:date="2021-12-03T09:58:00Z">
            <w:rPr>
              <w:rFonts w:asciiTheme="minorHAnsi" w:eastAsiaTheme="minorEastAsia" w:hAnsiTheme="minorHAnsi" w:cstheme="minorHAnsi"/>
              <w:lang w:val="en-US"/>
            </w:rPr>
          </w:rPrChange>
        </w:rPr>
        <w:t xml:space="preserve">A less probable phenomenon is when </w:t>
      </w:r>
      <w:r w:rsidR="00CD24F9" w:rsidRPr="00704FA2">
        <w:rPr>
          <w:rFonts w:eastAsiaTheme="minorEastAsia" w:cs="Times New Roman"/>
          <w:lang w:val="en-US"/>
          <w:rPrChange w:id="297" w:author="Jacob Lie" w:date="2021-12-03T09:58:00Z">
            <w:rPr>
              <w:rFonts w:asciiTheme="minorHAnsi" w:eastAsiaTheme="minorEastAsia" w:hAnsiTheme="minorHAnsi" w:cstheme="minorHAnsi"/>
              <w:lang w:val="en-US"/>
            </w:rPr>
          </w:rPrChange>
        </w:rPr>
        <w:t>a photon is annihilated near the Coulomb field of a</w:t>
      </w:r>
      <w:r w:rsidR="00A42897" w:rsidRPr="00704FA2">
        <w:rPr>
          <w:rFonts w:eastAsiaTheme="minorEastAsia" w:cs="Times New Roman"/>
          <w:lang w:val="en-US"/>
          <w:rPrChange w:id="298" w:author="Jacob Lie" w:date="2021-12-03T09:58:00Z">
            <w:rPr>
              <w:rFonts w:asciiTheme="minorHAnsi" w:eastAsiaTheme="minorEastAsia" w:hAnsiTheme="minorHAnsi" w:cstheme="minorHAnsi"/>
              <w:lang w:val="en-US"/>
            </w:rPr>
          </w:rPrChange>
        </w:rPr>
        <w:t xml:space="preserve"> bound</w:t>
      </w:r>
      <w:r w:rsidR="00CD24F9" w:rsidRPr="00704FA2">
        <w:rPr>
          <w:rFonts w:eastAsiaTheme="minorEastAsia" w:cs="Times New Roman"/>
          <w:lang w:val="en-US"/>
          <w:rPrChange w:id="299" w:author="Jacob Lie" w:date="2021-12-03T09:58:00Z">
            <w:rPr>
              <w:rFonts w:asciiTheme="minorHAnsi" w:eastAsiaTheme="minorEastAsia" w:hAnsiTheme="minorHAnsi" w:cstheme="minorHAnsi"/>
              <w:lang w:val="en-US"/>
            </w:rPr>
          </w:rPrChange>
        </w:rPr>
        <w:t xml:space="preserve"> electron. </w:t>
      </w:r>
      <w:r w:rsidR="00C0268E" w:rsidRPr="00704FA2">
        <w:rPr>
          <w:rFonts w:eastAsiaTheme="minorEastAsia" w:cs="Times New Roman"/>
          <w:lang w:val="en-US"/>
          <w:rPrChange w:id="300" w:author="Jacob Lie" w:date="2021-12-03T09:58:00Z">
            <w:rPr>
              <w:rFonts w:asciiTheme="minorHAnsi" w:eastAsiaTheme="minorEastAsia" w:hAnsiTheme="minorHAnsi" w:cstheme="minorHAnsi"/>
              <w:lang w:val="en-US"/>
            </w:rPr>
          </w:rPrChange>
        </w:rPr>
        <w:t>The same electron</w:t>
      </w:r>
      <w:r w:rsidR="00C07250" w:rsidRPr="00704FA2">
        <w:rPr>
          <w:rFonts w:eastAsiaTheme="minorEastAsia" w:cs="Times New Roman"/>
          <w:lang w:val="en-US"/>
          <w:rPrChange w:id="301" w:author="Jacob Lie" w:date="2021-12-03T09:58:00Z">
            <w:rPr>
              <w:rFonts w:asciiTheme="minorHAnsi" w:eastAsiaTheme="minorEastAsia" w:hAnsiTheme="minorHAnsi" w:cstheme="minorHAnsi"/>
              <w:lang w:val="en-US"/>
            </w:rPr>
          </w:rPrChange>
        </w:rPr>
        <w:t>-</w:t>
      </w:r>
      <w:r w:rsidR="00C0268E" w:rsidRPr="00704FA2">
        <w:rPr>
          <w:rFonts w:eastAsiaTheme="minorEastAsia" w:cs="Times New Roman"/>
          <w:lang w:val="en-US"/>
          <w:rPrChange w:id="302" w:author="Jacob Lie" w:date="2021-12-03T09:58:00Z">
            <w:rPr>
              <w:rFonts w:asciiTheme="minorHAnsi" w:eastAsiaTheme="minorEastAsia" w:hAnsiTheme="minorHAnsi" w:cstheme="minorHAnsi"/>
              <w:lang w:val="en-US"/>
            </w:rPr>
          </w:rPrChange>
        </w:rPr>
        <w:t xml:space="preserve">positron pair is created, but the </w:t>
      </w:r>
      <w:r w:rsidR="00FE3820" w:rsidRPr="00704FA2">
        <w:rPr>
          <w:rFonts w:eastAsiaTheme="minorEastAsia" w:cs="Times New Roman"/>
          <w:lang w:val="en-US"/>
          <w:rPrChange w:id="303" w:author="Jacob Lie" w:date="2021-12-03T09:58:00Z">
            <w:rPr>
              <w:rFonts w:asciiTheme="minorHAnsi" w:eastAsiaTheme="minorEastAsia" w:hAnsiTheme="minorHAnsi" w:cstheme="minorHAnsi"/>
              <w:lang w:val="en-US"/>
            </w:rPr>
          </w:rPrChange>
        </w:rPr>
        <w:t xml:space="preserve">remaining energy causes </w:t>
      </w:r>
      <w:r w:rsidR="00A42897" w:rsidRPr="00704FA2">
        <w:rPr>
          <w:rFonts w:eastAsiaTheme="minorEastAsia" w:cs="Times New Roman"/>
          <w:lang w:val="en-US"/>
          <w:rPrChange w:id="304" w:author="Jacob Lie" w:date="2021-12-03T09:58:00Z">
            <w:rPr>
              <w:rFonts w:asciiTheme="minorHAnsi" w:eastAsiaTheme="minorEastAsia" w:hAnsiTheme="minorHAnsi" w:cstheme="minorHAnsi"/>
              <w:lang w:val="en-US"/>
            </w:rPr>
          </w:rPrChange>
        </w:rPr>
        <w:t xml:space="preserve">ionization of the bound electron. </w:t>
      </w:r>
      <w:r w:rsidR="005532A1" w:rsidRPr="00704FA2">
        <w:rPr>
          <w:rFonts w:eastAsiaTheme="minorEastAsia" w:cs="Times New Roman"/>
          <w:lang w:val="en-US"/>
          <w:rPrChange w:id="305" w:author="Jacob Lie" w:date="2021-12-03T09:58:00Z">
            <w:rPr>
              <w:rFonts w:asciiTheme="minorHAnsi" w:eastAsiaTheme="minorEastAsia" w:hAnsiTheme="minorHAnsi" w:cstheme="minorHAnsi"/>
              <w:lang w:val="en-US"/>
            </w:rPr>
          </w:rPrChange>
        </w:rPr>
        <w:br/>
      </w:r>
      <w:r w:rsidR="00C3266B" w:rsidRPr="00704FA2">
        <w:rPr>
          <w:rFonts w:eastAsiaTheme="minorEastAsia" w:cs="Times New Roman"/>
          <w:lang w:val="en-US"/>
          <w:rPrChange w:id="306" w:author="Jacob Lie" w:date="2021-12-03T09:58:00Z">
            <w:rPr>
              <w:rFonts w:asciiTheme="minorHAnsi" w:eastAsiaTheme="minorEastAsia" w:hAnsiTheme="minorHAnsi" w:cstheme="minorHAnsi"/>
              <w:lang w:val="en-US"/>
            </w:rPr>
          </w:rPrChange>
        </w:rPr>
        <w:t xml:space="preserve">The </w:t>
      </w:r>
      <w:r w:rsidR="00064ABD" w:rsidRPr="00704FA2">
        <w:rPr>
          <w:rFonts w:eastAsiaTheme="minorEastAsia" w:cs="Times New Roman"/>
          <w:lang w:val="en-US"/>
          <w:rPrChange w:id="307" w:author="Jacob Lie" w:date="2021-12-03T09:58:00Z">
            <w:rPr>
              <w:rFonts w:asciiTheme="minorHAnsi" w:eastAsiaTheme="minorEastAsia" w:hAnsiTheme="minorHAnsi" w:cstheme="minorHAnsi"/>
              <w:lang w:val="en-US"/>
            </w:rPr>
          </w:rPrChange>
        </w:rPr>
        <w:t xml:space="preserve">photon beam energy we use </w:t>
      </w:r>
      <w:r w:rsidR="00C3266B" w:rsidRPr="00704FA2">
        <w:rPr>
          <w:rFonts w:eastAsiaTheme="minorEastAsia" w:cs="Times New Roman"/>
          <w:lang w:val="en-US"/>
          <w:rPrChange w:id="308" w:author="Jacob Lie" w:date="2021-12-03T09:58:00Z">
            <w:rPr>
              <w:rFonts w:asciiTheme="minorHAnsi" w:eastAsiaTheme="minorEastAsia" w:hAnsiTheme="minorHAnsi" w:cstheme="minorHAnsi"/>
              <w:lang w:val="en-US"/>
            </w:rPr>
          </w:rPrChange>
        </w:rPr>
        <w:t xml:space="preserve">is in </w:t>
      </w:r>
      <w:r w:rsidR="00C07250" w:rsidRPr="00704FA2">
        <w:rPr>
          <w:rFonts w:eastAsiaTheme="minorEastAsia" w:cs="Times New Roman"/>
          <w:lang w:val="en-US"/>
          <w:rPrChange w:id="309" w:author="Jacob Lie" w:date="2021-12-03T09:58:00Z">
            <w:rPr>
              <w:rFonts w:asciiTheme="minorHAnsi" w:eastAsiaTheme="minorEastAsia" w:hAnsiTheme="minorHAnsi" w:cstheme="minorHAnsi"/>
              <w:lang w:val="en-US"/>
            </w:rPr>
          </w:rPrChange>
        </w:rPr>
        <w:t xml:space="preserve">the </w:t>
      </w:r>
      <w:r w:rsidR="00C3266B" w:rsidRPr="00704FA2">
        <w:rPr>
          <w:rFonts w:eastAsiaTheme="minorEastAsia" w:cs="Times New Roman"/>
          <w:lang w:val="en-US"/>
          <w:rPrChange w:id="310" w:author="Jacob Lie" w:date="2021-12-03T09:58:00Z">
            <w:rPr>
              <w:rFonts w:asciiTheme="minorHAnsi" w:eastAsiaTheme="minorEastAsia" w:hAnsiTheme="minorHAnsi" w:cstheme="minorHAnsi"/>
              <w:lang w:val="en-US"/>
            </w:rPr>
          </w:rPrChange>
        </w:rPr>
        <w:t xml:space="preserve">kV </w:t>
      </w:r>
      <w:r w:rsidR="006B5283" w:rsidRPr="00704FA2">
        <w:rPr>
          <w:rFonts w:eastAsiaTheme="minorEastAsia" w:cs="Times New Roman"/>
          <w:lang w:val="en-US"/>
          <w:rPrChange w:id="311" w:author="Jacob Lie" w:date="2021-12-03T09:58:00Z">
            <w:rPr>
              <w:rFonts w:asciiTheme="minorHAnsi" w:eastAsiaTheme="minorEastAsia" w:hAnsiTheme="minorHAnsi" w:cstheme="minorHAnsi"/>
              <w:lang w:val="en-US"/>
            </w:rPr>
          </w:rPrChange>
        </w:rPr>
        <w:t>range.</w:t>
      </w:r>
      <w:r w:rsidR="00B8567A" w:rsidRPr="00704FA2">
        <w:rPr>
          <w:rFonts w:eastAsiaTheme="minorEastAsia" w:cs="Times New Roman"/>
          <w:lang w:val="en-US"/>
          <w:rPrChange w:id="312" w:author="Jacob Lie" w:date="2021-12-03T09:58:00Z">
            <w:rPr>
              <w:rFonts w:asciiTheme="minorHAnsi" w:eastAsiaTheme="minorEastAsia" w:hAnsiTheme="minorHAnsi" w:cstheme="minorHAnsi"/>
              <w:lang w:val="en-US"/>
            </w:rPr>
          </w:rPrChange>
        </w:rPr>
        <w:t xml:space="preserve"> </w:t>
      </w:r>
      <w:r w:rsidR="00052952" w:rsidRPr="00704FA2">
        <w:rPr>
          <w:rFonts w:eastAsiaTheme="minorEastAsia" w:cs="Times New Roman"/>
          <w:lang w:val="en-US"/>
          <w:rPrChange w:id="313" w:author="Jacob Lie" w:date="2021-12-03T09:58:00Z">
            <w:rPr>
              <w:rFonts w:asciiTheme="minorHAnsi" w:eastAsiaTheme="minorEastAsia" w:hAnsiTheme="minorHAnsi" w:cstheme="minorHAnsi"/>
              <w:lang w:val="en-US"/>
            </w:rPr>
          </w:rPrChange>
        </w:rPr>
        <w:t>But, in</w:t>
      </w:r>
      <w:r w:rsidR="00DB5FAB" w:rsidRPr="00704FA2">
        <w:rPr>
          <w:rFonts w:eastAsiaTheme="minorEastAsia" w:cs="Times New Roman"/>
          <w:lang w:val="en-US"/>
          <w:rPrChange w:id="314" w:author="Jacob Lie" w:date="2021-12-03T09:58:00Z">
            <w:rPr>
              <w:rFonts w:asciiTheme="minorHAnsi" w:eastAsiaTheme="minorEastAsia" w:hAnsiTheme="minorHAnsi" w:cstheme="minorHAnsi"/>
              <w:lang w:val="en-US"/>
            </w:rPr>
          </w:rPrChange>
        </w:rPr>
        <w:t xml:space="preserve"> </w:t>
      </w:r>
      <w:r w:rsidR="00DB5FAB" w:rsidRPr="00704FA2">
        <w:rPr>
          <w:rFonts w:eastAsiaTheme="minorEastAsia" w:cs="Times New Roman"/>
          <w:lang w:val="en-US"/>
          <w:rPrChange w:id="315" w:author="Jacob Lie" w:date="2021-12-03T09:58:00Z">
            <w:rPr>
              <w:rFonts w:asciiTheme="minorHAnsi" w:eastAsiaTheme="minorEastAsia" w:hAnsiTheme="minorHAnsi" w:cstheme="minorHAnsi"/>
              <w:lang w:val="en-US"/>
            </w:rPr>
          </w:rPrChange>
        </w:rPr>
        <w:fldChar w:fldCharType="begin"/>
      </w:r>
      <w:r w:rsidR="00DB5FAB" w:rsidRPr="00704FA2">
        <w:rPr>
          <w:rFonts w:eastAsiaTheme="minorEastAsia" w:cs="Times New Roman"/>
          <w:lang w:val="en-US"/>
          <w:rPrChange w:id="316" w:author="Jacob Lie" w:date="2021-12-03T09:58:00Z">
            <w:rPr>
              <w:rFonts w:asciiTheme="minorHAnsi" w:eastAsiaTheme="minorEastAsia" w:hAnsiTheme="minorHAnsi" w:cstheme="minorHAnsi"/>
              <w:lang w:val="en-US"/>
            </w:rPr>
          </w:rPrChange>
        </w:rPr>
        <w:instrText xml:space="preserve"> REF _Ref87353595 \h </w:instrText>
      </w:r>
      <w:r w:rsidR="00704FA2">
        <w:rPr>
          <w:rFonts w:eastAsiaTheme="minorEastAsia" w:cs="Times New Roman"/>
          <w:lang w:val="en-US"/>
        </w:rPr>
        <w:instrText xml:space="preserve"> \* MERGEFORMAT </w:instrText>
      </w:r>
      <w:r w:rsidR="00DB5FAB" w:rsidRPr="00EB2228">
        <w:rPr>
          <w:rFonts w:eastAsiaTheme="minorEastAsia" w:cs="Times New Roman"/>
          <w:lang w:val="en-US"/>
        </w:rPr>
      </w:r>
      <w:del w:id="317" w:author="Jacob Lie" w:date="2022-02-01T16:00:00Z">
        <w:r w:rsidR="00DB5FAB" w:rsidRPr="00704FA2" w:rsidDel="0080545A">
          <w:rPr>
            <w:rFonts w:eastAsiaTheme="minorEastAsia" w:cs="Times New Roman"/>
            <w:lang w:val="en-US"/>
            <w:rPrChange w:id="318" w:author="Jacob Lie" w:date="2021-12-03T09:58:00Z">
              <w:rPr>
                <w:rFonts w:asciiTheme="minorHAnsi" w:eastAsiaTheme="minorEastAsia" w:hAnsiTheme="minorHAnsi" w:cstheme="minorHAnsi"/>
                <w:lang w:val="en-US"/>
              </w:rPr>
            </w:rPrChange>
          </w:rPr>
          <w:fldChar w:fldCharType="separate"/>
        </w:r>
        <w:r w:rsidR="00DB5FAB" w:rsidRPr="00704FA2" w:rsidDel="0080545A">
          <w:rPr>
            <w:rFonts w:cs="Times New Roman"/>
            <w:lang w:val="en-US"/>
          </w:rPr>
          <w:delText xml:space="preserve">Figure </w:delText>
        </w:r>
        <w:r w:rsidR="00DB5FAB" w:rsidRPr="00704FA2" w:rsidDel="0080545A">
          <w:rPr>
            <w:rFonts w:cs="Times New Roman"/>
            <w:noProof/>
            <w:lang w:val="en-US"/>
          </w:rPr>
          <w:delText>3</w:delText>
        </w:r>
      </w:del>
      <w:r w:rsidR="00DB5FAB" w:rsidRPr="00704FA2">
        <w:rPr>
          <w:rFonts w:eastAsiaTheme="minorEastAsia" w:cs="Times New Roman"/>
          <w:lang w:val="en-US"/>
          <w:rPrChange w:id="319" w:author="Jacob Lie" w:date="2021-12-03T09:58:00Z">
            <w:rPr>
              <w:rFonts w:asciiTheme="minorHAnsi" w:eastAsiaTheme="minorEastAsia" w:hAnsiTheme="minorHAnsi" w:cstheme="minorHAnsi"/>
              <w:lang w:val="en-US"/>
            </w:rPr>
          </w:rPrChange>
        </w:rPr>
        <w:fldChar w:fldCharType="end"/>
      </w:r>
      <w:r w:rsidR="00AE146F" w:rsidRPr="00704FA2">
        <w:rPr>
          <w:rFonts w:eastAsiaTheme="minorEastAsia" w:cs="Times New Roman"/>
          <w:lang w:val="en-US"/>
          <w:rPrChange w:id="320" w:author="Jacob Lie" w:date="2021-12-03T09:58:00Z">
            <w:rPr>
              <w:rFonts w:asciiTheme="minorHAnsi" w:eastAsiaTheme="minorEastAsia" w:hAnsiTheme="minorHAnsi" w:cstheme="minorHAnsi"/>
              <w:lang w:val="en-US"/>
            </w:rPr>
          </w:rPrChange>
        </w:rPr>
        <w:t>,</w:t>
      </w:r>
      <w:r w:rsidR="00DB5FAB" w:rsidRPr="00704FA2">
        <w:rPr>
          <w:rFonts w:eastAsiaTheme="minorEastAsia" w:cs="Times New Roman"/>
          <w:lang w:val="en-US"/>
          <w:rPrChange w:id="321" w:author="Jacob Lie" w:date="2021-12-03T09:58:00Z">
            <w:rPr>
              <w:rFonts w:asciiTheme="minorHAnsi" w:eastAsiaTheme="minorEastAsia" w:hAnsiTheme="minorHAnsi" w:cstheme="minorHAnsi"/>
              <w:lang w:val="en-US"/>
            </w:rPr>
          </w:rPrChange>
        </w:rPr>
        <w:t xml:space="preserve"> </w:t>
      </w:r>
      <w:r w:rsidR="00052952" w:rsidRPr="00704FA2">
        <w:rPr>
          <w:rFonts w:eastAsiaTheme="minorEastAsia" w:cs="Times New Roman"/>
          <w:lang w:val="en-US"/>
          <w:rPrChange w:id="322" w:author="Jacob Lie" w:date="2021-12-03T09:58:00Z">
            <w:rPr>
              <w:rFonts w:asciiTheme="minorHAnsi" w:eastAsiaTheme="minorEastAsia" w:hAnsiTheme="minorHAnsi" w:cstheme="minorHAnsi"/>
              <w:lang w:val="en-US"/>
            </w:rPr>
          </w:rPrChange>
        </w:rPr>
        <w:t>p</w:t>
      </w:r>
      <w:r w:rsidR="00C7453F" w:rsidRPr="00704FA2">
        <w:rPr>
          <w:rFonts w:eastAsiaTheme="minorEastAsia" w:cs="Times New Roman"/>
          <w:lang w:val="en-US"/>
          <w:rPrChange w:id="323" w:author="Jacob Lie" w:date="2021-12-03T09:58:00Z">
            <w:rPr>
              <w:rFonts w:asciiTheme="minorHAnsi" w:eastAsiaTheme="minorEastAsia" w:hAnsiTheme="minorHAnsi" w:cstheme="minorHAnsi"/>
              <w:lang w:val="en-US"/>
            </w:rPr>
          </w:rPrChange>
        </w:rPr>
        <w:t>air production</w:t>
      </w:r>
      <w:r w:rsidR="00A3556F" w:rsidRPr="00704FA2">
        <w:rPr>
          <w:rFonts w:eastAsiaTheme="minorEastAsia" w:cs="Times New Roman"/>
          <w:lang w:val="en-US"/>
          <w:rPrChange w:id="324" w:author="Jacob Lie" w:date="2021-12-03T09:58:00Z">
            <w:rPr>
              <w:rFonts w:asciiTheme="minorHAnsi" w:eastAsiaTheme="minorEastAsia" w:hAnsiTheme="minorHAnsi" w:cstheme="minorHAnsi"/>
              <w:lang w:val="en-US"/>
            </w:rPr>
          </w:rPrChange>
        </w:rPr>
        <w:t xml:space="preserve"> </w:t>
      </w:r>
      <w:r w:rsidR="00C7453F" w:rsidRPr="00704FA2">
        <w:rPr>
          <w:rFonts w:eastAsiaTheme="minorEastAsia" w:cs="Times New Roman"/>
          <w:lang w:val="en-US"/>
          <w:rPrChange w:id="325" w:author="Jacob Lie" w:date="2021-12-03T09:58:00Z">
            <w:rPr>
              <w:rFonts w:asciiTheme="minorHAnsi" w:eastAsiaTheme="minorEastAsia" w:hAnsiTheme="minorHAnsi" w:cstheme="minorHAnsi"/>
              <w:lang w:val="en-US"/>
            </w:rPr>
          </w:rPrChange>
        </w:rPr>
        <w:t xml:space="preserve">does </w:t>
      </w:r>
      <w:r w:rsidR="00BC37A6" w:rsidRPr="00704FA2">
        <w:rPr>
          <w:rFonts w:eastAsiaTheme="minorEastAsia" w:cs="Times New Roman"/>
          <w:lang w:val="en-US"/>
          <w:rPrChange w:id="326" w:author="Jacob Lie" w:date="2021-12-03T09:58:00Z">
            <w:rPr>
              <w:rFonts w:asciiTheme="minorHAnsi" w:eastAsiaTheme="minorEastAsia" w:hAnsiTheme="minorHAnsi" w:cstheme="minorHAnsi"/>
              <w:lang w:val="en-US"/>
            </w:rPr>
          </w:rPrChange>
        </w:rPr>
        <w:t xml:space="preserve">not </w:t>
      </w:r>
      <w:r w:rsidR="00064ABD" w:rsidRPr="00704FA2">
        <w:rPr>
          <w:rFonts w:eastAsiaTheme="minorEastAsia" w:cs="Times New Roman"/>
          <w:lang w:val="en-US"/>
          <w:rPrChange w:id="327" w:author="Jacob Lie" w:date="2021-12-03T09:58:00Z">
            <w:rPr>
              <w:rFonts w:asciiTheme="minorHAnsi" w:eastAsiaTheme="minorEastAsia" w:hAnsiTheme="minorHAnsi" w:cstheme="minorHAnsi"/>
              <w:lang w:val="en-US"/>
            </w:rPr>
          </w:rPrChange>
        </w:rPr>
        <w:t>become</w:t>
      </w:r>
      <w:r w:rsidR="00BC37A6" w:rsidRPr="00704FA2">
        <w:rPr>
          <w:rFonts w:eastAsiaTheme="minorEastAsia" w:cs="Times New Roman"/>
          <w:lang w:val="en-US"/>
          <w:rPrChange w:id="328" w:author="Jacob Lie" w:date="2021-12-03T09:58:00Z">
            <w:rPr>
              <w:rFonts w:asciiTheme="minorHAnsi" w:eastAsiaTheme="minorEastAsia" w:hAnsiTheme="minorHAnsi" w:cstheme="minorHAnsi"/>
              <w:lang w:val="en-US"/>
            </w:rPr>
          </w:rPrChange>
        </w:rPr>
        <w:t xml:space="preserve"> the </w:t>
      </w:r>
      <w:r w:rsidR="00BC37A6" w:rsidRPr="00704FA2">
        <w:rPr>
          <w:rFonts w:eastAsiaTheme="minorEastAsia" w:cs="Times New Roman"/>
          <w:lang w:val="en-US"/>
          <w:rPrChange w:id="329" w:author="Jacob Lie" w:date="2021-12-03T09:58:00Z">
            <w:rPr>
              <w:rFonts w:asciiTheme="minorHAnsi" w:eastAsiaTheme="minorEastAsia" w:hAnsiTheme="minorHAnsi" w:cstheme="minorHAnsi"/>
              <w:lang w:val="en-US"/>
            </w:rPr>
          </w:rPrChange>
        </w:rPr>
        <w:lastRenderedPageBreak/>
        <w:t xml:space="preserve">dominant interaction type until we reach MV </w:t>
      </w:r>
      <w:r w:rsidR="00064ABD" w:rsidRPr="00704FA2">
        <w:rPr>
          <w:rFonts w:eastAsiaTheme="minorEastAsia" w:cs="Times New Roman"/>
          <w:lang w:val="en-US"/>
          <w:rPrChange w:id="330" w:author="Jacob Lie" w:date="2021-12-03T09:58:00Z">
            <w:rPr>
              <w:rFonts w:asciiTheme="minorHAnsi" w:eastAsiaTheme="minorEastAsia" w:hAnsiTheme="minorHAnsi" w:cstheme="minorHAnsi"/>
              <w:lang w:val="en-US"/>
            </w:rPr>
          </w:rPrChange>
        </w:rPr>
        <w:t>energies</w:t>
      </w:r>
      <w:r w:rsidR="00A3556F" w:rsidRPr="00704FA2">
        <w:rPr>
          <w:rFonts w:eastAsiaTheme="minorEastAsia" w:cs="Times New Roman"/>
          <w:lang w:val="en-US"/>
          <w:rPrChange w:id="331" w:author="Jacob Lie" w:date="2021-12-03T09:58:00Z">
            <w:rPr>
              <w:rFonts w:asciiTheme="minorHAnsi" w:eastAsiaTheme="minorEastAsia" w:hAnsiTheme="minorHAnsi" w:cstheme="minorHAnsi"/>
              <w:lang w:val="en-US"/>
            </w:rPr>
          </w:rPrChange>
        </w:rPr>
        <w:t>.</w:t>
      </w:r>
      <w:r w:rsidR="00AE146F" w:rsidRPr="00704FA2">
        <w:rPr>
          <w:rFonts w:eastAsiaTheme="minorEastAsia" w:cs="Times New Roman"/>
          <w:lang w:val="en-US"/>
          <w:rPrChange w:id="332" w:author="Jacob Lie" w:date="2021-12-03T09:58:00Z">
            <w:rPr>
              <w:rFonts w:asciiTheme="minorHAnsi" w:eastAsiaTheme="minorEastAsia" w:hAnsiTheme="minorHAnsi" w:cstheme="minorHAnsi"/>
              <w:lang w:val="en-US"/>
            </w:rPr>
          </w:rPrChange>
        </w:rPr>
        <w:t xml:space="preserve"> </w:t>
      </w:r>
      <w:r w:rsidR="00664D14" w:rsidRPr="00704FA2">
        <w:rPr>
          <w:rFonts w:eastAsiaTheme="minorEastAsia" w:cs="Times New Roman"/>
          <w:lang w:val="en-US"/>
          <w:rPrChange w:id="333" w:author="Jacob Lie" w:date="2021-12-03T09:58:00Z">
            <w:rPr>
              <w:rFonts w:asciiTheme="minorHAnsi" w:eastAsiaTheme="minorEastAsia" w:hAnsiTheme="minorHAnsi" w:cstheme="minorHAnsi"/>
              <w:lang w:val="en-US"/>
            </w:rPr>
          </w:rPrChange>
        </w:rPr>
        <w:t xml:space="preserve"> Photonuclear interactions </w:t>
      </w:r>
      <w:r w:rsidR="00640135" w:rsidRPr="00704FA2">
        <w:rPr>
          <w:rFonts w:eastAsiaTheme="minorEastAsia" w:cs="Times New Roman"/>
          <w:lang w:val="en-US"/>
          <w:rPrChange w:id="334" w:author="Jacob Lie" w:date="2021-12-03T09:58:00Z">
            <w:rPr>
              <w:rFonts w:asciiTheme="minorHAnsi" w:eastAsiaTheme="minorEastAsia" w:hAnsiTheme="minorHAnsi" w:cstheme="minorHAnsi"/>
              <w:lang w:val="en-US"/>
            </w:rPr>
          </w:rPrChange>
        </w:rPr>
        <w:t xml:space="preserve">also </w:t>
      </w:r>
      <w:r w:rsidR="00E975C3" w:rsidRPr="00704FA2">
        <w:rPr>
          <w:rFonts w:eastAsiaTheme="minorEastAsia" w:cs="Times New Roman"/>
          <w:lang w:val="en-US"/>
          <w:rPrChange w:id="335" w:author="Jacob Lie" w:date="2021-12-03T09:58:00Z">
            <w:rPr>
              <w:rFonts w:asciiTheme="minorHAnsi" w:eastAsiaTheme="minorEastAsia" w:hAnsiTheme="minorHAnsi" w:cstheme="minorHAnsi"/>
              <w:lang w:val="en-US"/>
            </w:rPr>
          </w:rPrChange>
        </w:rPr>
        <w:t>occur</w:t>
      </w:r>
      <w:r w:rsidR="00640135" w:rsidRPr="00704FA2">
        <w:rPr>
          <w:rFonts w:eastAsiaTheme="minorEastAsia" w:cs="Times New Roman"/>
          <w:lang w:val="en-US"/>
          <w:rPrChange w:id="336" w:author="Jacob Lie" w:date="2021-12-03T09:58:00Z">
            <w:rPr>
              <w:rFonts w:asciiTheme="minorHAnsi" w:eastAsiaTheme="minorEastAsia" w:hAnsiTheme="minorHAnsi" w:cstheme="minorHAnsi"/>
              <w:lang w:val="en-US"/>
            </w:rPr>
          </w:rPrChange>
        </w:rPr>
        <w:t xml:space="preserve"> with MV energies. However, it </w:t>
      </w:r>
      <w:r w:rsidR="004A64E7" w:rsidRPr="00704FA2">
        <w:rPr>
          <w:rFonts w:eastAsiaTheme="minorEastAsia" w:cs="Times New Roman"/>
          <w:lang w:val="en-US"/>
          <w:rPrChange w:id="337" w:author="Jacob Lie" w:date="2021-12-03T09:58:00Z">
            <w:rPr>
              <w:rFonts w:asciiTheme="minorHAnsi" w:eastAsiaTheme="minorEastAsia" w:hAnsiTheme="minorHAnsi" w:cstheme="minorHAnsi"/>
              <w:lang w:val="en-US"/>
            </w:rPr>
          </w:rPrChange>
        </w:rPr>
        <w:t xml:space="preserve">is far less probable </w:t>
      </w:r>
      <w:r w:rsidR="001555EA" w:rsidRPr="00704FA2">
        <w:rPr>
          <w:rFonts w:eastAsiaTheme="minorEastAsia" w:cs="Times New Roman"/>
          <w:lang w:val="en-US"/>
          <w:rPrChange w:id="338" w:author="Jacob Lie" w:date="2021-12-03T09:58:00Z">
            <w:rPr>
              <w:rFonts w:asciiTheme="minorHAnsi" w:eastAsiaTheme="minorEastAsia" w:hAnsiTheme="minorHAnsi" w:cstheme="minorHAnsi"/>
              <w:lang w:val="en-US"/>
            </w:rPr>
          </w:rPrChange>
        </w:rPr>
        <w:t>than</w:t>
      </w:r>
      <w:r w:rsidR="004A64E7" w:rsidRPr="00704FA2">
        <w:rPr>
          <w:rFonts w:eastAsiaTheme="minorEastAsia" w:cs="Times New Roman"/>
          <w:lang w:val="en-US"/>
          <w:rPrChange w:id="339" w:author="Jacob Lie" w:date="2021-12-03T09:58:00Z">
            <w:rPr>
              <w:rFonts w:asciiTheme="minorHAnsi" w:eastAsiaTheme="minorEastAsia" w:hAnsiTheme="minorHAnsi" w:cstheme="minorHAnsi"/>
              <w:lang w:val="en-US"/>
            </w:rPr>
          </w:rPrChange>
        </w:rPr>
        <w:t xml:space="preserve"> pair production </w:t>
      </w:r>
      <w:r w:rsidR="004A64E7" w:rsidRPr="00704FA2">
        <w:rPr>
          <w:rFonts w:eastAsiaTheme="minorEastAsia" w:cs="Times New Roman"/>
          <w:lang w:val="en-US"/>
          <w:rPrChange w:id="340"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341" w:author="Jacob Lie" w:date="2021-12-03T09:58:00Z">
            <w:rPr>
              <w:rFonts w:asciiTheme="minorHAnsi" w:eastAsiaTheme="minorEastAsia" w:hAnsiTheme="minorHAnsi" w:cstheme="minorHAnsi"/>
              <w:lang w:val="en-US"/>
            </w:rPr>
          </w:rPrChange>
        </w:rPr>
        <w:instrText xml:space="preserve"> ADDIN ZOTERO_ITEM CSL_CITATION {"citationID":"M0t6ovZS","properties":{"formattedCitation":"(Attix,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4A64E7" w:rsidRPr="00704FA2">
        <w:rPr>
          <w:rFonts w:eastAsiaTheme="minorEastAsia" w:cs="Times New Roman"/>
          <w:lang w:val="en-US"/>
          <w:rPrChange w:id="342" w:author="Jacob Lie" w:date="2021-12-03T09:58:00Z">
            <w:rPr>
              <w:rFonts w:asciiTheme="minorHAnsi" w:eastAsiaTheme="minorEastAsia" w:hAnsiTheme="minorHAnsi" w:cstheme="minorHAnsi"/>
              <w:lang w:val="en-US"/>
            </w:rPr>
          </w:rPrChange>
        </w:rPr>
        <w:fldChar w:fldCharType="separate"/>
      </w:r>
      <w:r w:rsidR="004A64E7" w:rsidRPr="00704FA2">
        <w:rPr>
          <w:rFonts w:cs="Times New Roman"/>
          <w:lang w:val="en-US"/>
          <w:rPrChange w:id="343" w:author="Jacob Lie" w:date="2021-12-03T09:58:00Z">
            <w:rPr>
              <w:rFonts w:ascii="Calibri" w:hAnsi="Calibri" w:cs="Calibri"/>
              <w:lang w:val="en-US"/>
            </w:rPr>
          </w:rPrChange>
        </w:rPr>
        <w:t>(</w:t>
      </w:r>
      <w:proofErr w:type="spellStart"/>
      <w:r w:rsidR="004A64E7" w:rsidRPr="00704FA2">
        <w:rPr>
          <w:rFonts w:cs="Times New Roman"/>
          <w:lang w:val="en-US"/>
          <w:rPrChange w:id="344" w:author="Jacob Lie" w:date="2021-12-03T09:58:00Z">
            <w:rPr>
              <w:rFonts w:ascii="Calibri" w:hAnsi="Calibri" w:cs="Calibri"/>
              <w:lang w:val="en-US"/>
            </w:rPr>
          </w:rPrChange>
        </w:rPr>
        <w:t>Attix</w:t>
      </w:r>
      <w:proofErr w:type="spellEnd"/>
      <w:r w:rsidR="004A64E7" w:rsidRPr="00704FA2">
        <w:rPr>
          <w:rFonts w:cs="Times New Roman"/>
          <w:lang w:val="en-US"/>
          <w:rPrChange w:id="345" w:author="Jacob Lie" w:date="2021-12-03T09:58:00Z">
            <w:rPr>
              <w:rFonts w:ascii="Calibri" w:hAnsi="Calibri" w:cs="Calibri"/>
              <w:lang w:val="en-US"/>
            </w:rPr>
          </w:rPrChange>
        </w:rPr>
        <w:t xml:space="preserve">, </w:t>
      </w:r>
      <w:r w:rsidR="00E975C3" w:rsidRPr="00704FA2">
        <w:rPr>
          <w:rFonts w:cs="Times New Roman"/>
          <w:lang w:val="en-US"/>
          <w:rPrChange w:id="346" w:author="Jacob Lie" w:date="2021-12-03T09:58:00Z">
            <w:rPr>
              <w:rFonts w:ascii="Calibri" w:hAnsi="Calibri" w:cs="Calibri"/>
              <w:lang w:val="en-US"/>
            </w:rPr>
          </w:rPrChange>
        </w:rPr>
        <w:t>1986, p. 154</w:t>
      </w:r>
      <w:r w:rsidR="004A64E7" w:rsidRPr="00704FA2">
        <w:rPr>
          <w:rFonts w:cs="Times New Roman"/>
          <w:lang w:val="en-US"/>
          <w:rPrChange w:id="347" w:author="Jacob Lie" w:date="2021-12-03T09:58:00Z">
            <w:rPr>
              <w:rFonts w:ascii="Calibri" w:hAnsi="Calibri" w:cs="Calibri"/>
              <w:lang w:val="en-US"/>
            </w:rPr>
          </w:rPrChange>
        </w:rPr>
        <w:t>)</w:t>
      </w:r>
      <w:r w:rsidR="004A64E7" w:rsidRPr="00704FA2">
        <w:rPr>
          <w:rFonts w:eastAsiaTheme="minorEastAsia" w:cs="Times New Roman"/>
          <w:lang w:val="en-US"/>
          <w:rPrChange w:id="348" w:author="Jacob Lie" w:date="2021-12-03T09:58:00Z">
            <w:rPr>
              <w:rFonts w:asciiTheme="minorHAnsi" w:eastAsiaTheme="minorEastAsia" w:hAnsiTheme="minorHAnsi" w:cstheme="minorHAnsi"/>
              <w:lang w:val="en-US"/>
            </w:rPr>
          </w:rPrChange>
        </w:rPr>
        <w:fldChar w:fldCharType="end"/>
      </w:r>
      <w:r w:rsidR="004A64E7" w:rsidRPr="00704FA2">
        <w:rPr>
          <w:rFonts w:eastAsiaTheme="minorEastAsia" w:cs="Times New Roman"/>
          <w:lang w:val="en-US"/>
          <w:rPrChange w:id="349" w:author="Jacob Lie" w:date="2021-12-03T09:58:00Z">
            <w:rPr>
              <w:rFonts w:asciiTheme="minorHAnsi" w:eastAsiaTheme="minorEastAsia" w:hAnsiTheme="minorHAnsi" w:cstheme="minorHAnsi"/>
              <w:lang w:val="en-US"/>
            </w:rPr>
          </w:rPrChange>
        </w:rPr>
        <w:t>.</w:t>
      </w:r>
      <w:r w:rsidR="00D9344E" w:rsidRPr="00704FA2">
        <w:rPr>
          <w:rFonts w:eastAsiaTheme="minorEastAsia" w:cs="Times New Roman"/>
          <w:lang w:val="en-US"/>
          <w:rPrChange w:id="350" w:author="Jacob Lie" w:date="2021-12-03T09:58:00Z">
            <w:rPr>
              <w:rFonts w:asciiTheme="minorHAnsi" w:eastAsiaTheme="minorEastAsia" w:hAnsiTheme="minorHAnsi" w:cstheme="minorHAnsi"/>
              <w:lang w:val="en-US"/>
            </w:rPr>
          </w:rPrChange>
        </w:rPr>
        <w:t xml:space="preserve"> Rayleigh scattering</w:t>
      </w:r>
      <w:r w:rsidR="00A3556F" w:rsidRPr="00704FA2">
        <w:rPr>
          <w:rFonts w:eastAsiaTheme="minorEastAsia" w:cs="Times New Roman"/>
          <w:lang w:val="en-US"/>
          <w:rPrChange w:id="351" w:author="Jacob Lie" w:date="2021-12-03T09:58:00Z">
            <w:rPr>
              <w:rFonts w:asciiTheme="minorHAnsi" w:eastAsiaTheme="minorEastAsia" w:hAnsiTheme="minorHAnsi" w:cstheme="minorHAnsi"/>
              <w:lang w:val="en-US"/>
            </w:rPr>
          </w:rPrChange>
        </w:rPr>
        <w:t xml:space="preserve"> </w:t>
      </w:r>
      <w:r w:rsidR="00D9344E" w:rsidRPr="00704FA2">
        <w:rPr>
          <w:rFonts w:eastAsiaTheme="minorEastAsia" w:cs="Times New Roman"/>
          <w:lang w:val="en-US"/>
          <w:rPrChange w:id="352" w:author="Jacob Lie" w:date="2021-12-03T09:58:00Z">
            <w:rPr>
              <w:rFonts w:asciiTheme="minorHAnsi" w:eastAsiaTheme="minorEastAsia" w:hAnsiTheme="minorHAnsi" w:cstheme="minorHAnsi"/>
              <w:lang w:val="en-US"/>
            </w:rPr>
          </w:rPrChange>
        </w:rPr>
        <w:t xml:space="preserve">is an interaction where the photon is deflected from its path, but the energy is conserved </w:t>
      </w:r>
      <w:r w:rsidR="00D9344E" w:rsidRPr="00704FA2">
        <w:rPr>
          <w:rFonts w:eastAsiaTheme="minorEastAsia" w:cs="Times New Roman"/>
          <w:lang w:val="en-US"/>
          <w:rPrChange w:id="353"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354" w:author="Jacob Lie" w:date="2021-12-03T09:58:00Z">
            <w:rPr>
              <w:rFonts w:asciiTheme="minorHAnsi" w:eastAsiaTheme="minorEastAsia" w:hAnsiTheme="minorHAnsi" w:cstheme="minorHAnsi"/>
              <w:lang w:val="en-US"/>
            </w:rPr>
          </w:rPrChange>
        </w:rPr>
        <w:instrText xml:space="preserve"> ADDIN ZOTERO_ITEM CSL_CITATION {"citationID":"KmGLam7O","properties":{"formattedCitation":"(Attix,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D9344E" w:rsidRPr="00704FA2">
        <w:rPr>
          <w:rFonts w:eastAsiaTheme="minorEastAsia" w:cs="Times New Roman"/>
          <w:lang w:val="en-US"/>
          <w:rPrChange w:id="355" w:author="Jacob Lie" w:date="2021-12-03T09:58:00Z">
            <w:rPr>
              <w:rFonts w:asciiTheme="minorHAnsi" w:eastAsiaTheme="minorEastAsia" w:hAnsiTheme="minorHAnsi" w:cstheme="minorHAnsi"/>
              <w:lang w:val="en-US"/>
            </w:rPr>
          </w:rPrChange>
        </w:rPr>
        <w:fldChar w:fldCharType="separate"/>
      </w:r>
      <w:r w:rsidR="00D9344E" w:rsidRPr="00704FA2">
        <w:rPr>
          <w:rFonts w:cs="Times New Roman"/>
          <w:lang w:val="en-US"/>
          <w:rPrChange w:id="356" w:author="Jacob Lie" w:date="2021-12-03T09:58:00Z">
            <w:rPr>
              <w:rFonts w:ascii="Calibri" w:hAnsi="Calibri" w:cs="Calibri"/>
              <w:lang w:val="en-US"/>
            </w:rPr>
          </w:rPrChange>
        </w:rPr>
        <w:t>(</w:t>
      </w:r>
      <w:proofErr w:type="spellStart"/>
      <w:r w:rsidR="00D9344E" w:rsidRPr="00704FA2">
        <w:rPr>
          <w:rFonts w:cs="Times New Roman"/>
          <w:lang w:val="en-US"/>
          <w:rPrChange w:id="357" w:author="Jacob Lie" w:date="2021-12-03T09:58:00Z">
            <w:rPr>
              <w:rFonts w:ascii="Calibri" w:hAnsi="Calibri" w:cs="Calibri"/>
              <w:lang w:val="en-US"/>
            </w:rPr>
          </w:rPrChange>
        </w:rPr>
        <w:t>Attix</w:t>
      </w:r>
      <w:proofErr w:type="spellEnd"/>
      <w:r w:rsidR="00D9344E" w:rsidRPr="00704FA2">
        <w:rPr>
          <w:rFonts w:cs="Times New Roman"/>
          <w:lang w:val="en-US"/>
          <w:rPrChange w:id="358" w:author="Jacob Lie" w:date="2021-12-03T09:58:00Z">
            <w:rPr>
              <w:rFonts w:ascii="Calibri" w:hAnsi="Calibri" w:cs="Calibri"/>
              <w:lang w:val="en-US"/>
            </w:rPr>
          </w:rPrChange>
        </w:rPr>
        <w:t>, 2008, p.153)</w:t>
      </w:r>
      <w:r w:rsidR="00D9344E" w:rsidRPr="00704FA2">
        <w:rPr>
          <w:rFonts w:eastAsiaTheme="minorEastAsia" w:cs="Times New Roman"/>
          <w:lang w:val="en-US"/>
          <w:rPrChange w:id="359" w:author="Jacob Lie" w:date="2021-12-03T09:58:00Z">
            <w:rPr>
              <w:rFonts w:asciiTheme="minorHAnsi" w:eastAsiaTheme="minorEastAsia" w:hAnsiTheme="minorHAnsi" w:cstheme="minorHAnsi"/>
              <w:lang w:val="en-US"/>
            </w:rPr>
          </w:rPrChange>
        </w:rPr>
        <w:fldChar w:fldCharType="end"/>
      </w:r>
      <w:r w:rsidR="00D9344E" w:rsidRPr="00704FA2">
        <w:rPr>
          <w:rFonts w:eastAsiaTheme="minorEastAsia" w:cs="Times New Roman"/>
          <w:lang w:val="en-US"/>
          <w:rPrChange w:id="360" w:author="Jacob Lie" w:date="2021-12-03T09:58:00Z">
            <w:rPr>
              <w:rFonts w:asciiTheme="minorHAnsi" w:eastAsiaTheme="minorEastAsia" w:hAnsiTheme="minorHAnsi" w:cstheme="minorHAnsi"/>
              <w:lang w:val="en-US"/>
            </w:rPr>
          </w:rPrChange>
        </w:rPr>
        <w:t xml:space="preserve">. Because there is no </w:t>
      </w:r>
      <w:r w:rsidR="00A6366B" w:rsidRPr="00704FA2">
        <w:rPr>
          <w:rFonts w:eastAsiaTheme="minorEastAsia" w:cs="Times New Roman"/>
          <w:lang w:val="en-US"/>
          <w:rPrChange w:id="361" w:author="Jacob Lie" w:date="2021-12-03T09:58:00Z">
            <w:rPr>
              <w:rFonts w:asciiTheme="minorHAnsi" w:eastAsiaTheme="minorEastAsia" w:hAnsiTheme="minorHAnsi" w:cstheme="minorHAnsi"/>
              <w:lang w:val="en-US"/>
            </w:rPr>
          </w:rPrChange>
        </w:rPr>
        <w:t xml:space="preserve">energy being imparted in the medium, we do not get any dose. </w:t>
      </w:r>
      <w:r w:rsidR="00D9344E" w:rsidRPr="00704FA2">
        <w:rPr>
          <w:rFonts w:eastAsiaTheme="minorEastAsia" w:cs="Times New Roman"/>
          <w:lang w:val="en-US"/>
          <w:rPrChange w:id="362" w:author="Jacob Lie" w:date="2021-12-03T09:58:00Z">
            <w:rPr>
              <w:rFonts w:asciiTheme="minorHAnsi" w:eastAsiaTheme="minorEastAsia" w:hAnsiTheme="minorHAnsi" w:cstheme="minorHAnsi"/>
              <w:lang w:val="en-US"/>
            </w:rPr>
          </w:rPrChange>
        </w:rPr>
        <w:br/>
      </w:r>
      <w:ins w:id="363" w:author="Jacob Lie" w:date="2021-11-12T15:06:00Z">
        <w:r w:rsidR="00106A5A" w:rsidRPr="00704FA2">
          <w:rPr>
            <w:rFonts w:cs="Times New Roman"/>
            <w:noProof/>
            <w:lang w:val="en-US"/>
            <w:rPrChange w:id="364" w:author="Jacob Lie" w:date="2021-12-03T09:58:00Z">
              <w:rPr>
                <w:rFonts w:asciiTheme="minorHAnsi" w:hAnsiTheme="minorHAnsi" w:cstheme="minorHAnsi"/>
                <w:noProof/>
                <w:lang w:val="en-US"/>
              </w:rPr>
            </w:rPrChange>
          </w:rPr>
          <w:drawing>
            <wp:inline distT="0" distB="0" distL="0" distR="0" wp14:anchorId="10DF7399" wp14:editId="67627B04">
              <wp:extent cx="4893276" cy="2858295"/>
              <wp:effectExtent l="0" t="0" r="317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898237" cy="2861193"/>
                      </a:xfrm>
                      <a:prstGeom prst="rect">
                        <a:avLst/>
                      </a:prstGeom>
                    </pic:spPr>
                  </pic:pic>
                </a:graphicData>
              </a:graphic>
            </wp:inline>
          </w:drawing>
        </w:r>
      </w:ins>
    </w:p>
    <w:p w14:paraId="68E9DD88" w14:textId="22D2A031" w:rsidR="00106A5A" w:rsidRPr="009640F3" w:rsidRDefault="00783C9D" w:rsidP="009640F3">
      <w:pPr>
        <w:pStyle w:val="Caption"/>
        <w:rPr>
          <w:ins w:id="365" w:author="Jacob Lie" w:date="2021-11-12T15:06:00Z"/>
          <w:rFonts w:eastAsiaTheme="minorEastAsia" w:cs="Times New Roman"/>
          <w:lang w:val="en-US"/>
          <w:rPrChange w:id="366" w:author="Jacob Lie" w:date="2022-02-01T16:21:00Z">
            <w:rPr>
              <w:ins w:id="367" w:author="Jacob Lie" w:date="2021-11-12T15:06:00Z"/>
              <w:rFonts w:asciiTheme="minorHAnsi" w:eastAsiaTheme="minorEastAsia" w:hAnsiTheme="minorHAnsi" w:cstheme="minorHAnsi"/>
              <w:b/>
              <w:bCs/>
              <w:lang w:val="en-US"/>
            </w:rPr>
          </w:rPrChange>
        </w:rPr>
        <w:pPrChange w:id="368" w:author="Jacob Lie" w:date="2022-02-01T16:21:00Z">
          <w:pPr/>
        </w:pPrChange>
      </w:pPr>
      <w:ins w:id="369" w:author="Jacob Lie" w:date="2022-02-01T16:19:00Z">
        <w:r w:rsidRPr="00783C9D">
          <w:rPr>
            <w:lang w:val="en-US"/>
            <w:rPrChange w:id="370" w:author="Jacob Lie" w:date="2022-02-01T16:19:00Z">
              <w:rPr/>
            </w:rPrChange>
          </w:rPr>
          <w:t xml:space="preserve">Figure </w:t>
        </w:r>
        <w:r>
          <w:fldChar w:fldCharType="begin"/>
        </w:r>
        <w:r w:rsidRPr="00783C9D">
          <w:rPr>
            <w:lang w:val="en-US"/>
            <w:rPrChange w:id="371" w:author="Jacob Lie" w:date="2022-02-01T16:19:00Z">
              <w:rPr/>
            </w:rPrChange>
          </w:rPr>
          <w:instrText xml:space="preserve"> STYLEREF 1 \s </w:instrText>
        </w:r>
      </w:ins>
      <w:r>
        <w:fldChar w:fldCharType="separate"/>
      </w:r>
      <w:r w:rsidRPr="00783C9D">
        <w:rPr>
          <w:noProof/>
          <w:lang w:val="en-US"/>
          <w:rPrChange w:id="372" w:author="Jacob Lie" w:date="2022-02-01T16:19:00Z">
            <w:rPr>
              <w:noProof/>
            </w:rPr>
          </w:rPrChange>
        </w:rPr>
        <w:t>1</w:t>
      </w:r>
      <w:ins w:id="373" w:author="Jacob Lie" w:date="2022-02-01T16:19:00Z">
        <w:r>
          <w:fldChar w:fldCharType="end"/>
        </w:r>
        <w:r w:rsidRPr="00783C9D">
          <w:rPr>
            <w:lang w:val="en-US"/>
            <w:rPrChange w:id="374" w:author="Jacob Lie" w:date="2022-02-01T16:19:00Z">
              <w:rPr/>
            </w:rPrChange>
          </w:rPr>
          <w:noBreakHyphen/>
        </w:r>
        <w:r>
          <w:fldChar w:fldCharType="begin"/>
        </w:r>
        <w:r w:rsidRPr="00783C9D">
          <w:rPr>
            <w:lang w:val="en-US"/>
            <w:rPrChange w:id="375" w:author="Jacob Lie" w:date="2022-02-01T16:19:00Z">
              <w:rPr/>
            </w:rPrChange>
          </w:rPr>
          <w:instrText xml:space="preserve"> SEQ Figure \* ARABIC \s 1 </w:instrText>
        </w:r>
      </w:ins>
      <w:r>
        <w:fldChar w:fldCharType="separate"/>
      </w:r>
      <w:ins w:id="376" w:author="Jacob Lie" w:date="2022-02-01T16:19:00Z">
        <w:r w:rsidRPr="00783C9D">
          <w:rPr>
            <w:noProof/>
            <w:lang w:val="en-US"/>
            <w:rPrChange w:id="377" w:author="Jacob Lie" w:date="2022-02-01T16:19:00Z">
              <w:rPr>
                <w:noProof/>
              </w:rPr>
            </w:rPrChange>
          </w:rPr>
          <w:t>1</w:t>
        </w:r>
        <w:r>
          <w:fldChar w:fldCharType="end"/>
        </w:r>
        <w:r w:rsidRPr="00783C9D">
          <w:rPr>
            <w:lang w:val="en-US"/>
            <w:rPrChange w:id="378" w:author="Jacob Lie" w:date="2022-02-01T16:19:00Z">
              <w:rPr/>
            </w:rPrChange>
          </w:rPr>
          <w:t>.</w:t>
        </w:r>
        <w:r w:rsidRPr="00783C9D">
          <w:rPr>
            <w:lang w:val="en-US"/>
            <w:rPrChange w:id="379" w:author="Jacob Lie" w:date="2022-02-01T16:19:00Z">
              <w:rPr/>
            </w:rPrChange>
          </w:rPr>
          <w:t xml:space="preserve"> </w:t>
        </w:r>
        <w:r w:rsidRPr="005545F2">
          <w:rPr>
            <w:rFonts w:cs="Times New Roman"/>
            <w:lang w:val="en-US"/>
          </w:rPr>
          <w:t xml:space="preserve">Photon interaction probability (defined as interaction cross-section </w:t>
        </w:r>
      </w:ins>
      <m:oMath>
        <m:r>
          <w:ins w:id="380" w:author="Jacob Lie" w:date="2022-02-01T16:19:00Z">
            <w:rPr>
              <w:rFonts w:ascii="Cambria Math" w:hAnsi="Cambria Math" w:cs="Times New Roman"/>
              <w:lang w:val="en-US"/>
            </w:rPr>
            <m:t>σ</m:t>
          </w:ins>
        </m:r>
      </m:oMath>
      <w:ins w:id="381" w:author="Jacob Lie" w:date="2022-02-01T16:19:00Z">
        <w:r w:rsidRPr="005545F2">
          <w:rPr>
            <w:rFonts w:eastAsiaTheme="minorEastAsia" w:cs="Times New Roman"/>
            <w:lang w:val="en-US"/>
          </w:rPr>
          <w:t xml:space="preserve"> [</w:t>
        </w:r>
      </w:ins>
      <m:oMath>
        <m:r>
          <w:ins w:id="382" w:author="Jacob Lie" w:date="2022-02-01T16:19:00Z">
            <w:rPr>
              <w:rFonts w:ascii="Cambria Math" w:eastAsiaTheme="minorEastAsia" w:hAnsi="Cambria Math" w:cs="Times New Roman"/>
              <w:lang w:val="en-US"/>
            </w:rPr>
            <m:t>cm^2</m:t>
          </w:ins>
        </m:r>
      </m:oMath>
      <w:ins w:id="383" w:author="Jacob Lie" w:date="2022-02-01T16:19:00Z">
        <w:r w:rsidRPr="005545F2">
          <w:rPr>
            <w:rFonts w:eastAsiaTheme="minorEastAsia" w:cs="Times New Roman"/>
            <w:lang w:val="en-US"/>
          </w:rPr>
          <w:t>]</w:t>
        </w:r>
        <w:r w:rsidRPr="005545F2">
          <w:rPr>
            <w:rFonts w:cs="Times New Roman"/>
            <w:lang w:val="en-US"/>
          </w:rPr>
          <w:t xml:space="preserve">  as a function of atomic number Z and photon energy </w:t>
        </w:r>
      </w:ins>
      <m:oMath>
        <m:r>
          <w:ins w:id="384" w:author="Jacob Lie" w:date="2022-02-01T16:19:00Z">
            <w:rPr>
              <w:rFonts w:ascii="Cambria Math" w:hAnsi="Cambria Math" w:cs="Times New Roman"/>
              <w:lang w:val="en-US"/>
            </w:rPr>
            <m:t>hν</m:t>
          </w:ins>
        </m:r>
      </m:oMath>
      <w:ins w:id="385" w:author="Jacob Lie" w:date="2022-02-01T16:19:00Z">
        <w:r w:rsidRPr="005545F2">
          <w:rPr>
            <w:rFonts w:eastAsiaTheme="minorEastAsia" w:cs="Times New Roman"/>
            <w:lang w:val="en-US"/>
          </w:rPr>
          <w:t xml:space="preserve"> [MeV] The curves represent the area where two interactions have the same probability </w:t>
        </w:r>
        <w:r w:rsidRPr="005545F2">
          <w:rPr>
            <w:rFonts w:eastAsiaTheme="minorEastAsia" w:cs="Times New Roman"/>
            <w:lang w:val="en-US"/>
          </w:rPr>
          <w:fldChar w:fldCharType="begin"/>
        </w:r>
        <w:r w:rsidRPr="005545F2">
          <w:rPr>
            <w:rFonts w:eastAsiaTheme="minorEastAsia" w:cs="Times New Roman"/>
            <w:lang w:val="en-US"/>
          </w:rPr>
          <w:instrText xml:space="preserve"> ADDIN ZOTERO_ITEM CSL_CITATION {"citationID":"ggOdIIUy","properties":{"formattedCitation":"(Attix,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Pr="005545F2">
          <w:rPr>
            <w:rFonts w:eastAsiaTheme="minorEastAsia" w:cs="Times New Roman"/>
            <w:lang w:val="en-US"/>
          </w:rPr>
          <w:fldChar w:fldCharType="separate"/>
        </w:r>
        <w:r w:rsidRPr="005545F2">
          <w:rPr>
            <w:rFonts w:cs="Times New Roman"/>
            <w:lang w:val="en-US"/>
          </w:rPr>
          <w:t>(</w:t>
        </w:r>
        <w:proofErr w:type="spellStart"/>
        <w:r w:rsidRPr="005545F2">
          <w:rPr>
            <w:rFonts w:cs="Times New Roman"/>
            <w:lang w:val="en-US"/>
          </w:rPr>
          <w:t>Attix</w:t>
        </w:r>
        <w:proofErr w:type="spellEnd"/>
        <w:r w:rsidRPr="005545F2">
          <w:rPr>
            <w:rFonts w:cs="Times New Roman"/>
            <w:lang w:val="en-US"/>
          </w:rPr>
          <w:t>, 1986, p</w:t>
        </w:r>
        <w:r>
          <w:rPr>
            <w:rFonts w:cs="Times New Roman"/>
            <w:lang w:val="en-US"/>
          </w:rPr>
          <w:t>.</w:t>
        </w:r>
      </w:ins>
      <w:ins w:id="386" w:author="Jacob Lie" w:date="2022-02-01T16:20:00Z">
        <w:r w:rsidR="009640F3">
          <w:rPr>
            <w:rFonts w:cs="Times New Roman"/>
            <w:lang w:val="en-US"/>
          </w:rPr>
          <w:t>125</w:t>
        </w:r>
      </w:ins>
      <w:ins w:id="387" w:author="Jacob Lie" w:date="2022-02-01T16:19:00Z">
        <w:r w:rsidRPr="005545F2">
          <w:rPr>
            <w:rFonts w:cs="Times New Roman"/>
            <w:lang w:val="en-US"/>
          </w:rPr>
          <w:t xml:space="preserve"> )</w:t>
        </w:r>
        <w:r w:rsidRPr="005545F2">
          <w:rPr>
            <w:rFonts w:eastAsiaTheme="minorEastAsia" w:cs="Times New Roman"/>
            <w:lang w:val="en-US"/>
          </w:rPr>
          <w:fldChar w:fldCharType="end"/>
        </w:r>
        <w:r w:rsidRPr="005545F2">
          <w:rPr>
            <w:rFonts w:eastAsiaTheme="minorEastAsia" w:cs="Times New Roman"/>
            <w:lang w:val="en-US"/>
          </w:rPr>
          <w:t>.</w:t>
        </w:r>
      </w:ins>
      <w:del w:id="388" w:author="Jacob Lie" w:date="2022-02-01T16:21:00Z">
        <w:r w:rsidR="00992497" w:rsidRPr="00704FA2" w:rsidDel="009640F3">
          <w:rPr>
            <w:rFonts w:eastAsiaTheme="minorEastAsia" w:cs="Times New Roman"/>
            <w:lang w:val="en-US"/>
            <w:rPrChange w:id="389" w:author="Jacob Lie" w:date="2021-12-03T09:58:00Z">
              <w:rPr>
                <w:rFonts w:asciiTheme="minorHAnsi" w:eastAsiaTheme="minorEastAsia" w:hAnsiTheme="minorHAnsi" w:cstheme="minorHAnsi"/>
                <w:lang w:val="en-US"/>
              </w:rPr>
            </w:rPrChange>
          </w:rPr>
          <w:br/>
        </w:r>
      </w:del>
      <w:del w:id="390" w:author="Jacob Lie" w:date="2022-02-01T16:19:00Z">
        <w:r w:rsidR="00723A4E" w:rsidDel="00783C9D">
          <w:rPr>
            <w:rFonts w:cs="Times New Roman"/>
            <w:lang w:val="en-US"/>
          </w:rPr>
          <w:fldChar w:fldCharType="begin"/>
        </w:r>
        <w:r w:rsidR="00723A4E" w:rsidDel="00783C9D">
          <w:rPr>
            <w:rFonts w:cs="Times New Roman"/>
            <w:lang w:val="en-US"/>
          </w:rPr>
          <w:delInstrText xml:space="preserve"> STYLEREF 1 \s </w:delInstrText>
        </w:r>
        <w:r w:rsidR="00723A4E" w:rsidDel="00783C9D">
          <w:rPr>
            <w:rFonts w:cs="Times New Roman"/>
            <w:lang w:val="en-US"/>
          </w:rPr>
          <w:fldChar w:fldCharType="separate"/>
        </w:r>
        <w:r w:rsidR="003159C2" w:rsidDel="00783C9D">
          <w:rPr>
            <w:rFonts w:cs="Times New Roman"/>
            <w:noProof/>
            <w:lang w:val="en-US"/>
          </w:rPr>
          <w:delText>1</w:delText>
        </w:r>
        <w:r w:rsidR="00723A4E" w:rsidDel="00783C9D">
          <w:rPr>
            <w:rFonts w:cs="Times New Roman"/>
            <w:lang w:val="en-US"/>
          </w:rPr>
          <w:fldChar w:fldCharType="end"/>
        </w:r>
        <w:r w:rsidR="00723A4E" w:rsidDel="00783C9D">
          <w:rPr>
            <w:rFonts w:cs="Times New Roman"/>
            <w:lang w:val="en-US"/>
          </w:rPr>
          <w:noBreakHyphen/>
        </w:r>
        <w:r w:rsidR="00723A4E" w:rsidDel="00783C9D">
          <w:rPr>
            <w:rFonts w:cs="Times New Roman"/>
            <w:lang w:val="en-US"/>
          </w:rPr>
          <w:fldChar w:fldCharType="begin"/>
        </w:r>
        <w:r w:rsidR="00723A4E" w:rsidDel="00783C9D">
          <w:rPr>
            <w:rFonts w:cs="Times New Roman"/>
            <w:lang w:val="en-US"/>
          </w:rPr>
          <w:delInstrText xml:space="preserve"> SEQ Figure \* ARABIC \s 1 </w:delInstrText>
        </w:r>
        <w:r w:rsidR="00723A4E" w:rsidDel="00783C9D">
          <w:rPr>
            <w:rFonts w:cs="Times New Roman"/>
            <w:lang w:val="en-US"/>
          </w:rPr>
          <w:fldChar w:fldCharType="separate"/>
        </w:r>
        <w:r w:rsidR="003159C2" w:rsidDel="00783C9D">
          <w:rPr>
            <w:rFonts w:cs="Times New Roman"/>
            <w:noProof/>
            <w:lang w:val="en-US"/>
          </w:rPr>
          <w:delText>1</w:delText>
        </w:r>
        <w:r w:rsidR="00723A4E" w:rsidDel="00783C9D">
          <w:rPr>
            <w:rFonts w:cs="Times New Roman"/>
            <w:lang w:val="en-US"/>
          </w:rPr>
          <w:fldChar w:fldCharType="end"/>
        </w:r>
      </w:del>
    </w:p>
    <w:p w14:paraId="6AD3CD62" w14:textId="32CFCCA0" w:rsidR="00C8666B" w:rsidRPr="00704FA2" w:rsidRDefault="00F034AA" w:rsidP="00C43BA4">
      <w:pPr>
        <w:rPr>
          <w:rFonts w:eastAsiaTheme="minorEastAsia" w:cs="Times New Roman"/>
          <w:b/>
          <w:bCs/>
          <w:lang w:val="en-US"/>
          <w:rPrChange w:id="391" w:author="Jacob Lie" w:date="2021-12-03T09:58:00Z">
            <w:rPr>
              <w:rFonts w:asciiTheme="minorHAnsi" w:eastAsiaTheme="minorEastAsia" w:hAnsiTheme="minorHAnsi" w:cstheme="minorHAnsi"/>
              <w:b/>
              <w:bCs/>
              <w:lang w:val="en-US"/>
            </w:rPr>
          </w:rPrChange>
        </w:rPr>
      </w:pPr>
      <w:r w:rsidRPr="00704FA2">
        <w:rPr>
          <w:rFonts w:eastAsiaTheme="minorEastAsia" w:cs="Times New Roman"/>
          <w:b/>
          <w:bCs/>
          <w:lang w:val="en-US"/>
          <w:rPrChange w:id="392" w:author="Jacob Lie" w:date="2021-12-03T09:58:00Z">
            <w:rPr>
              <w:rFonts w:asciiTheme="minorHAnsi" w:eastAsiaTheme="minorEastAsia" w:hAnsiTheme="minorHAnsi" w:cstheme="minorHAnsi"/>
              <w:b/>
              <w:bCs/>
              <w:lang w:val="en-US"/>
            </w:rPr>
          </w:rPrChange>
        </w:rPr>
        <w:t>Photo</w:t>
      </w:r>
      <w:r w:rsidR="003A7DEC" w:rsidRPr="00704FA2">
        <w:rPr>
          <w:rFonts w:eastAsiaTheme="minorEastAsia" w:cs="Times New Roman"/>
          <w:b/>
          <w:bCs/>
          <w:lang w:val="en-US"/>
          <w:rPrChange w:id="393" w:author="Jacob Lie" w:date="2021-12-03T09:58:00Z">
            <w:rPr>
              <w:rFonts w:asciiTheme="minorHAnsi" w:eastAsiaTheme="minorEastAsia" w:hAnsiTheme="minorHAnsi" w:cstheme="minorHAnsi"/>
              <w:b/>
              <w:bCs/>
              <w:lang w:val="en-US"/>
            </w:rPr>
          </w:rPrChange>
        </w:rPr>
        <w:t>-</w:t>
      </w:r>
      <w:r w:rsidRPr="00704FA2">
        <w:rPr>
          <w:rFonts w:eastAsiaTheme="minorEastAsia" w:cs="Times New Roman"/>
          <w:b/>
          <w:bCs/>
          <w:lang w:val="en-US"/>
          <w:rPrChange w:id="394" w:author="Jacob Lie" w:date="2021-12-03T09:58:00Z">
            <w:rPr>
              <w:rFonts w:asciiTheme="minorHAnsi" w:eastAsiaTheme="minorEastAsia" w:hAnsiTheme="minorHAnsi" w:cstheme="minorHAnsi"/>
              <w:b/>
              <w:bCs/>
              <w:lang w:val="en-US"/>
            </w:rPr>
          </w:rPrChange>
        </w:rPr>
        <w:t xml:space="preserve">electric effect </w:t>
      </w:r>
    </w:p>
    <w:p w14:paraId="21DBAAFC" w14:textId="70BC5C5A" w:rsidR="00921F56" w:rsidRDefault="00D64920" w:rsidP="00C43BA4">
      <w:pPr>
        <w:rPr>
          <w:ins w:id="395" w:author="Jacob Lie" w:date="2022-02-01T15:58:00Z"/>
          <w:rFonts w:eastAsiaTheme="minorEastAsia" w:cs="Times New Roman"/>
          <w:lang w:val="en-US"/>
        </w:rPr>
      </w:pPr>
      <w:r w:rsidRPr="00704FA2">
        <w:rPr>
          <w:rFonts w:eastAsiaTheme="minorEastAsia" w:cs="Times New Roman"/>
          <w:lang w:val="en-US"/>
          <w:rPrChange w:id="396" w:author="Jacob Lie" w:date="2021-12-03T09:58:00Z">
            <w:rPr>
              <w:rFonts w:asciiTheme="minorHAnsi" w:eastAsiaTheme="minorEastAsia" w:hAnsiTheme="minorHAnsi" w:cstheme="minorHAnsi"/>
              <w:lang w:val="en-US"/>
            </w:rPr>
          </w:rPrChange>
        </w:rPr>
        <w:t>Photo</w:t>
      </w:r>
      <w:r w:rsidR="003A7DEC" w:rsidRPr="00704FA2">
        <w:rPr>
          <w:rFonts w:eastAsiaTheme="minorEastAsia" w:cs="Times New Roman"/>
          <w:lang w:val="en-US"/>
          <w:rPrChange w:id="397" w:author="Jacob Lie" w:date="2021-12-03T09:58:00Z">
            <w:rPr>
              <w:rFonts w:asciiTheme="minorHAnsi" w:eastAsiaTheme="minorEastAsia" w:hAnsiTheme="minorHAnsi" w:cstheme="minorHAnsi"/>
              <w:lang w:val="en-US"/>
            </w:rPr>
          </w:rPrChange>
        </w:rPr>
        <w:t>-</w:t>
      </w:r>
      <w:r w:rsidRPr="00704FA2">
        <w:rPr>
          <w:rFonts w:eastAsiaTheme="minorEastAsia" w:cs="Times New Roman"/>
          <w:lang w:val="en-US"/>
          <w:rPrChange w:id="398" w:author="Jacob Lie" w:date="2021-12-03T09:58:00Z">
            <w:rPr>
              <w:rFonts w:asciiTheme="minorHAnsi" w:eastAsiaTheme="minorEastAsia" w:hAnsiTheme="minorHAnsi" w:cstheme="minorHAnsi"/>
              <w:lang w:val="en-US"/>
            </w:rPr>
          </w:rPrChange>
        </w:rPr>
        <w:t xml:space="preserve">electric effect </w:t>
      </w:r>
      <w:r w:rsidR="00BE0F58" w:rsidRPr="00704FA2">
        <w:rPr>
          <w:rFonts w:eastAsiaTheme="minorEastAsia" w:cs="Times New Roman"/>
          <w:lang w:val="en-US"/>
          <w:rPrChange w:id="399" w:author="Jacob Lie" w:date="2021-12-03T09:58:00Z">
            <w:rPr>
              <w:rFonts w:asciiTheme="minorHAnsi" w:eastAsiaTheme="minorEastAsia" w:hAnsiTheme="minorHAnsi" w:cstheme="minorHAnsi"/>
              <w:lang w:val="en-US"/>
            </w:rPr>
          </w:rPrChange>
        </w:rPr>
        <w:t xml:space="preserve">is </w:t>
      </w:r>
      <w:r w:rsidR="00CD5D20" w:rsidRPr="00704FA2">
        <w:rPr>
          <w:rFonts w:eastAsiaTheme="minorEastAsia" w:cs="Times New Roman"/>
          <w:lang w:val="en-US"/>
          <w:rPrChange w:id="400" w:author="Jacob Lie" w:date="2021-12-03T09:58:00Z">
            <w:rPr>
              <w:rFonts w:asciiTheme="minorHAnsi" w:eastAsiaTheme="minorEastAsia" w:hAnsiTheme="minorHAnsi" w:cstheme="minorHAnsi"/>
              <w:lang w:val="en-US"/>
            </w:rPr>
          </w:rPrChange>
        </w:rPr>
        <w:t>when</w:t>
      </w:r>
      <w:r w:rsidR="00BE0F58" w:rsidRPr="00704FA2">
        <w:rPr>
          <w:rFonts w:eastAsiaTheme="minorEastAsia" w:cs="Times New Roman"/>
          <w:lang w:val="en-US"/>
          <w:rPrChange w:id="401" w:author="Jacob Lie" w:date="2021-12-03T09:58:00Z">
            <w:rPr>
              <w:rFonts w:asciiTheme="minorHAnsi" w:eastAsiaTheme="minorEastAsia" w:hAnsiTheme="minorHAnsi" w:cstheme="minorHAnsi"/>
              <w:lang w:val="en-US"/>
            </w:rPr>
          </w:rPrChange>
        </w:rPr>
        <w:t xml:space="preserve"> </w:t>
      </w:r>
      <w:r w:rsidR="00BD17AF" w:rsidRPr="00704FA2">
        <w:rPr>
          <w:rFonts w:eastAsiaTheme="minorEastAsia" w:cs="Times New Roman"/>
          <w:lang w:val="en-US"/>
          <w:rPrChange w:id="402" w:author="Jacob Lie" w:date="2021-12-03T09:58:00Z">
            <w:rPr>
              <w:rFonts w:asciiTheme="minorHAnsi" w:eastAsiaTheme="minorEastAsia" w:hAnsiTheme="minorHAnsi" w:cstheme="minorHAnsi"/>
              <w:lang w:val="en-US"/>
            </w:rPr>
          </w:rPrChange>
        </w:rPr>
        <w:t>a</w:t>
      </w:r>
      <w:r w:rsidR="000066C5" w:rsidRPr="00704FA2">
        <w:rPr>
          <w:rFonts w:eastAsiaTheme="minorEastAsia" w:cs="Times New Roman"/>
          <w:lang w:val="en-US"/>
          <w:rPrChange w:id="403" w:author="Jacob Lie" w:date="2021-12-03T09:58:00Z">
            <w:rPr>
              <w:rFonts w:asciiTheme="minorHAnsi" w:eastAsiaTheme="minorEastAsia" w:hAnsiTheme="minorHAnsi" w:cstheme="minorHAnsi"/>
              <w:lang w:val="en-US"/>
            </w:rPr>
          </w:rPrChange>
        </w:rPr>
        <w:t xml:space="preserve">n incident </w:t>
      </w:r>
      <w:del w:id="404" w:author="Jacob Lie" w:date="2021-11-11T17:56:00Z">
        <w:r w:rsidR="000066C5" w:rsidRPr="00704FA2" w:rsidDel="00E42DEE">
          <w:rPr>
            <w:rFonts w:eastAsiaTheme="minorEastAsia" w:cs="Times New Roman"/>
            <w:lang w:val="en-US"/>
            <w:rPrChange w:id="405" w:author="Jacob Lie" w:date="2021-12-03T09:58:00Z">
              <w:rPr>
                <w:rFonts w:asciiTheme="minorHAnsi" w:eastAsiaTheme="minorEastAsia" w:hAnsiTheme="minorHAnsi" w:cstheme="minorHAnsi"/>
                <w:lang w:val="en-US"/>
              </w:rPr>
            </w:rPrChange>
          </w:rPr>
          <w:delText xml:space="preserve">photon's </w:delText>
        </w:r>
      </w:del>
      <w:ins w:id="406" w:author="Jacob Lie" w:date="2021-11-11T17:56:00Z">
        <w:r w:rsidR="00E42DEE" w:rsidRPr="00704FA2">
          <w:rPr>
            <w:rFonts w:eastAsiaTheme="minorEastAsia" w:cs="Times New Roman"/>
            <w:lang w:val="en-US"/>
            <w:rPrChange w:id="407" w:author="Jacob Lie" w:date="2021-12-03T09:58:00Z">
              <w:rPr>
                <w:rFonts w:asciiTheme="minorHAnsi" w:eastAsiaTheme="minorEastAsia" w:hAnsiTheme="minorHAnsi" w:cstheme="minorHAnsi"/>
                <w:lang w:val="en-US"/>
              </w:rPr>
            </w:rPrChange>
          </w:rPr>
          <w:t>photon</w:t>
        </w:r>
      </w:ins>
      <w:ins w:id="408" w:author="Jacob Lie" w:date="2021-12-03T11:11:00Z">
        <w:r w:rsidR="00DC599E">
          <w:rPr>
            <w:rFonts w:eastAsiaTheme="minorEastAsia" w:cs="Times New Roman"/>
            <w:lang w:val="en-US"/>
          </w:rPr>
          <w:t>’</w:t>
        </w:r>
      </w:ins>
      <w:ins w:id="409" w:author="Jacob Lie" w:date="2021-11-11T17:56:00Z">
        <w:r w:rsidR="00E42DEE" w:rsidRPr="00704FA2">
          <w:rPr>
            <w:rFonts w:eastAsiaTheme="minorEastAsia" w:cs="Times New Roman"/>
            <w:lang w:val="en-US"/>
            <w:rPrChange w:id="410" w:author="Jacob Lie" w:date="2021-12-03T09:58:00Z">
              <w:rPr>
                <w:rFonts w:asciiTheme="minorHAnsi" w:eastAsiaTheme="minorEastAsia" w:hAnsiTheme="minorHAnsi" w:cstheme="minorHAnsi"/>
                <w:lang w:val="en-US"/>
              </w:rPr>
            </w:rPrChange>
          </w:rPr>
          <w:t xml:space="preserve">s </w:t>
        </w:r>
      </w:ins>
      <w:r w:rsidR="000066C5" w:rsidRPr="00704FA2">
        <w:rPr>
          <w:rFonts w:eastAsiaTheme="minorEastAsia" w:cs="Times New Roman"/>
          <w:lang w:val="en-US"/>
          <w:rPrChange w:id="411" w:author="Jacob Lie" w:date="2021-12-03T09:58:00Z">
            <w:rPr>
              <w:rFonts w:asciiTheme="minorHAnsi" w:eastAsiaTheme="minorEastAsia" w:hAnsiTheme="minorHAnsi" w:cstheme="minorHAnsi"/>
              <w:lang w:val="en-US"/>
            </w:rPr>
          </w:rPrChange>
        </w:rPr>
        <w:t>energy</w:t>
      </w:r>
      <w:r w:rsidR="00BD17AF" w:rsidRPr="00704FA2">
        <w:rPr>
          <w:rFonts w:eastAsiaTheme="minorEastAsia" w:cs="Times New Roman"/>
          <w:lang w:val="en-US"/>
          <w:rPrChange w:id="412" w:author="Jacob Lie" w:date="2021-12-03T09:58:00Z">
            <w:rPr>
              <w:rFonts w:asciiTheme="minorHAnsi" w:eastAsiaTheme="minorEastAsia" w:hAnsiTheme="minorHAnsi" w:cstheme="minorHAnsi"/>
              <w:lang w:val="en-US"/>
            </w:rPr>
          </w:rPrChange>
        </w:rPr>
        <w:t xml:space="preserve"> is absorbed by </w:t>
      </w:r>
      <w:r w:rsidR="005C1BEA" w:rsidRPr="00704FA2">
        <w:rPr>
          <w:rFonts w:eastAsiaTheme="minorEastAsia" w:cs="Times New Roman"/>
          <w:lang w:val="en-US"/>
          <w:rPrChange w:id="413" w:author="Jacob Lie" w:date="2021-12-03T09:58:00Z">
            <w:rPr>
              <w:rFonts w:asciiTheme="minorHAnsi" w:eastAsiaTheme="minorEastAsia" w:hAnsiTheme="minorHAnsi" w:cstheme="minorHAnsi"/>
              <w:lang w:val="en-US"/>
            </w:rPr>
          </w:rPrChange>
        </w:rPr>
        <w:t>an electron bound to an atom</w:t>
      </w:r>
      <w:del w:id="414" w:author="Jacob Lie" w:date="2022-02-01T16:39:00Z">
        <w:r w:rsidR="005C1BEA" w:rsidRPr="00704FA2" w:rsidDel="00AD352D">
          <w:rPr>
            <w:rFonts w:eastAsiaTheme="minorEastAsia" w:cs="Times New Roman"/>
            <w:lang w:val="en-US"/>
            <w:rPrChange w:id="415" w:author="Jacob Lie" w:date="2021-12-03T09:58:00Z">
              <w:rPr>
                <w:rFonts w:asciiTheme="minorHAnsi" w:eastAsiaTheme="minorEastAsia" w:hAnsiTheme="minorHAnsi" w:cstheme="minorHAnsi"/>
                <w:lang w:val="en-US"/>
              </w:rPr>
            </w:rPrChange>
          </w:rPr>
          <w:delText>.</w:delText>
        </w:r>
      </w:del>
      <w:ins w:id="416" w:author="Jacob Lie" w:date="2022-02-01T16:39:00Z">
        <w:r w:rsidR="00AD352D">
          <w:rPr>
            <w:rFonts w:eastAsiaTheme="minorEastAsia" w:cs="Times New Roman"/>
            <w:lang w:val="en-US"/>
          </w:rPr>
          <w:t xml:space="preserve"> </w:t>
        </w:r>
      </w:ins>
      <w:del w:id="417" w:author="Jacob Lie" w:date="2022-02-01T16:38:00Z">
        <w:r w:rsidR="005C1BEA" w:rsidRPr="00704FA2" w:rsidDel="00576190">
          <w:rPr>
            <w:rFonts w:eastAsiaTheme="minorEastAsia" w:cs="Times New Roman"/>
            <w:lang w:val="en-US"/>
            <w:rPrChange w:id="418" w:author="Jacob Lie" w:date="2021-12-03T09:58:00Z">
              <w:rPr>
                <w:rFonts w:asciiTheme="minorHAnsi" w:eastAsiaTheme="minorEastAsia" w:hAnsiTheme="minorHAnsi" w:cstheme="minorHAnsi"/>
                <w:lang w:val="en-US"/>
              </w:rPr>
            </w:rPrChange>
          </w:rPr>
          <w:delText xml:space="preserve"> </w:delText>
        </w:r>
      </w:del>
      <w:r w:rsidR="00FC29ED">
        <w:rPr>
          <w:rFonts w:eastAsiaTheme="minorEastAsia" w:cs="Times New Roman"/>
          <w:lang w:val="en-US"/>
        </w:rPr>
        <w:t xml:space="preserve">If the energy is equal to or larger than the binding energy of the electron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b</m:t>
            </m:r>
          </m:sub>
        </m:sSub>
      </m:oMath>
      <w:r w:rsidR="0043352A">
        <w:rPr>
          <w:rFonts w:eastAsiaTheme="minorEastAsia" w:cs="Times New Roman"/>
          <w:lang w:val="en-US"/>
        </w:rPr>
        <w:t xml:space="preserve"> it will</w:t>
      </w:r>
      <w:r w:rsidR="00E424F7" w:rsidRPr="00704FA2">
        <w:rPr>
          <w:rFonts w:eastAsiaTheme="minorEastAsia" w:cs="Times New Roman"/>
          <w:lang w:val="en-US"/>
          <w:rPrChange w:id="419" w:author="Jacob Lie" w:date="2021-12-03T09:58:00Z">
            <w:rPr>
              <w:rFonts w:asciiTheme="minorHAnsi" w:eastAsiaTheme="minorEastAsia" w:hAnsiTheme="minorHAnsi" w:cstheme="minorHAnsi"/>
              <w:lang w:val="en-US"/>
            </w:rPr>
          </w:rPrChange>
        </w:rPr>
        <w:t xml:space="preserve"> </w:t>
      </w:r>
      <w:r w:rsidR="008E4254" w:rsidRPr="00704FA2">
        <w:rPr>
          <w:rFonts w:eastAsiaTheme="minorEastAsia" w:cs="Times New Roman"/>
          <w:lang w:val="en-US"/>
          <w:rPrChange w:id="420" w:author="Jacob Lie" w:date="2021-12-03T09:58:00Z">
            <w:rPr>
              <w:rFonts w:asciiTheme="minorHAnsi" w:eastAsiaTheme="minorEastAsia" w:hAnsiTheme="minorHAnsi" w:cstheme="minorHAnsi"/>
              <w:lang w:val="en-US"/>
            </w:rPr>
          </w:rPrChange>
        </w:rPr>
        <w:t xml:space="preserve">ionize the electron. </w:t>
      </w:r>
      <w:r w:rsidR="009B7D2F" w:rsidRPr="00704FA2">
        <w:rPr>
          <w:rFonts w:eastAsiaTheme="minorEastAsia" w:cs="Times New Roman"/>
          <w:lang w:val="en-US"/>
          <w:rPrChange w:id="421" w:author="Jacob Lie" w:date="2021-12-03T09:58:00Z">
            <w:rPr>
              <w:rFonts w:asciiTheme="minorHAnsi" w:eastAsiaTheme="minorEastAsia" w:hAnsiTheme="minorHAnsi" w:cstheme="minorHAnsi"/>
              <w:lang w:val="en-US"/>
            </w:rPr>
          </w:rPrChange>
        </w:rPr>
        <w:t xml:space="preserve">The energy transferred from the photon to the electron </w:t>
      </w:r>
      <w:r w:rsidR="007F6F74" w:rsidRPr="00704FA2">
        <w:rPr>
          <w:rFonts w:eastAsiaTheme="minorEastAsia" w:cs="Times New Roman"/>
          <w:lang w:val="en-US"/>
          <w:rPrChange w:id="422" w:author="Jacob Lie" w:date="2021-12-03T09:58:00Z">
            <w:rPr>
              <w:rFonts w:asciiTheme="minorHAnsi" w:eastAsiaTheme="minorEastAsia" w:hAnsiTheme="minorHAnsi" w:cstheme="minorHAnsi"/>
              <w:lang w:val="en-US"/>
            </w:rPr>
          </w:rPrChange>
        </w:rPr>
        <w:t xml:space="preserve">depends on its initial energy and the </w:t>
      </w:r>
      <w:del w:id="423" w:author="Jacob Lie" w:date="2021-11-11T17:56:00Z">
        <w:r w:rsidR="007F6F74" w:rsidRPr="00704FA2" w:rsidDel="00E42DEE">
          <w:rPr>
            <w:rFonts w:eastAsiaTheme="minorEastAsia" w:cs="Times New Roman"/>
            <w:lang w:val="en-US"/>
            <w:rPrChange w:id="424" w:author="Jacob Lie" w:date="2021-12-03T09:58:00Z">
              <w:rPr>
                <w:rFonts w:asciiTheme="minorHAnsi" w:eastAsiaTheme="minorEastAsia" w:hAnsiTheme="minorHAnsi" w:cstheme="minorHAnsi"/>
                <w:lang w:val="en-US"/>
              </w:rPr>
            </w:rPrChange>
          </w:rPr>
          <w:delText xml:space="preserve">electron's </w:delText>
        </w:r>
      </w:del>
      <w:ins w:id="425" w:author="Jacob Lie" w:date="2021-11-11T17:56:00Z">
        <w:r w:rsidR="00E42DEE" w:rsidRPr="00704FA2">
          <w:rPr>
            <w:rFonts w:eastAsiaTheme="minorEastAsia" w:cs="Times New Roman"/>
            <w:lang w:val="en-US"/>
            <w:rPrChange w:id="426" w:author="Jacob Lie" w:date="2021-12-03T09:58:00Z">
              <w:rPr>
                <w:rFonts w:asciiTheme="minorHAnsi" w:eastAsiaTheme="minorEastAsia" w:hAnsiTheme="minorHAnsi" w:cstheme="minorHAnsi"/>
                <w:lang w:val="en-US"/>
              </w:rPr>
            </w:rPrChange>
          </w:rPr>
          <w:t>electron</w:t>
        </w:r>
      </w:ins>
      <w:ins w:id="427" w:author="Jacob Lie" w:date="2021-12-03T11:11:00Z">
        <w:r w:rsidR="00DC599E">
          <w:rPr>
            <w:rFonts w:eastAsiaTheme="minorEastAsia" w:cs="Times New Roman"/>
            <w:lang w:val="en-US"/>
          </w:rPr>
          <w:t>’</w:t>
        </w:r>
      </w:ins>
      <w:ins w:id="428" w:author="Jacob Lie" w:date="2021-11-11T17:56:00Z">
        <w:r w:rsidR="00E42DEE" w:rsidRPr="00704FA2">
          <w:rPr>
            <w:rFonts w:eastAsiaTheme="minorEastAsia" w:cs="Times New Roman"/>
            <w:lang w:val="en-US"/>
            <w:rPrChange w:id="429" w:author="Jacob Lie" w:date="2021-12-03T09:58:00Z">
              <w:rPr>
                <w:rFonts w:asciiTheme="minorHAnsi" w:eastAsiaTheme="minorEastAsia" w:hAnsiTheme="minorHAnsi" w:cstheme="minorHAnsi"/>
                <w:lang w:val="en-US"/>
              </w:rPr>
            </w:rPrChange>
          </w:rPr>
          <w:t xml:space="preserve">s </w:t>
        </w:r>
      </w:ins>
      <w:r w:rsidR="007F6F74" w:rsidRPr="00704FA2">
        <w:rPr>
          <w:rFonts w:eastAsiaTheme="minorEastAsia" w:cs="Times New Roman"/>
          <w:lang w:val="en-US"/>
          <w:rPrChange w:id="430" w:author="Jacob Lie" w:date="2021-12-03T09:58:00Z">
            <w:rPr>
              <w:rFonts w:asciiTheme="minorHAnsi" w:eastAsiaTheme="minorEastAsia" w:hAnsiTheme="minorHAnsi" w:cstheme="minorHAnsi"/>
              <w:lang w:val="en-US"/>
            </w:rPr>
          </w:rPrChange>
        </w:rPr>
        <w:t>binding energy</w:t>
      </w:r>
      <w:r w:rsidR="00D35CE5" w:rsidRPr="00704FA2">
        <w:rPr>
          <w:rFonts w:eastAsiaTheme="minorEastAsia" w:cs="Times New Roman"/>
          <w:lang w:val="en-US"/>
          <w:rPrChange w:id="431" w:author="Jacob Lie" w:date="2021-12-03T09:58:00Z">
            <w:rPr>
              <w:rFonts w:asciiTheme="minorHAnsi" w:eastAsiaTheme="minorEastAsia" w:hAnsiTheme="minorHAnsi" w:cstheme="minorHAnsi"/>
              <w:lang w:val="en-US"/>
            </w:rPr>
          </w:rPrChange>
        </w:rPr>
        <w:t xml:space="preserve"> </w:t>
      </w:r>
      <w:r w:rsidR="00D35CE5" w:rsidRPr="00704FA2">
        <w:rPr>
          <w:rFonts w:eastAsiaTheme="minorEastAsia" w:cs="Times New Roman"/>
          <w:lang w:val="en-US"/>
          <w:rPrChange w:id="432"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433" w:author="Jacob Lie" w:date="2021-12-03T09:58:00Z">
            <w:rPr>
              <w:rFonts w:asciiTheme="minorHAnsi" w:eastAsiaTheme="minorEastAsia" w:hAnsiTheme="minorHAnsi" w:cstheme="minorHAnsi"/>
              <w:lang w:val="en-US"/>
            </w:rPr>
          </w:rPrChange>
        </w:rPr>
        <w:instrText xml:space="preserve"> ADDIN ZOTERO_ITEM CSL_CITATION {"citationID":"iAHGtdjy","properties":{"formattedCitation":"(Attix,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D35CE5" w:rsidRPr="00704FA2">
        <w:rPr>
          <w:rFonts w:eastAsiaTheme="minorEastAsia" w:cs="Times New Roman"/>
          <w:lang w:val="en-US"/>
          <w:rPrChange w:id="434" w:author="Jacob Lie" w:date="2021-12-03T09:58:00Z">
            <w:rPr>
              <w:rFonts w:asciiTheme="minorHAnsi" w:eastAsiaTheme="minorEastAsia" w:hAnsiTheme="minorHAnsi" w:cstheme="minorHAnsi"/>
              <w:lang w:val="en-US"/>
            </w:rPr>
          </w:rPrChange>
        </w:rPr>
        <w:fldChar w:fldCharType="separate"/>
      </w:r>
      <w:r w:rsidR="00D35CE5" w:rsidRPr="00704FA2">
        <w:rPr>
          <w:rFonts w:cs="Times New Roman"/>
          <w:lang w:val="en-US"/>
          <w:rPrChange w:id="435" w:author="Jacob Lie" w:date="2021-12-03T09:58:00Z">
            <w:rPr>
              <w:rFonts w:ascii="Calibri" w:hAnsi="Calibri" w:cs="Calibri"/>
              <w:lang w:val="en-US"/>
            </w:rPr>
          </w:rPrChange>
        </w:rPr>
        <w:t>(</w:t>
      </w:r>
      <w:proofErr w:type="spellStart"/>
      <w:r w:rsidR="00D35CE5" w:rsidRPr="00704FA2">
        <w:rPr>
          <w:rFonts w:cs="Times New Roman"/>
          <w:lang w:val="en-US"/>
          <w:rPrChange w:id="436" w:author="Jacob Lie" w:date="2021-12-03T09:58:00Z">
            <w:rPr>
              <w:rFonts w:ascii="Calibri" w:hAnsi="Calibri" w:cs="Calibri"/>
              <w:lang w:val="en-US"/>
            </w:rPr>
          </w:rPrChange>
        </w:rPr>
        <w:t>Attix</w:t>
      </w:r>
      <w:proofErr w:type="spellEnd"/>
      <w:r w:rsidR="00D35CE5" w:rsidRPr="00704FA2">
        <w:rPr>
          <w:rFonts w:cs="Times New Roman"/>
          <w:lang w:val="en-US"/>
          <w:rPrChange w:id="437" w:author="Jacob Lie" w:date="2021-12-03T09:58:00Z">
            <w:rPr>
              <w:rFonts w:ascii="Calibri" w:hAnsi="Calibri" w:cs="Calibri"/>
              <w:lang w:val="en-US"/>
            </w:rPr>
          </w:rPrChange>
        </w:rPr>
        <w:t xml:space="preserve">, </w:t>
      </w:r>
      <w:r w:rsidR="00922ED9" w:rsidRPr="00704FA2">
        <w:rPr>
          <w:rFonts w:cs="Times New Roman"/>
          <w:lang w:val="en-US"/>
          <w:rPrChange w:id="438" w:author="Jacob Lie" w:date="2021-12-03T09:58:00Z">
            <w:rPr>
              <w:rFonts w:ascii="Calibri" w:hAnsi="Calibri" w:cs="Calibri"/>
              <w:lang w:val="en-US"/>
            </w:rPr>
          </w:rPrChange>
        </w:rPr>
        <w:t>1986, p. 139</w:t>
      </w:r>
      <w:r w:rsidR="00D35CE5" w:rsidRPr="00704FA2">
        <w:rPr>
          <w:rFonts w:cs="Times New Roman"/>
          <w:lang w:val="en-US"/>
          <w:rPrChange w:id="439" w:author="Jacob Lie" w:date="2021-12-03T09:58:00Z">
            <w:rPr>
              <w:rFonts w:ascii="Calibri" w:hAnsi="Calibri" w:cs="Calibri"/>
              <w:lang w:val="en-US"/>
            </w:rPr>
          </w:rPrChange>
        </w:rPr>
        <w:t>)</w:t>
      </w:r>
      <w:r w:rsidR="00D35CE5" w:rsidRPr="00704FA2">
        <w:rPr>
          <w:rFonts w:eastAsiaTheme="minorEastAsia" w:cs="Times New Roman"/>
          <w:lang w:val="en-US"/>
          <w:rPrChange w:id="440" w:author="Jacob Lie" w:date="2021-12-03T09:58:00Z">
            <w:rPr>
              <w:rFonts w:asciiTheme="minorHAnsi" w:eastAsiaTheme="minorEastAsia" w:hAnsiTheme="minorHAnsi" w:cstheme="minorHAnsi"/>
              <w:lang w:val="en-US"/>
            </w:rPr>
          </w:rPrChange>
        </w:rPr>
        <w:fldChar w:fldCharType="end"/>
      </w:r>
      <w:r w:rsidR="009B7D2F" w:rsidRPr="00704FA2">
        <w:rPr>
          <w:rFonts w:eastAsiaTheme="minorEastAsia" w:cs="Times New Roman"/>
          <w:lang w:val="en-US"/>
          <w:rPrChange w:id="441" w:author="Jacob Lie" w:date="2021-12-03T09:58:00Z">
            <w:rPr>
              <w:rFonts w:asciiTheme="minorHAnsi" w:eastAsiaTheme="minorEastAsia" w:hAnsiTheme="minorHAnsi" w:cstheme="minorHAnsi"/>
              <w:lang w:val="en-US"/>
            </w:rPr>
          </w:rPrChange>
        </w:rPr>
        <w:t>.</w:t>
      </w:r>
      <w:r w:rsidR="005552FA" w:rsidRPr="00704FA2">
        <w:rPr>
          <w:rFonts w:eastAsiaTheme="minorEastAsia" w:cs="Times New Roman"/>
          <w:lang w:val="en-US"/>
          <w:rPrChange w:id="442" w:author="Jacob Lie" w:date="2021-12-03T09:58:00Z">
            <w:rPr>
              <w:rFonts w:asciiTheme="minorHAnsi" w:eastAsiaTheme="minorEastAsia" w:hAnsiTheme="minorHAnsi" w:cstheme="minorHAnsi"/>
              <w:lang w:val="en-US"/>
            </w:rPr>
          </w:rPrChang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gridCol w:w="656"/>
      </w:tblGrid>
      <w:tr w:rsidR="001A6186" w14:paraId="7C6CA6C0" w14:textId="77777777" w:rsidTr="0080545A">
        <w:trPr>
          <w:ins w:id="443" w:author="Jacob Lie" w:date="2022-02-01T15:58:00Z"/>
        </w:trPr>
        <w:tc>
          <w:tcPr>
            <w:tcW w:w="8694" w:type="dxa"/>
          </w:tcPr>
          <w:p w14:paraId="6CF90C1A" w14:textId="407CBEF4" w:rsidR="001A6186" w:rsidRDefault="001A6186" w:rsidP="001A6186">
            <w:pPr>
              <w:spacing w:after="120" w:line="240" w:lineRule="auto"/>
              <w:rPr>
                <w:ins w:id="444" w:author="Jacob Lie" w:date="2022-02-01T15:58:00Z"/>
              </w:rPr>
              <w:pPrChange w:id="445" w:author="Jacob Lie" w:date="2022-02-01T15:59:00Z">
                <w:pPr/>
              </w:pPrChange>
            </w:pPr>
            <m:oMathPara>
              <m:oMath>
                <m:r>
                  <w:ins w:id="446" w:author="Jacob Lie" w:date="2022-02-01T15:59:00Z">
                    <w:rPr>
                      <w:rFonts w:ascii="Cambria Math" w:hAnsi="Cambria Math" w:cs="Times New Roman"/>
                      <w:lang w:val="en-US"/>
                    </w:rPr>
                    <m:t xml:space="preserve">T=hν-  </m:t>
                  </w:ins>
                </m:r>
                <m:sSub>
                  <m:sSubPr>
                    <m:ctrlPr>
                      <w:ins w:id="447" w:author="Jacob Lie" w:date="2022-02-01T15:59:00Z">
                        <w:rPr>
                          <w:rFonts w:ascii="Cambria Math" w:hAnsi="Cambria Math" w:cs="Times New Roman"/>
                          <w:i/>
                          <w:lang w:val="en-US"/>
                        </w:rPr>
                      </w:ins>
                    </m:ctrlPr>
                  </m:sSubPr>
                  <m:e>
                    <m:r>
                      <w:ins w:id="448" w:author="Jacob Lie" w:date="2022-02-01T15:59:00Z">
                        <w:rPr>
                          <w:rFonts w:ascii="Cambria Math" w:hAnsi="Cambria Math" w:cs="Times New Roman"/>
                          <w:lang w:val="en-US"/>
                        </w:rPr>
                        <m:t>E</m:t>
                      </w:ins>
                    </m:r>
                  </m:e>
                  <m:sub>
                    <m:r>
                      <w:ins w:id="449" w:author="Jacob Lie" w:date="2022-02-01T16:24:00Z">
                        <w:rPr>
                          <w:rFonts w:ascii="Cambria Math" w:hAnsi="Cambria Math" w:cs="Times New Roman"/>
                          <w:lang w:val="en-US"/>
                        </w:rPr>
                        <m:t>b</m:t>
                      </w:ins>
                    </m:r>
                  </m:sub>
                </m:sSub>
                <m:r>
                  <w:ins w:id="450" w:author="Jacob Lie" w:date="2022-02-01T16:24:00Z">
                    <w:rPr>
                      <w:rFonts w:ascii="Cambria Math" w:hAnsi="Cambria Math" w:cs="Times New Roman"/>
                      <w:lang w:val="en-US"/>
                    </w:rPr>
                    <m:t>.</m:t>
                  </w:ins>
                </m:r>
              </m:oMath>
            </m:oMathPara>
          </w:p>
        </w:tc>
        <w:bookmarkStart w:id="451" w:name="_Ref94623637"/>
        <w:tc>
          <w:tcPr>
            <w:tcW w:w="656" w:type="dxa"/>
          </w:tcPr>
          <w:p w14:paraId="4F7FFF29" w14:textId="1FF8AE0E" w:rsidR="001A6186" w:rsidRPr="001A6186" w:rsidRDefault="001A6186" w:rsidP="0080545A">
            <w:pPr>
              <w:pStyle w:val="Caption"/>
              <w:keepNext/>
              <w:spacing w:after="120"/>
              <w:rPr>
                <w:ins w:id="452" w:author="Jacob Lie" w:date="2022-02-01T15:58:00Z"/>
                <w:sz w:val="24"/>
                <w:szCs w:val="24"/>
                <w:rPrChange w:id="453" w:author="Jacob Lie" w:date="2022-02-01T15:58:00Z">
                  <w:rPr>
                    <w:ins w:id="454" w:author="Jacob Lie" w:date="2022-02-01T15:58:00Z"/>
                    <w:sz w:val="24"/>
                    <w:szCs w:val="24"/>
                    <w:lang w:val="en-US"/>
                  </w:rPr>
                </w:rPrChange>
              </w:rPr>
            </w:pPr>
            <w:ins w:id="455" w:author="Jacob Lie" w:date="2022-02-01T15:58:00Z">
              <w:r w:rsidRPr="00224DF8">
                <w:rPr>
                  <w:sz w:val="24"/>
                  <w:szCs w:val="24"/>
                  <w:rPrChange w:id="456" w:author="Jacob Lie" w:date="2022-02-01T15:54:00Z">
                    <w:rPr/>
                  </w:rPrChange>
                </w:rPr>
                <w:fldChar w:fldCharType="begin"/>
              </w:r>
              <w:r w:rsidRPr="00224DF8">
                <w:rPr>
                  <w:sz w:val="24"/>
                  <w:szCs w:val="24"/>
                  <w:rPrChange w:id="457" w:author="Jacob Lie" w:date="2022-02-01T15:54:00Z">
                    <w:rPr/>
                  </w:rPrChange>
                </w:rPr>
                <w:instrText xml:space="preserve"> STYLEREF 1 \s </w:instrText>
              </w:r>
              <w:r w:rsidRPr="00224DF8">
                <w:rPr>
                  <w:sz w:val="24"/>
                  <w:szCs w:val="24"/>
                  <w:rPrChange w:id="458" w:author="Jacob Lie" w:date="2022-02-01T15:54:00Z">
                    <w:rPr/>
                  </w:rPrChange>
                </w:rPr>
                <w:fldChar w:fldCharType="separate"/>
              </w:r>
            </w:ins>
            <w:r w:rsidR="003159C2">
              <w:rPr>
                <w:noProof/>
                <w:sz w:val="24"/>
                <w:szCs w:val="24"/>
              </w:rPr>
              <w:t>1</w:t>
            </w:r>
            <w:ins w:id="459" w:author="Jacob Lie" w:date="2022-02-01T15:58:00Z">
              <w:r w:rsidRPr="00224DF8">
                <w:rPr>
                  <w:sz w:val="24"/>
                  <w:szCs w:val="24"/>
                  <w:rPrChange w:id="460" w:author="Jacob Lie" w:date="2022-02-01T15:54:00Z">
                    <w:rPr/>
                  </w:rPrChange>
                </w:rPr>
                <w:fldChar w:fldCharType="end"/>
              </w:r>
              <w:r w:rsidRPr="00224DF8">
                <w:rPr>
                  <w:sz w:val="24"/>
                  <w:szCs w:val="24"/>
                  <w:rPrChange w:id="461" w:author="Jacob Lie" w:date="2022-02-01T15:54:00Z">
                    <w:rPr/>
                  </w:rPrChange>
                </w:rPr>
                <w:noBreakHyphen/>
              </w:r>
              <w:r w:rsidRPr="00224DF8">
                <w:rPr>
                  <w:sz w:val="24"/>
                  <w:szCs w:val="24"/>
                  <w:rPrChange w:id="462" w:author="Jacob Lie" w:date="2022-02-01T15:54:00Z">
                    <w:rPr/>
                  </w:rPrChange>
                </w:rPr>
                <w:fldChar w:fldCharType="begin"/>
              </w:r>
              <w:r w:rsidRPr="00224DF8">
                <w:rPr>
                  <w:sz w:val="24"/>
                  <w:szCs w:val="24"/>
                  <w:rPrChange w:id="463" w:author="Jacob Lie" w:date="2022-02-01T15:54:00Z">
                    <w:rPr/>
                  </w:rPrChange>
                </w:rPr>
                <w:instrText xml:space="preserve"> SEQ Equation \* ARABIC \s 1 </w:instrText>
              </w:r>
              <w:r w:rsidRPr="00224DF8">
                <w:rPr>
                  <w:sz w:val="24"/>
                  <w:szCs w:val="24"/>
                  <w:rPrChange w:id="464" w:author="Jacob Lie" w:date="2022-02-01T15:54:00Z">
                    <w:rPr/>
                  </w:rPrChange>
                </w:rPr>
                <w:fldChar w:fldCharType="separate"/>
              </w:r>
            </w:ins>
            <w:r w:rsidR="003159C2">
              <w:rPr>
                <w:noProof/>
                <w:sz w:val="24"/>
                <w:szCs w:val="24"/>
              </w:rPr>
              <w:t>1</w:t>
            </w:r>
            <w:ins w:id="465" w:author="Jacob Lie" w:date="2022-02-01T15:58:00Z">
              <w:r w:rsidRPr="00224DF8">
                <w:rPr>
                  <w:sz w:val="24"/>
                  <w:szCs w:val="24"/>
                  <w:rPrChange w:id="466" w:author="Jacob Lie" w:date="2022-02-01T15:54:00Z">
                    <w:rPr/>
                  </w:rPrChange>
                </w:rPr>
                <w:fldChar w:fldCharType="end"/>
              </w:r>
              <w:bookmarkEnd w:id="451"/>
            </w:ins>
          </w:p>
        </w:tc>
      </w:tr>
    </w:tbl>
    <w:p w14:paraId="0A8F4344" w14:textId="3B5A9B0D" w:rsidR="00AC5B75" w:rsidRPr="00704FA2" w:rsidDel="0080545A" w:rsidRDefault="00AC5B75" w:rsidP="00C43BA4">
      <w:pPr>
        <w:rPr>
          <w:del w:id="467" w:author="Jacob Lie" w:date="2022-02-01T16:00:00Z"/>
          <w:rFonts w:eastAsiaTheme="minorEastAsia" w:cs="Times New Roman"/>
          <w:lang w:val="en-US"/>
          <w:rPrChange w:id="468" w:author="Jacob Lie" w:date="2021-12-03T09:58:00Z">
            <w:rPr>
              <w:del w:id="469" w:author="Jacob Lie" w:date="2022-02-01T16:00:00Z"/>
              <w:rFonts w:asciiTheme="minorHAnsi" w:eastAsiaTheme="minorEastAsia" w:hAnsiTheme="minorHAnsi" w:cstheme="minorHAnsi"/>
              <w:lang w:val="en-US"/>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3130"/>
      </w:tblGrid>
      <w:tr w:rsidR="00921F56" w:rsidRPr="00704FA2" w:rsidDel="000C56C3" w14:paraId="2FBD8E1D" w14:textId="2903BBE1" w:rsidTr="00712C8E">
        <w:trPr>
          <w:del w:id="470" w:author="Jacob Lie" w:date="2022-02-01T15:57:00Z"/>
        </w:trPr>
        <w:tc>
          <w:tcPr>
            <w:tcW w:w="8185" w:type="dxa"/>
          </w:tcPr>
          <w:p w14:paraId="6B4DD335" w14:textId="466620C1" w:rsidR="00921F56" w:rsidRPr="00704FA2" w:rsidDel="000C56C3" w:rsidRDefault="00921F56" w:rsidP="00712C8E">
            <w:pPr>
              <w:rPr>
                <w:del w:id="471" w:author="Jacob Lie" w:date="2022-02-01T15:57:00Z"/>
                <w:rFonts w:cs="Times New Roman"/>
                <w:lang w:val="en-US"/>
              </w:rPr>
            </w:pPr>
            <m:oMathPara>
              <m:oMath>
                <m:r>
                  <w:del w:id="472" w:author="Jacob Lie" w:date="2022-02-01T15:57:00Z">
                    <w:rPr>
                      <w:rFonts w:ascii="Cambria Math" w:hAnsi="Cambria Math" w:cs="Times New Roman"/>
                      <w:lang w:val="en-US"/>
                    </w:rPr>
                    <m:t xml:space="preserve">T=hν-  E_b  </m:t>
                  </w:del>
                </m:r>
              </m:oMath>
            </m:oMathPara>
          </w:p>
        </w:tc>
        <w:tc>
          <w:tcPr>
            <w:tcW w:w="1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3" w:author="Jacob Lie" w:date="2022-02-01T15:54:00Z">
                <w:tblPr>
                  <w:tblStyle w:val="TableGrid"/>
                  <w:tblW w:w="0" w:type="auto"/>
                  <w:tblLook w:val="04A0" w:firstRow="1" w:lastRow="0" w:firstColumn="1" w:lastColumn="0" w:noHBand="0" w:noVBand="1"/>
                </w:tblPr>
              </w:tblPrChange>
            </w:tblPr>
            <w:tblGrid>
              <w:gridCol w:w="2258"/>
              <w:gridCol w:w="656"/>
              <w:tblGridChange w:id="474">
                <w:tblGrid>
                  <w:gridCol w:w="8694"/>
                  <w:gridCol w:w="656"/>
                </w:tblGrid>
              </w:tblGridChange>
            </w:tblGrid>
            <w:tr w:rsidR="000C56C3" w14:paraId="7EB8D036" w14:textId="77777777" w:rsidTr="00224DF8">
              <w:trPr>
                <w:ins w:id="475" w:author="Jacob Lie" w:date="2022-02-01T15:58:00Z"/>
              </w:trPr>
              <w:tc>
                <w:tcPr>
                  <w:tcW w:w="8694" w:type="dxa"/>
                  <w:tcPrChange w:id="476" w:author="Jacob Lie" w:date="2022-02-01T15:54:00Z">
                    <w:tcPr>
                      <w:tcW w:w="9085" w:type="dxa"/>
                    </w:tcPr>
                  </w:tcPrChange>
                </w:tcPr>
                <w:p w14:paraId="5CA14D0A" w14:textId="77777777" w:rsidR="000C56C3" w:rsidRDefault="000C56C3" w:rsidP="00D10D17">
                  <w:pPr>
                    <w:rPr>
                      <w:ins w:id="477" w:author="Jacob Lie" w:date="2022-02-01T15:58:00Z"/>
                    </w:rPr>
                  </w:pPr>
                  <w:customXmlInsRangeStart w:id="478" w:author="Jacob Lie" w:date="2022-02-01T15:58:00Z"/>
                  <w:sdt>
                    <w:sdtPr>
                      <w:rPr>
                        <w:rFonts w:ascii="Cambria Math" w:hAnsi="Cambria Math"/>
                        <w:i/>
                      </w:rPr>
                      <w:id w:val="-1723288789"/>
                      <w:placeholder>
                        <w:docPart w:val="FB9434FE65DA47488A995753E209CCF0"/>
                      </w:placeholder>
                      <w:temporary/>
                      <w:showingPlcHdr/>
                      <w:equation/>
                    </w:sdtPr>
                    <w:sdtContent>
                      <w:customXmlInsRangeEnd w:id="478"/>
                      <m:oMathPara>
                        <m:oMath>
                          <m:r>
                            <w:ins w:id="479" w:author="Jacob Lie" w:date="2022-02-01T15:58:00Z">
                              <m:rPr>
                                <m:sty m:val="p"/>
                              </m:rPr>
                              <w:rPr>
                                <w:rStyle w:val="PlaceholderText"/>
                                <w:rFonts w:ascii="Cambria Math" w:hAnsi="Cambria Math"/>
                              </w:rPr>
                              <m:t>Type equation here.</m:t>
                            </w:ins>
                          </m:r>
                        </m:oMath>
                      </m:oMathPara>
                      <w:customXmlInsRangeStart w:id="480" w:author="Jacob Lie" w:date="2022-02-01T15:58:00Z"/>
                    </w:sdtContent>
                  </w:sdt>
                  <w:customXmlInsRangeEnd w:id="480"/>
                </w:p>
              </w:tc>
              <w:bookmarkStart w:id="481" w:name="_Ref94623985"/>
              <w:tc>
                <w:tcPr>
                  <w:tcW w:w="656" w:type="dxa"/>
                  <w:tcPrChange w:id="482" w:author="Jacob Lie" w:date="2022-02-01T15:54:00Z">
                    <w:tcPr>
                      <w:tcW w:w="265" w:type="dxa"/>
                    </w:tcPr>
                  </w:tcPrChange>
                </w:tcPr>
                <w:p w14:paraId="331560A2" w14:textId="78D63D1F" w:rsidR="000C56C3" w:rsidRPr="00224DF8" w:rsidRDefault="000C56C3" w:rsidP="00224DF8">
                  <w:pPr>
                    <w:pStyle w:val="Caption"/>
                    <w:keepNext/>
                    <w:rPr>
                      <w:ins w:id="483" w:author="Jacob Lie" w:date="2022-02-01T15:58:00Z"/>
                      <w:sz w:val="24"/>
                      <w:szCs w:val="24"/>
                      <w:rPrChange w:id="484" w:author="Jacob Lie" w:date="2022-02-01T15:54:00Z">
                        <w:rPr>
                          <w:ins w:id="485" w:author="Jacob Lie" w:date="2022-02-01T15:58:00Z"/>
                        </w:rPr>
                      </w:rPrChange>
                    </w:rPr>
                  </w:pPr>
                  <w:ins w:id="486" w:author="Jacob Lie" w:date="2022-02-01T15:58:00Z">
                    <w:r w:rsidRPr="00224DF8">
                      <w:rPr>
                        <w:sz w:val="24"/>
                        <w:szCs w:val="24"/>
                        <w:rPrChange w:id="487" w:author="Jacob Lie" w:date="2022-02-01T15:54:00Z">
                          <w:rPr/>
                        </w:rPrChange>
                      </w:rPr>
                      <w:fldChar w:fldCharType="begin"/>
                    </w:r>
                    <w:r w:rsidRPr="00224DF8">
                      <w:rPr>
                        <w:sz w:val="24"/>
                        <w:szCs w:val="24"/>
                        <w:rPrChange w:id="488" w:author="Jacob Lie" w:date="2022-02-01T15:54:00Z">
                          <w:rPr/>
                        </w:rPrChange>
                      </w:rPr>
                      <w:instrText xml:space="preserve"> STYLEREF 1 \s </w:instrText>
                    </w:r>
                    <w:r w:rsidRPr="00224DF8">
                      <w:rPr>
                        <w:sz w:val="24"/>
                        <w:szCs w:val="24"/>
                        <w:rPrChange w:id="489" w:author="Jacob Lie" w:date="2022-02-01T15:54:00Z">
                          <w:rPr/>
                        </w:rPrChange>
                      </w:rPr>
                      <w:fldChar w:fldCharType="separate"/>
                    </w:r>
                  </w:ins>
                  <w:r w:rsidR="003159C2">
                    <w:rPr>
                      <w:noProof/>
                      <w:sz w:val="24"/>
                      <w:szCs w:val="24"/>
                    </w:rPr>
                    <w:t>1</w:t>
                  </w:r>
                  <w:ins w:id="490" w:author="Jacob Lie" w:date="2022-02-01T15:58:00Z">
                    <w:r w:rsidRPr="00224DF8">
                      <w:rPr>
                        <w:sz w:val="24"/>
                        <w:szCs w:val="24"/>
                        <w:rPrChange w:id="491" w:author="Jacob Lie" w:date="2022-02-01T15:54:00Z">
                          <w:rPr/>
                        </w:rPrChange>
                      </w:rPr>
                      <w:fldChar w:fldCharType="end"/>
                    </w:r>
                    <w:r w:rsidRPr="00224DF8">
                      <w:rPr>
                        <w:sz w:val="24"/>
                        <w:szCs w:val="24"/>
                        <w:rPrChange w:id="492" w:author="Jacob Lie" w:date="2022-02-01T15:54:00Z">
                          <w:rPr/>
                        </w:rPrChange>
                      </w:rPr>
                      <w:noBreakHyphen/>
                    </w:r>
                    <w:r w:rsidRPr="00224DF8">
                      <w:rPr>
                        <w:sz w:val="24"/>
                        <w:szCs w:val="24"/>
                        <w:rPrChange w:id="493" w:author="Jacob Lie" w:date="2022-02-01T15:54:00Z">
                          <w:rPr/>
                        </w:rPrChange>
                      </w:rPr>
                      <w:fldChar w:fldCharType="begin"/>
                    </w:r>
                    <w:r w:rsidRPr="00224DF8">
                      <w:rPr>
                        <w:sz w:val="24"/>
                        <w:szCs w:val="24"/>
                        <w:rPrChange w:id="494" w:author="Jacob Lie" w:date="2022-02-01T15:54:00Z">
                          <w:rPr/>
                        </w:rPrChange>
                      </w:rPr>
                      <w:instrText xml:space="preserve"> SEQ Equation \* ARABIC \s 1 </w:instrText>
                    </w:r>
                    <w:r w:rsidRPr="00224DF8">
                      <w:rPr>
                        <w:sz w:val="24"/>
                        <w:szCs w:val="24"/>
                        <w:rPrChange w:id="495" w:author="Jacob Lie" w:date="2022-02-01T15:54:00Z">
                          <w:rPr/>
                        </w:rPrChange>
                      </w:rPr>
                      <w:fldChar w:fldCharType="separate"/>
                    </w:r>
                  </w:ins>
                  <w:ins w:id="496" w:author="Jacob Lie" w:date="2022-02-01T16:03:00Z">
                    <w:r w:rsidR="003159C2">
                      <w:rPr>
                        <w:noProof/>
                        <w:sz w:val="24"/>
                        <w:szCs w:val="24"/>
                      </w:rPr>
                      <w:t>2</w:t>
                    </w:r>
                  </w:ins>
                  <w:del w:id="497" w:author="Jacob Lie" w:date="2022-02-01T16:00:00Z">
                    <w:r w:rsidDel="0080545A">
                      <w:rPr>
                        <w:noProof/>
                        <w:sz w:val="24"/>
                        <w:szCs w:val="24"/>
                      </w:rPr>
                      <w:delText>1</w:delText>
                    </w:r>
                  </w:del>
                  <w:ins w:id="498" w:author="Jacob Lie" w:date="2022-02-01T15:58:00Z">
                    <w:r w:rsidRPr="00224DF8">
                      <w:rPr>
                        <w:sz w:val="24"/>
                        <w:szCs w:val="24"/>
                        <w:rPrChange w:id="499" w:author="Jacob Lie" w:date="2022-02-01T15:54:00Z">
                          <w:rPr/>
                        </w:rPrChange>
                      </w:rPr>
                      <w:fldChar w:fldCharType="end"/>
                    </w:r>
                    <w:bookmarkEnd w:id="481"/>
                  </w:ins>
                </w:p>
                <w:p w14:paraId="5629052F" w14:textId="77777777" w:rsidR="000C56C3" w:rsidRPr="000002E8" w:rsidRDefault="000C56C3" w:rsidP="000002E8">
                  <w:pPr>
                    <w:pStyle w:val="Caption"/>
                    <w:rPr>
                      <w:ins w:id="500" w:author="Jacob Lie" w:date="2022-02-01T15:58:00Z"/>
                      <w:sz w:val="24"/>
                      <w:szCs w:val="24"/>
                      <w:lang w:val="en-US"/>
                    </w:rPr>
                  </w:pPr>
                </w:p>
              </w:tc>
            </w:tr>
          </w:tbl>
          <w:p w14:paraId="23AC9ADB" w14:textId="2975D89D" w:rsidR="00921F56" w:rsidRPr="00704FA2" w:rsidDel="000C56C3" w:rsidRDefault="003B3B14" w:rsidP="00712C8E">
            <w:pPr>
              <w:rPr>
                <w:del w:id="501" w:author="Jacob Lie" w:date="2022-02-01T15:57:00Z"/>
                <w:rFonts w:cs="Times New Roman"/>
                <w:lang w:val="en-US"/>
              </w:rPr>
            </w:pPr>
            <w:del w:id="502" w:author="Jacob Lie" w:date="2022-02-01T15:53:00Z">
              <w:r w:rsidDel="00224DF8">
                <w:rPr>
                  <w:rFonts w:cs="Times New Roman"/>
                </w:rPr>
                <w:fldChar w:fldCharType="begin"/>
              </w:r>
              <w:r w:rsidDel="00224DF8">
                <w:rPr>
                  <w:rFonts w:cs="Times New Roman"/>
                </w:rPr>
                <w:delInstrText xml:space="preserve"> STYLEREF 1 \s </w:delInstrText>
              </w:r>
              <w:r w:rsidDel="00224DF8">
                <w:rPr>
                  <w:rFonts w:cs="Times New Roman"/>
                </w:rPr>
                <w:fldChar w:fldCharType="separate"/>
              </w:r>
              <w:r w:rsidDel="00224DF8">
                <w:rPr>
                  <w:rFonts w:cs="Times New Roman"/>
                  <w:noProof/>
                </w:rPr>
                <w:delText>1</w:delText>
              </w:r>
              <w:r w:rsidDel="00224DF8">
                <w:rPr>
                  <w:rFonts w:cs="Times New Roman"/>
                </w:rPr>
                <w:fldChar w:fldCharType="end"/>
              </w:r>
              <w:r w:rsidDel="00224DF8">
                <w:rPr>
                  <w:rFonts w:cs="Times New Roman"/>
                </w:rPr>
                <w:noBreakHyphen/>
              </w:r>
              <w:r w:rsidDel="00224DF8">
                <w:rPr>
                  <w:rFonts w:cs="Times New Roman"/>
                </w:rPr>
                <w:fldChar w:fldCharType="begin"/>
              </w:r>
              <w:r w:rsidDel="00224DF8">
                <w:rPr>
                  <w:rFonts w:cs="Times New Roman"/>
                </w:rPr>
                <w:delInstrText xml:space="preserve"> SEQ Equation \* ARABIC \s 1 </w:delInstrText>
              </w:r>
              <w:r w:rsidDel="00224DF8">
                <w:rPr>
                  <w:rFonts w:cs="Times New Roman"/>
                </w:rPr>
                <w:fldChar w:fldCharType="separate"/>
              </w:r>
              <w:r w:rsidDel="00224DF8">
                <w:rPr>
                  <w:rFonts w:cs="Times New Roman"/>
                  <w:noProof/>
                </w:rPr>
                <w:delText>1</w:delText>
              </w:r>
              <w:r w:rsidDel="00224DF8">
                <w:rPr>
                  <w:rFonts w:cs="Times New Roman"/>
                </w:rPr>
                <w:fldChar w:fldCharType="end"/>
              </w:r>
            </w:del>
            <w:del w:id="503" w:author="Jacob Lie" w:date="2021-11-11T14:19:00Z">
              <w:r w:rsidR="00921F56" w:rsidRPr="00704FA2" w:rsidDel="008C54B5">
                <w:rPr>
                  <w:rFonts w:cs="Times New Roman"/>
                </w:rPr>
                <w:fldChar w:fldCharType="begin"/>
              </w:r>
              <w:r w:rsidR="00921F56" w:rsidRPr="00704FA2" w:rsidDel="008C54B5">
                <w:rPr>
                  <w:rFonts w:cs="Times New Roman"/>
                </w:rPr>
                <w:delInstrText xml:space="preserve"> STYLEREF 1 \s </w:delInstrText>
              </w:r>
              <w:r w:rsidR="00921F56" w:rsidRPr="00704FA2" w:rsidDel="008C54B5">
                <w:rPr>
                  <w:rFonts w:cs="Times New Roman"/>
                </w:rPr>
                <w:fldChar w:fldCharType="separate"/>
              </w:r>
              <w:r w:rsidR="00127B11" w:rsidRPr="00704FA2" w:rsidDel="008C54B5">
                <w:rPr>
                  <w:rFonts w:cs="Times New Roman"/>
                  <w:noProof/>
                </w:rPr>
                <w:delText>1</w:delText>
              </w:r>
              <w:r w:rsidR="00921F56" w:rsidRPr="00704FA2" w:rsidDel="008C54B5">
                <w:rPr>
                  <w:rFonts w:cs="Times New Roman"/>
                </w:rPr>
                <w:fldChar w:fldCharType="end"/>
              </w:r>
              <w:r w:rsidR="00921F56" w:rsidRPr="00704FA2" w:rsidDel="008C54B5">
                <w:rPr>
                  <w:rFonts w:cs="Times New Roman"/>
                </w:rPr>
                <w:noBreakHyphen/>
              </w:r>
              <w:r w:rsidR="00921F56" w:rsidRPr="00704FA2" w:rsidDel="008C54B5">
                <w:rPr>
                  <w:rFonts w:cs="Times New Roman"/>
                </w:rPr>
                <w:fldChar w:fldCharType="begin"/>
              </w:r>
              <w:r w:rsidR="00921F56" w:rsidRPr="00704FA2" w:rsidDel="008C54B5">
                <w:rPr>
                  <w:rFonts w:cs="Times New Roman"/>
                </w:rPr>
                <w:delInstrText xml:space="preserve"> SEQ Equation \* ARABIC \s 1 </w:delInstrText>
              </w:r>
              <w:r w:rsidR="00921F56" w:rsidRPr="00704FA2" w:rsidDel="008C54B5">
                <w:rPr>
                  <w:rFonts w:cs="Times New Roman"/>
                </w:rPr>
                <w:fldChar w:fldCharType="separate"/>
              </w:r>
              <w:r w:rsidR="00127B11" w:rsidRPr="00704FA2" w:rsidDel="008C54B5">
                <w:rPr>
                  <w:rFonts w:cs="Times New Roman"/>
                  <w:noProof/>
                </w:rPr>
                <w:delText>1</w:delText>
              </w:r>
              <w:r w:rsidR="00921F56" w:rsidRPr="00704FA2" w:rsidDel="008C54B5">
                <w:rPr>
                  <w:rFonts w:cs="Times New Roman"/>
                </w:rPr>
                <w:fldChar w:fldCharType="end"/>
              </w:r>
            </w:del>
          </w:p>
        </w:tc>
      </w:tr>
    </w:tbl>
    <w:p w14:paraId="12A9535D" w14:textId="71DA5A24" w:rsidR="00E57652" w:rsidRDefault="005552FA" w:rsidP="00C43BA4">
      <w:pPr>
        <w:rPr>
          <w:rFonts w:eastAsiaTheme="minorEastAsia" w:cs="Times New Roman"/>
          <w:lang w:val="en-US"/>
        </w:rPr>
      </w:pPr>
      <w:r w:rsidRPr="00704FA2">
        <w:rPr>
          <w:rFonts w:eastAsiaTheme="minorEastAsia" w:cs="Times New Roman"/>
          <w:lang w:val="en-US"/>
          <w:rPrChange w:id="504" w:author="Jacob Lie" w:date="2021-12-03T09:58:00Z">
            <w:rPr>
              <w:rFonts w:asciiTheme="minorHAnsi" w:eastAsiaTheme="minorEastAsia" w:hAnsiTheme="minorHAnsi" w:cstheme="minorHAnsi"/>
              <w:lang w:val="en-US"/>
            </w:rPr>
          </w:rPrChange>
        </w:rPr>
        <w:t xml:space="preserve">If the energy of the photon beam is not sufficient, it will not help by increasing the </w:t>
      </w:r>
      <w:r w:rsidR="00440FF7" w:rsidRPr="00704FA2">
        <w:rPr>
          <w:rFonts w:eastAsiaTheme="minorEastAsia" w:cs="Times New Roman"/>
          <w:lang w:val="en-US"/>
          <w:rPrChange w:id="505" w:author="Jacob Lie" w:date="2021-12-03T09:58:00Z">
            <w:rPr>
              <w:rFonts w:asciiTheme="minorHAnsi" w:eastAsiaTheme="minorEastAsia" w:hAnsiTheme="minorHAnsi" w:cstheme="minorHAnsi"/>
              <w:lang w:val="en-US"/>
            </w:rPr>
          </w:rPrChange>
        </w:rPr>
        <w:t>photon flux.</w:t>
      </w:r>
      <w:r w:rsidR="00E41460" w:rsidRPr="00704FA2">
        <w:rPr>
          <w:rFonts w:eastAsiaTheme="minorEastAsia" w:cs="Times New Roman"/>
          <w:lang w:val="en-US"/>
          <w:rPrChange w:id="506" w:author="Jacob Lie" w:date="2021-12-03T09:58:00Z">
            <w:rPr>
              <w:rFonts w:asciiTheme="minorHAnsi" w:eastAsiaTheme="minorEastAsia" w:hAnsiTheme="minorHAnsi" w:cstheme="minorHAnsi"/>
              <w:lang w:val="en-US"/>
            </w:rPr>
          </w:rPrChange>
        </w:rPr>
        <w:t xml:space="preserve"> The reason being, that a</w:t>
      </w:r>
      <w:r w:rsidR="001E43F7" w:rsidRPr="00704FA2">
        <w:rPr>
          <w:rFonts w:eastAsiaTheme="minorEastAsia" w:cs="Times New Roman"/>
          <w:lang w:val="en-US"/>
          <w:rPrChange w:id="507" w:author="Jacob Lie" w:date="2021-12-03T09:58:00Z">
            <w:rPr>
              <w:rFonts w:asciiTheme="minorHAnsi" w:eastAsiaTheme="minorEastAsia" w:hAnsiTheme="minorHAnsi" w:cstheme="minorHAnsi"/>
              <w:lang w:val="en-US"/>
            </w:rPr>
          </w:rPrChange>
        </w:rPr>
        <w:t xml:space="preserve">n electron may only absorb the energy of </w:t>
      </w:r>
      <w:r w:rsidR="002817E6" w:rsidRPr="00704FA2">
        <w:rPr>
          <w:rFonts w:eastAsiaTheme="minorEastAsia" w:cs="Times New Roman"/>
          <w:lang w:val="en-US"/>
          <w:rPrChange w:id="508" w:author="Jacob Lie" w:date="2021-12-03T09:58:00Z">
            <w:rPr>
              <w:rFonts w:asciiTheme="minorHAnsi" w:eastAsiaTheme="minorEastAsia" w:hAnsiTheme="minorHAnsi" w:cstheme="minorHAnsi"/>
              <w:lang w:val="en-US"/>
            </w:rPr>
          </w:rPrChange>
        </w:rPr>
        <w:t>a single photon.</w:t>
      </w:r>
      <w:r w:rsidR="00707AE2" w:rsidRPr="00704FA2">
        <w:rPr>
          <w:rFonts w:eastAsiaTheme="minorEastAsia" w:cs="Times New Roman"/>
          <w:lang w:val="en-US"/>
          <w:rPrChange w:id="509" w:author="Jacob Lie" w:date="2021-12-03T09:58:00Z">
            <w:rPr>
              <w:rFonts w:asciiTheme="minorHAnsi" w:eastAsiaTheme="minorEastAsia" w:hAnsiTheme="minorHAnsi" w:cstheme="minorHAnsi"/>
              <w:lang w:val="en-US"/>
            </w:rPr>
          </w:rPrChange>
        </w:rPr>
        <w:t xml:space="preserve"> </w:t>
      </w:r>
      <w:r w:rsidR="006D6182">
        <w:rPr>
          <w:rFonts w:eastAsiaTheme="minorEastAsia" w:cs="Times New Roman"/>
          <w:lang w:val="en-US"/>
        </w:rPr>
        <w:br/>
      </w:r>
      <w:r w:rsidR="000B18A1">
        <w:rPr>
          <w:rFonts w:eastAsiaTheme="minorEastAsia" w:cs="Times New Roman"/>
          <w:lang w:val="en-US"/>
        </w:rPr>
        <w:t>The photon</w:t>
      </w:r>
      <w:r w:rsidR="00A94279">
        <w:rPr>
          <w:rFonts w:eastAsiaTheme="minorEastAsia" w:cs="Times New Roman"/>
          <w:lang w:val="en-US"/>
        </w:rPr>
        <w:t xml:space="preserve"> might liberate </w:t>
      </w:r>
      <w:r w:rsidR="00F50EA2">
        <w:rPr>
          <w:rFonts w:eastAsiaTheme="minorEastAsia" w:cs="Times New Roman"/>
          <w:lang w:val="en-US"/>
        </w:rPr>
        <w:t xml:space="preserve">a tighter bound electron. </w:t>
      </w:r>
      <w:r w:rsidR="005F511E">
        <w:rPr>
          <w:rFonts w:eastAsiaTheme="minorEastAsia" w:cs="Times New Roman"/>
          <w:lang w:val="en-US"/>
        </w:rPr>
        <w:t xml:space="preserve">A looser bound </w:t>
      </w:r>
      <w:r w:rsidR="00B06940">
        <w:rPr>
          <w:rFonts w:eastAsiaTheme="minorEastAsia" w:cs="Times New Roman"/>
          <w:lang w:val="en-US"/>
        </w:rPr>
        <w:t>electron will fill the vacancy</w:t>
      </w:r>
      <w:r w:rsidR="00E07152">
        <w:rPr>
          <w:rFonts w:eastAsiaTheme="minorEastAsia" w:cs="Times New Roman"/>
          <w:lang w:val="en-US"/>
        </w:rPr>
        <w:t>,</w:t>
      </w:r>
      <w:r w:rsidR="00B06940">
        <w:rPr>
          <w:rFonts w:eastAsiaTheme="minorEastAsia" w:cs="Times New Roman"/>
          <w:lang w:val="en-US"/>
        </w:rPr>
        <w:t xml:space="preserve"> and the energy difference between the energy levels </w:t>
      </w:r>
      <w:r w:rsidR="004B718E">
        <w:rPr>
          <w:rFonts w:eastAsiaTheme="minorEastAsia" w:cs="Times New Roman"/>
          <w:lang w:val="en-US"/>
        </w:rPr>
        <w:t xml:space="preserve">is emitted as </w:t>
      </w:r>
      <w:r w:rsidR="009F4D58">
        <w:rPr>
          <w:rFonts w:eastAsiaTheme="minorEastAsia" w:cs="Times New Roman"/>
          <w:lang w:val="en-US"/>
        </w:rPr>
        <w:t>characteristic X-ray</w:t>
      </w:r>
      <w:r w:rsidR="000B18A1">
        <w:rPr>
          <w:rFonts w:eastAsiaTheme="minorEastAsia" w:cs="Times New Roman"/>
          <w:lang w:val="en-US"/>
        </w:rPr>
        <w:t>s</w:t>
      </w:r>
      <w:r w:rsidR="009F4D58">
        <w:rPr>
          <w:rFonts w:eastAsiaTheme="minorEastAsia" w:cs="Times New Roman"/>
          <w:lang w:val="en-US"/>
        </w:rPr>
        <w:t>.</w:t>
      </w:r>
      <w:r w:rsidR="003A69CD">
        <w:rPr>
          <w:rFonts w:eastAsiaTheme="minorEastAsia" w:cs="Times New Roman"/>
          <w:lang w:val="en-US"/>
        </w:rPr>
        <w:t xml:space="preserve"> Another possibility is that the energy difference is transferred directly to a valence electron</w:t>
      </w:r>
      <w:r w:rsidR="00857B19">
        <w:rPr>
          <w:rFonts w:eastAsiaTheme="minorEastAsia" w:cs="Times New Roman"/>
          <w:lang w:val="en-US"/>
        </w:rPr>
        <w:t>, causing its liberation</w:t>
      </w:r>
      <w:r w:rsidR="00F6412F">
        <w:rPr>
          <w:rFonts w:eastAsiaTheme="minorEastAsia" w:cs="Times New Roman"/>
          <w:lang w:val="en-US"/>
        </w:rPr>
        <w:t>. This process is called the Auger effect.</w:t>
      </w:r>
      <w:r w:rsidR="00CE234E">
        <w:rPr>
          <w:rFonts w:eastAsiaTheme="minorEastAsia" w:cs="Times New Roman"/>
          <w:lang w:val="en-US"/>
        </w:rPr>
        <w:br/>
      </w:r>
    </w:p>
    <w:p w14:paraId="2FB651D7" w14:textId="424344C6" w:rsidR="00325C1F" w:rsidRDefault="00C33305" w:rsidP="00C43BA4">
      <w:pPr>
        <w:rPr>
          <w:ins w:id="510" w:author="Jacob Lie" w:date="2022-02-01T16:02:00Z"/>
          <w:rFonts w:eastAsiaTheme="minorEastAsia" w:cs="Times New Roman"/>
          <w:lang w:val="en-US"/>
        </w:rPr>
      </w:pPr>
      <w:del w:id="511" w:author="Jacob Lie" w:date="2022-02-01T16:25:00Z">
        <w:r w:rsidRPr="00704FA2" w:rsidDel="000147D9">
          <w:rPr>
            <w:rFonts w:eastAsiaTheme="minorEastAsia" w:cs="Times New Roman"/>
            <w:lang w:val="en-US"/>
            <w:rPrChange w:id="512" w:author="Jacob Lie" w:date="2021-12-03T09:58:00Z">
              <w:rPr>
                <w:rFonts w:asciiTheme="minorHAnsi" w:eastAsiaTheme="minorEastAsia" w:hAnsiTheme="minorHAnsi" w:cstheme="minorHAnsi"/>
                <w:lang w:val="en-US"/>
              </w:rPr>
            </w:rPrChange>
          </w:rPr>
          <w:delText xml:space="preserve">If </w:delText>
        </w:r>
        <w:r w:rsidR="007C706D" w:rsidRPr="00704FA2" w:rsidDel="000147D9">
          <w:rPr>
            <w:rFonts w:eastAsiaTheme="minorEastAsia" w:cs="Times New Roman"/>
            <w:lang w:val="en-US"/>
            <w:rPrChange w:id="513" w:author="Jacob Lie" w:date="2021-12-03T09:58:00Z">
              <w:rPr>
                <w:rFonts w:asciiTheme="minorHAnsi" w:eastAsiaTheme="minorEastAsia" w:hAnsiTheme="minorHAnsi" w:cstheme="minorHAnsi"/>
                <w:lang w:val="en-US"/>
              </w:rPr>
            </w:rPrChange>
          </w:rPr>
          <w:delText xml:space="preserve">you apply </w:delText>
        </w:r>
      </w:del>
      <w:del w:id="514" w:author="Jacob Lie" w:date="2021-11-11T17:56:00Z">
        <w:r w:rsidR="003A7DEC" w:rsidRPr="00704FA2" w:rsidDel="00E42DEE">
          <w:rPr>
            <w:rFonts w:eastAsiaTheme="minorEastAsia" w:cs="Times New Roman"/>
            <w:lang w:val="en-US"/>
            <w:rPrChange w:id="515" w:author="Jacob Lie" w:date="2021-12-03T09:58:00Z">
              <w:rPr>
                <w:rFonts w:asciiTheme="minorHAnsi" w:eastAsiaTheme="minorEastAsia" w:hAnsiTheme="minorHAnsi" w:cstheme="minorHAnsi"/>
                <w:lang w:val="en-US"/>
              </w:rPr>
            </w:rPrChange>
          </w:rPr>
          <w:delText>Avogadro'</w:delText>
        </w:r>
        <w:r w:rsidR="00117330" w:rsidRPr="00704FA2" w:rsidDel="00E42DEE">
          <w:rPr>
            <w:rFonts w:eastAsiaTheme="minorEastAsia" w:cs="Times New Roman"/>
            <w:lang w:val="en-US"/>
            <w:rPrChange w:id="516" w:author="Jacob Lie" w:date="2021-12-03T09:58:00Z">
              <w:rPr>
                <w:rFonts w:asciiTheme="minorHAnsi" w:eastAsiaTheme="minorEastAsia" w:hAnsiTheme="minorHAnsi" w:cstheme="minorHAnsi"/>
                <w:lang w:val="en-US"/>
              </w:rPr>
            </w:rPrChange>
          </w:rPr>
          <w:delText xml:space="preserve">s </w:delText>
        </w:r>
      </w:del>
      <w:del w:id="517" w:author="Jacob Lie" w:date="2022-02-01T16:25:00Z">
        <w:r w:rsidR="00117330" w:rsidRPr="00704FA2" w:rsidDel="000147D9">
          <w:rPr>
            <w:rFonts w:eastAsiaTheme="minorEastAsia" w:cs="Times New Roman"/>
            <w:lang w:val="en-US"/>
            <w:rPrChange w:id="518" w:author="Jacob Lie" w:date="2021-12-03T09:58:00Z">
              <w:rPr>
                <w:rFonts w:asciiTheme="minorHAnsi" w:eastAsiaTheme="minorEastAsia" w:hAnsiTheme="minorHAnsi" w:cstheme="minorHAnsi"/>
                <w:lang w:val="en-US"/>
              </w:rPr>
            </w:rPrChange>
          </w:rPr>
          <w:delText>number Na</w:delText>
        </w:r>
        <w:r w:rsidR="00021E80" w:rsidRPr="00704FA2" w:rsidDel="000147D9">
          <w:rPr>
            <w:rFonts w:eastAsiaTheme="minorEastAsia" w:cs="Times New Roman"/>
            <w:lang w:val="en-US"/>
            <w:rPrChange w:id="519" w:author="Jacob Lie" w:date="2021-12-03T09:58:00Z">
              <w:rPr>
                <w:rFonts w:asciiTheme="minorHAnsi" w:eastAsiaTheme="minorEastAsia" w:hAnsiTheme="minorHAnsi" w:cstheme="minorHAnsi"/>
                <w:lang w:val="en-US"/>
              </w:rPr>
            </w:rPrChange>
          </w:rPr>
          <w:delText>,</w:delText>
        </w:r>
        <w:r w:rsidR="00117330" w:rsidRPr="00704FA2" w:rsidDel="000147D9">
          <w:rPr>
            <w:rFonts w:eastAsiaTheme="minorEastAsia" w:cs="Times New Roman"/>
            <w:lang w:val="en-US"/>
            <w:rPrChange w:id="520" w:author="Jacob Lie" w:date="2021-12-03T09:58:00Z">
              <w:rPr>
                <w:rFonts w:asciiTheme="minorHAnsi" w:eastAsiaTheme="minorEastAsia" w:hAnsiTheme="minorHAnsi" w:cstheme="minorHAnsi"/>
                <w:lang w:val="en-US"/>
              </w:rPr>
            </w:rPrChange>
          </w:rPr>
          <w:delText xml:space="preserve"> </w:delText>
        </w:r>
        <w:r w:rsidR="00021E80" w:rsidRPr="00704FA2" w:rsidDel="000147D9">
          <w:rPr>
            <w:rFonts w:eastAsiaTheme="minorEastAsia" w:cs="Times New Roman"/>
            <w:lang w:val="en-US"/>
            <w:rPrChange w:id="521" w:author="Jacob Lie" w:date="2021-12-03T09:58:00Z">
              <w:rPr>
                <w:rFonts w:asciiTheme="minorHAnsi" w:eastAsiaTheme="minorEastAsia" w:hAnsiTheme="minorHAnsi" w:cstheme="minorHAnsi"/>
                <w:lang w:val="en-US"/>
              </w:rPr>
            </w:rPrChange>
          </w:rPr>
          <w:delText>molar mass A and the density of the absorber</w:delText>
        </w:r>
        <w:r w:rsidR="003D3A20" w:rsidRPr="00704FA2" w:rsidDel="000147D9">
          <w:rPr>
            <w:rFonts w:eastAsiaTheme="minorEastAsia" w:cs="Times New Roman"/>
            <w:lang w:val="en-US"/>
            <w:rPrChange w:id="522" w:author="Jacob Lie" w:date="2021-12-03T09:58:00Z">
              <w:rPr>
                <w:rFonts w:asciiTheme="minorHAnsi" w:eastAsiaTheme="minorEastAsia" w:hAnsiTheme="minorHAnsi" w:cstheme="minorHAnsi"/>
                <w:lang w:val="en-US"/>
              </w:rPr>
            </w:rPrChange>
          </w:rPr>
          <w:delText xml:space="preserve"> </w:delText>
        </w:r>
      </w:del>
      <m:oMath>
        <m:r>
          <w:del w:id="523" w:author="Jacob Lie" w:date="2022-02-01T16:25:00Z">
            <w:rPr>
              <w:rFonts w:ascii="Cambria Math" w:eastAsiaTheme="minorEastAsia" w:hAnsi="Cambria Math" w:cs="Times New Roman"/>
              <w:lang w:val="en-US"/>
            </w:rPr>
            <m:t>ρ</m:t>
          </w:del>
        </m:r>
      </m:oMath>
      <w:del w:id="524" w:author="Jacob Lie" w:date="2022-02-01T16:25:00Z">
        <w:r w:rsidR="00021E80" w:rsidRPr="00704FA2" w:rsidDel="000147D9">
          <w:rPr>
            <w:rFonts w:eastAsiaTheme="minorEastAsia" w:cs="Times New Roman"/>
            <w:lang w:val="en-US"/>
            <w:rPrChange w:id="525" w:author="Jacob Lie" w:date="2021-12-03T09:58:00Z">
              <w:rPr>
                <w:rFonts w:asciiTheme="minorHAnsi" w:eastAsiaTheme="minorEastAsia" w:hAnsiTheme="minorHAnsi" w:cstheme="minorHAnsi"/>
                <w:lang w:val="en-US"/>
              </w:rPr>
            </w:rPrChange>
          </w:rPr>
          <w:delText xml:space="preserve">, you </w:delText>
        </w:r>
        <w:r w:rsidR="005947BF" w:rsidRPr="00704FA2" w:rsidDel="000147D9">
          <w:rPr>
            <w:rFonts w:eastAsiaTheme="minorEastAsia" w:cs="Times New Roman"/>
            <w:lang w:val="en-US"/>
            <w:rPrChange w:id="526" w:author="Jacob Lie" w:date="2021-12-03T09:58:00Z">
              <w:rPr>
                <w:rFonts w:asciiTheme="minorHAnsi" w:eastAsiaTheme="minorEastAsia" w:hAnsiTheme="minorHAnsi" w:cstheme="minorHAnsi"/>
                <w:lang w:val="en-US"/>
              </w:rPr>
            </w:rPrChange>
          </w:rPr>
          <w:delText>achieve the</w:delText>
        </w:r>
      </w:del>
      <w:ins w:id="527" w:author="Jacob Lie" w:date="2022-02-01T16:25:00Z">
        <w:r w:rsidR="000147D9">
          <w:rPr>
            <w:rFonts w:eastAsiaTheme="minorEastAsia" w:cs="Times New Roman"/>
            <w:lang w:val="en-US"/>
          </w:rPr>
          <w:t xml:space="preserve">The </w:t>
        </w:r>
      </w:ins>
      <w:del w:id="528" w:author="Jacob Lie" w:date="2022-02-01T16:25:00Z">
        <w:r w:rsidR="005947BF" w:rsidRPr="00704FA2" w:rsidDel="000147D9">
          <w:rPr>
            <w:rFonts w:eastAsiaTheme="minorEastAsia" w:cs="Times New Roman"/>
            <w:lang w:val="en-US"/>
            <w:rPrChange w:id="529" w:author="Jacob Lie" w:date="2021-12-03T09:58:00Z">
              <w:rPr>
                <w:rFonts w:asciiTheme="minorHAnsi" w:eastAsiaTheme="minorEastAsia" w:hAnsiTheme="minorHAnsi" w:cstheme="minorHAnsi"/>
                <w:lang w:val="en-US"/>
              </w:rPr>
            </w:rPrChange>
          </w:rPr>
          <w:delText xml:space="preserve"> </w:delText>
        </w:r>
      </w:del>
      <w:r w:rsidR="005947BF" w:rsidRPr="00704FA2">
        <w:rPr>
          <w:rFonts w:eastAsiaTheme="minorEastAsia" w:cs="Times New Roman"/>
          <w:lang w:val="en-US"/>
          <w:rPrChange w:id="530" w:author="Jacob Lie" w:date="2021-12-03T09:58:00Z">
            <w:rPr>
              <w:rFonts w:asciiTheme="minorHAnsi" w:eastAsiaTheme="minorEastAsia" w:hAnsiTheme="minorHAnsi" w:cstheme="minorHAnsi"/>
              <w:lang w:val="en-US"/>
            </w:rPr>
          </w:rPrChange>
        </w:rPr>
        <w:t>cross</w:t>
      </w:r>
      <w:r w:rsidR="003A7DEC" w:rsidRPr="00704FA2">
        <w:rPr>
          <w:rFonts w:eastAsiaTheme="minorEastAsia" w:cs="Times New Roman"/>
          <w:lang w:val="en-US"/>
          <w:rPrChange w:id="531" w:author="Jacob Lie" w:date="2021-12-03T09:58:00Z">
            <w:rPr>
              <w:rFonts w:asciiTheme="minorHAnsi" w:eastAsiaTheme="minorEastAsia" w:hAnsiTheme="minorHAnsi" w:cstheme="minorHAnsi"/>
              <w:lang w:val="en-US"/>
            </w:rPr>
          </w:rPrChange>
        </w:rPr>
        <w:t>-</w:t>
      </w:r>
      <w:r w:rsidR="005947BF" w:rsidRPr="00704FA2">
        <w:rPr>
          <w:rFonts w:eastAsiaTheme="minorEastAsia" w:cs="Times New Roman"/>
          <w:lang w:val="en-US"/>
          <w:rPrChange w:id="532" w:author="Jacob Lie" w:date="2021-12-03T09:58:00Z">
            <w:rPr>
              <w:rFonts w:asciiTheme="minorHAnsi" w:eastAsiaTheme="minorEastAsia" w:hAnsiTheme="minorHAnsi" w:cstheme="minorHAnsi"/>
              <w:lang w:val="en-US"/>
            </w:rPr>
          </w:rPrChange>
        </w:rPr>
        <w:t>section per atom</w:t>
      </w:r>
      <w:r w:rsidR="003D3A20" w:rsidRPr="00704FA2">
        <w:rPr>
          <w:rFonts w:eastAsiaTheme="minorEastAsia" w:cs="Times New Roman"/>
          <w:lang w:val="en-US"/>
          <w:rPrChange w:id="533" w:author="Jacob Lie" w:date="2021-12-03T09:58:00Z">
            <w:rPr>
              <w:rFonts w:asciiTheme="minorHAnsi" w:eastAsiaTheme="minorEastAsia" w:hAnsiTheme="minorHAnsi" w:cstheme="minorHAnsi"/>
              <w:lang w:val="en-US"/>
            </w:rPr>
          </w:rPrChange>
        </w:rPr>
        <w:t xml:space="preserve"> for the photo-electric effect</w:t>
      </w:r>
      <w:r w:rsidR="005947BF" w:rsidRPr="00704FA2">
        <w:rPr>
          <w:rFonts w:eastAsiaTheme="minorEastAsia" w:cs="Times New Roman"/>
          <w:lang w:val="en-US"/>
          <w:rPrChange w:id="534" w:author="Jacob Lie" w:date="2021-12-03T09:58:00Z">
            <w:rPr>
              <w:rFonts w:asciiTheme="minorHAnsi" w:eastAsiaTheme="minorEastAsia" w:hAnsiTheme="minorHAnsi" w:cstheme="minorHAnsi"/>
              <w:lang w:val="en-US"/>
            </w:rPr>
          </w:rPrChang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5" w:author="Jacob Lie" w:date="2022-02-01T15:59:00Z">
          <w:tblPr>
            <w:tblStyle w:val="TableGrid"/>
            <w:tblW w:w="0" w:type="auto"/>
            <w:tblLook w:val="04A0" w:firstRow="1" w:lastRow="0" w:firstColumn="1" w:lastColumn="0" w:noHBand="0" w:noVBand="1"/>
          </w:tblPr>
        </w:tblPrChange>
      </w:tblPr>
      <w:tblGrid>
        <w:gridCol w:w="8694"/>
        <w:gridCol w:w="656"/>
        <w:tblGridChange w:id="536">
          <w:tblGrid>
            <w:gridCol w:w="8694"/>
            <w:gridCol w:w="656"/>
          </w:tblGrid>
        </w:tblGridChange>
      </w:tblGrid>
      <w:tr w:rsidR="00D92F93" w14:paraId="41B4A081" w14:textId="77777777" w:rsidTr="001A6186">
        <w:trPr>
          <w:ins w:id="537" w:author="Jacob Lie" w:date="2022-02-01T16:05:00Z"/>
        </w:trPr>
        <w:tc>
          <w:tcPr>
            <w:tcW w:w="8694" w:type="dxa"/>
            <w:tcPrChange w:id="538" w:author="Jacob Lie" w:date="2022-02-01T15:59:00Z">
              <w:tcPr>
                <w:tcW w:w="9085" w:type="dxa"/>
              </w:tcPr>
            </w:tcPrChange>
          </w:tcPr>
          <w:p w14:paraId="273F9986" w14:textId="73D7CDED" w:rsidR="00A15CE3" w:rsidRPr="00A15CE3" w:rsidRDefault="00CF0E44" w:rsidP="00A15CE3">
            <w:pPr>
              <w:jc w:val="center"/>
              <w:rPr>
                <w:ins w:id="539" w:author="Jacob Lie" w:date="2022-02-01T16:05:00Z"/>
                <w:rFonts w:eastAsiaTheme="minorEastAsia" w:cs="Times New Roman"/>
                <w:lang w:val="en-US"/>
                <w:rPrChange w:id="540" w:author="Jacob Lie" w:date="2022-02-01T16:05:00Z">
                  <w:rPr>
                    <w:ins w:id="541" w:author="Jacob Lie" w:date="2022-02-01T16:05:00Z"/>
                  </w:rPr>
                </w:rPrChange>
              </w:rPr>
              <w:pPrChange w:id="542" w:author="Jacob Lie" w:date="2022-02-01T16:05:00Z">
                <w:pPr/>
              </w:pPrChange>
            </w:pPr>
            <m:oMath>
              <m:r>
                <w:ins w:id="543" w:author="Jacob Lie" w:date="2022-02-01T16:05:00Z">
                  <w:rPr>
                    <w:rFonts w:ascii="Cambria Math" w:hAnsi="Cambria Math" w:cs="Times New Roman"/>
                    <w:lang w:val="en-US"/>
                  </w:rPr>
                  <m:t xml:space="preserve">τ α </m:t>
                </w:ins>
              </m:r>
              <m:r>
                <w:ins w:id="544" w:author="Jacob Lie" w:date="2022-02-01T16:05:00Z">
                  <w:rPr>
                    <w:rFonts w:ascii="Cambria Math" w:eastAsiaTheme="minorEastAsia" w:hAnsi="Cambria Math" w:cs="Times New Roman"/>
                    <w:lang w:val="en-US"/>
                  </w:rPr>
                  <m:t xml:space="preserve"> </m:t>
                </w:ins>
              </m:r>
              <m:sSup>
                <m:sSupPr>
                  <m:ctrlPr>
                    <w:ins w:id="545" w:author="Jacob Lie" w:date="2022-02-01T16:05:00Z">
                      <w:rPr>
                        <w:rFonts w:ascii="Cambria Math" w:eastAsiaTheme="minorEastAsia" w:hAnsi="Cambria Math" w:cs="Times New Roman"/>
                        <w:i/>
                        <w:lang w:val="en-US"/>
                      </w:rPr>
                    </w:ins>
                  </m:ctrlPr>
                </m:sSupPr>
                <m:e>
                  <m:r>
                    <w:ins w:id="546" w:author="Jacob Lie" w:date="2022-02-01T16:05:00Z">
                      <w:rPr>
                        <w:rFonts w:ascii="Cambria Math" w:eastAsiaTheme="minorEastAsia" w:hAnsi="Cambria Math" w:cs="Times New Roman"/>
                        <w:lang w:val="en-US"/>
                      </w:rPr>
                      <m:t>Z</m:t>
                    </w:ins>
                  </m:r>
                </m:e>
                <m:sup>
                  <m:r>
                    <w:ins w:id="547" w:author="Jacob Lie" w:date="2022-02-01T16:05:00Z">
                      <w:rPr>
                        <w:rFonts w:ascii="Cambria Math" w:eastAsiaTheme="minorEastAsia" w:hAnsi="Cambria Math" w:cs="Times New Roman"/>
                        <w:lang w:val="en-US"/>
                      </w:rPr>
                      <m:t>n</m:t>
                    </w:ins>
                  </m:r>
                </m:sup>
              </m:sSup>
              <m:r>
                <w:ins w:id="548" w:author="Jacob Lie" w:date="2022-02-01T16:05:00Z">
                  <w:rPr>
                    <w:rFonts w:ascii="Cambria Math" w:eastAsiaTheme="minorEastAsia" w:hAnsi="Cambria Math" w:cs="Times New Roman"/>
                    <w:lang w:val="en-US"/>
                  </w:rPr>
                  <m:t>/</m:t>
                </w:ins>
              </m:r>
              <m:sSup>
                <m:sSupPr>
                  <m:ctrlPr>
                    <w:ins w:id="549" w:author="Jacob Lie" w:date="2022-02-01T16:05:00Z">
                      <w:rPr>
                        <w:rFonts w:ascii="Cambria Math" w:eastAsiaTheme="minorEastAsia" w:hAnsi="Cambria Math" w:cs="Times New Roman"/>
                        <w:i/>
                        <w:lang w:val="en-US"/>
                      </w:rPr>
                    </w:ins>
                  </m:ctrlPr>
                </m:sSupPr>
                <m:e>
                  <m:d>
                    <m:dPr>
                      <m:ctrlPr>
                        <w:ins w:id="550" w:author="Jacob Lie" w:date="2022-02-01T16:05:00Z">
                          <w:rPr>
                            <w:rFonts w:ascii="Cambria Math" w:eastAsiaTheme="minorEastAsia" w:hAnsi="Cambria Math" w:cs="Times New Roman"/>
                            <w:i/>
                            <w:lang w:val="en-US"/>
                          </w:rPr>
                        </w:ins>
                      </m:ctrlPr>
                    </m:dPr>
                    <m:e>
                      <m:r>
                        <w:ins w:id="551" w:author="Jacob Lie" w:date="2022-02-01T16:05:00Z">
                          <w:rPr>
                            <w:rFonts w:ascii="Cambria Math" w:eastAsiaTheme="minorEastAsia" w:hAnsi="Cambria Math" w:cs="Times New Roman"/>
                            <w:lang w:val="en-US"/>
                          </w:rPr>
                          <m:t>hν</m:t>
                        </w:ins>
                      </m:r>
                    </m:e>
                  </m:d>
                </m:e>
                <m:sup>
                  <m:r>
                    <w:ins w:id="552" w:author="Jacob Lie" w:date="2022-02-01T16:05:00Z">
                      <w:rPr>
                        <w:rFonts w:ascii="Cambria Math" w:eastAsiaTheme="minorEastAsia" w:hAnsi="Cambria Math" w:cs="Times New Roman"/>
                        <w:lang w:val="en-US"/>
                      </w:rPr>
                      <m:t>m</m:t>
                    </w:ins>
                  </m:r>
                </m:sup>
              </m:sSup>
              <m:r>
                <w:ins w:id="553" w:author="Jacob Lie" w:date="2022-02-01T16:05:00Z">
                  <w:rPr>
                    <w:rFonts w:ascii="Cambria Math" w:eastAsiaTheme="minorEastAsia" w:hAnsi="Cambria Math" w:cs="Times New Roman"/>
                    <w:lang w:val="en-US"/>
                  </w:rPr>
                  <m:t xml:space="preserve"> </m:t>
                </w:ins>
              </m:r>
            </m:oMath>
            <w:ins w:id="554" w:author="Jacob Lie" w:date="2022-02-01T16:05:00Z">
              <w:r w:rsidRPr="00704FA2">
                <w:rPr>
                  <w:rFonts w:eastAsiaTheme="minorEastAsia" w:cs="Times New Roman"/>
                  <w:lang w:val="en-US"/>
                </w:rPr>
                <w:t xml:space="preserve"> [</w:t>
              </w:r>
            </w:ins>
            <m:oMath>
              <m:r>
                <w:ins w:id="555" w:author="Jacob Lie" w:date="2022-02-01T16:05:00Z">
                  <w:rPr>
                    <w:rFonts w:ascii="Cambria Math" w:eastAsiaTheme="minorEastAsia" w:hAnsi="Cambria Math" w:cs="Times New Roman"/>
                    <w:lang w:val="en-US"/>
                  </w:rPr>
                  <m:t>cm^2</m:t>
                </w:ins>
              </m:r>
            </m:oMath>
            <w:ins w:id="556" w:author="Jacob Lie" w:date="2022-02-01T16:05:00Z">
              <w:r w:rsidRPr="00704FA2">
                <w:rPr>
                  <w:rFonts w:eastAsiaTheme="minorEastAsia" w:cs="Times New Roman"/>
                  <w:lang w:val="en-US"/>
                </w:rPr>
                <w:t>/atom</w:t>
              </w:r>
              <w:proofErr w:type="gramStart"/>
              <w:r w:rsidRPr="00704FA2">
                <w:rPr>
                  <w:rFonts w:eastAsiaTheme="minorEastAsia" w:cs="Times New Roman"/>
                  <w:lang w:val="en-US"/>
                </w:rPr>
                <w:t>]</w:t>
              </w:r>
              <w:r>
                <w:rPr>
                  <w:rFonts w:eastAsiaTheme="minorEastAsia" w:cs="Times New Roman"/>
                  <w:lang w:val="en-US"/>
                </w:rPr>
                <w:t xml:space="preserve"> ,</w:t>
              </w:r>
              <w:proofErr w:type="gramEnd"/>
              <w:r w:rsidRPr="00704FA2">
                <w:rPr>
                  <w:rFonts w:eastAsiaTheme="minorEastAsia" w:cs="Times New Roman"/>
                  <w:lang w:val="en-US"/>
                </w:rPr>
                <w:t xml:space="preserve"> </w:t>
              </w:r>
            </w:ins>
            <m:oMath>
              <m:r>
                <w:ins w:id="557" w:author="Jacob Lie" w:date="2022-02-01T16:05:00Z">
                  <w:rPr>
                    <w:rFonts w:ascii="Cambria Math" w:eastAsiaTheme="minorEastAsia" w:hAnsi="Cambria Math" w:cs="Times New Roman"/>
                    <w:lang w:val="en-US"/>
                  </w:rPr>
                  <m:t>4 &lt; n &lt; 5</m:t>
                </w:ins>
              </m:r>
            </m:oMath>
            <w:ins w:id="558" w:author="Jacob Lie" w:date="2022-02-01T16:05:00Z">
              <w:r w:rsidRPr="00704FA2">
                <w:rPr>
                  <w:rFonts w:eastAsiaTheme="minorEastAsia" w:cs="Times New Roman"/>
                  <w:lang w:val="en-US"/>
                </w:rPr>
                <w:t xml:space="preserve"> , </w:t>
              </w:r>
            </w:ins>
            <m:oMath>
              <m:r>
                <w:ins w:id="559" w:author="Jacob Lie" w:date="2022-02-01T16:05:00Z">
                  <w:rPr>
                    <w:rFonts w:ascii="Cambria Math" w:eastAsiaTheme="minorEastAsia" w:hAnsi="Cambria Math" w:cs="Times New Roman"/>
                    <w:lang w:val="en-US"/>
                  </w:rPr>
                  <m:t>1&lt;m&lt;3</m:t>
                </w:ins>
              </m:r>
            </m:oMath>
          </w:p>
        </w:tc>
        <w:bookmarkStart w:id="560" w:name="_Ref94624061"/>
        <w:tc>
          <w:tcPr>
            <w:tcW w:w="656" w:type="dxa"/>
            <w:tcPrChange w:id="561" w:author="Jacob Lie" w:date="2022-02-01T15:59:00Z">
              <w:tcPr>
                <w:tcW w:w="265" w:type="dxa"/>
              </w:tcPr>
            </w:tcPrChange>
          </w:tcPr>
          <w:p w14:paraId="4DF16B77" w14:textId="23E23B83" w:rsidR="00D92F93" w:rsidRPr="001A6186" w:rsidRDefault="00D92F93" w:rsidP="001A6186">
            <w:pPr>
              <w:pStyle w:val="Caption"/>
              <w:keepNext/>
              <w:rPr>
                <w:ins w:id="562" w:author="Jacob Lie" w:date="2022-02-01T16:05:00Z"/>
                <w:sz w:val="24"/>
                <w:szCs w:val="24"/>
                <w:rPrChange w:id="563" w:author="Jacob Lie" w:date="2022-02-01T15:58:00Z">
                  <w:rPr>
                    <w:ins w:id="564" w:author="Jacob Lie" w:date="2022-02-01T16:05:00Z"/>
                    <w:sz w:val="24"/>
                    <w:szCs w:val="24"/>
                    <w:lang w:val="en-US"/>
                  </w:rPr>
                </w:rPrChange>
              </w:rPr>
              <w:pPrChange w:id="565" w:author="Jacob Lie" w:date="2022-02-01T15:58:00Z">
                <w:pPr>
                  <w:pStyle w:val="Caption"/>
                </w:pPr>
              </w:pPrChange>
            </w:pPr>
            <w:ins w:id="566" w:author="Jacob Lie" w:date="2022-02-01T16:05:00Z">
              <w:r w:rsidRPr="00224DF8">
                <w:rPr>
                  <w:sz w:val="24"/>
                  <w:szCs w:val="24"/>
                  <w:rPrChange w:id="567" w:author="Jacob Lie" w:date="2022-02-01T15:54:00Z">
                    <w:rPr/>
                  </w:rPrChange>
                </w:rPr>
                <w:fldChar w:fldCharType="begin"/>
              </w:r>
              <w:r w:rsidRPr="00224DF8">
                <w:rPr>
                  <w:sz w:val="24"/>
                  <w:szCs w:val="24"/>
                  <w:rPrChange w:id="568" w:author="Jacob Lie" w:date="2022-02-01T15:54:00Z">
                    <w:rPr/>
                  </w:rPrChange>
                </w:rPr>
                <w:instrText xml:space="preserve"> STYLEREF 1 \s </w:instrText>
              </w:r>
              <w:r w:rsidRPr="00224DF8">
                <w:rPr>
                  <w:sz w:val="24"/>
                  <w:szCs w:val="24"/>
                  <w:rPrChange w:id="569" w:author="Jacob Lie" w:date="2022-02-01T15:54:00Z">
                    <w:rPr/>
                  </w:rPrChange>
                </w:rPr>
                <w:fldChar w:fldCharType="separate"/>
              </w:r>
            </w:ins>
            <w:r>
              <w:rPr>
                <w:noProof/>
                <w:sz w:val="24"/>
                <w:szCs w:val="24"/>
              </w:rPr>
              <w:t>1</w:t>
            </w:r>
            <w:ins w:id="570" w:author="Jacob Lie" w:date="2022-02-01T16:05:00Z">
              <w:r w:rsidRPr="00224DF8">
                <w:rPr>
                  <w:sz w:val="24"/>
                  <w:szCs w:val="24"/>
                  <w:rPrChange w:id="571" w:author="Jacob Lie" w:date="2022-02-01T15:54:00Z">
                    <w:rPr/>
                  </w:rPrChange>
                </w:rPr>
                <w:fldChar w:fldCharType="end"/>
              </w:r>
              <w:r w:rsidRPr="00224DF8">
                <w:rPr>
                  <w:sz w:val="24"/>
                  <w:szCs w:val="24"/>
                  <w:rPrChange w:id="572" w:author="Jacob Lie" w:date="2022-02-01T15:54:00Z">
                    <w:rPr/>
                  </w:rPrChange>
                </w:rPr>
                <w:noBreakHyphen/>
              </w:r>
              <w:r w:rsidRPr="00224DF8">
                <w:rPr>
                  <w:sz w:val="24"/>
                  <w:szCs w:val="24"/>
                  <w:rPrChange w:id="573" w:author="Jacob Lie" w:date="2022-02-01T15:54:00Z">
                    <w:rPr/>
                  </w:rPrChange>
                </w:rPr>
                <w:fldChar w:fldCharType="begin"/>
              </w:r>
              <w:r w:rsidRPr="00224DF8">
                <w:rPr>
                  <w:sz w:val="24"/>
                  <w:szCs w:val="24"/>
                  <w:rPrChange w:id="574" w:author="Jacob Lie" w:date="2022-02-01T15:54:00Z">
                    <w:rPr/>
                  </w:rPrChange>
                </w:rPr>
                <w:instrText xml:space="preserve"> SEQ Equation \* ARABIC \s 1 </w:instrText>
              </w:r>
              <w:r w:rsidRPr="00224DF8">
                <w:rPr>
                  <w:sz w:val="24"/>
                  <w:szCs w:val="24"/>
                  <w:rPrChange w:id="575" w:author="Jacob Lie" w:date="2022-02-01T15:54:00Z">
                    <w:rPr/>
                  </w:rPrChange>
                </w:rPr>
                <w:fldChar w:fldCharType="separate"/>
              </w:r>
            </w:ins>
            <w:r>
              <w:rPr>
                <w:noProof/>
                <w:sz w:val="24"/>
                <w:szCs w:val="24"/>
              </w:rPr>
              <w:t>3</w:t>
            </w:r>
            <w:ins w:id="576" w:author="Jacob Lie" w:date="2022-02-01T16:05:00Z">
              <w:r w:rsidRPr="00224DF8">
                <w:rPr>
                  <w:sz w:val="24"/>
                  <w:szCs w:val="24"/>
                  <w:rPrChange w:id="577" w:author="Jacob Lie" w:date="2022-02-01T15:54:00Z">
                    <w:rPr/>
                  </w:rPrChange>
                </w:rPr>
                <w:fldChar w:fldCharType="end"/>
              </w:r>
              <w:bookmarkEnd w:id="560"/>
            </w:ins>
          </w:p>
        </w:tc>
      </w:tr>
    </w:tbl>
    <w:p w14:paraId="768D50B5" w14:textId="36ECCDEC" w:rsidR="003159C2" w:rsidRPr="00704FA2" w:rsidRDefault="003159C2" w:rsidP="00D92F93">
      <w:pPr>
        <w:rPr>
          <w:rFonts w:eastAsiaTheme="minorEastAsia" w:cs="Times New Roman"/>
          <w:lang w:val="en-US"/>
          <w:rPrChange w:id="578" w:author="Jacob Lie" w:date="2021-12-03T09:58:00Z">
            <w:rPr>
              <w:rFonts w:asciiTheme="minorHAnsi" w:eastAsiaTheme="minorEastAsia" w:hAnsiTheme="minorHAnsi" w:cstheme="minorHAnsi"/>
              <w:lang w:val="en-US"/>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325C1F" w:rsidRPr="003159C2" w:rsidDel="0080545A" w14:paraId="2918D73D" w14:textId="25CD9F9B" w:rsidTr="008A3A40">
        <w:trPr>
          <w:del w:id="579" w:author="Jacob Lie" w:date="2022-02-01T16:02:00Z"/>
        </w:trPr>
        <w:tc>
          <w:tcPr>
            <w:tcW w:w="8185" w:type="dxa"/>
          </w:tcPr>
          <w:p w14:paraId="047145EA" w14:textId="71398D3B" w:rsidR="00325C1F" w:rsidRPr="00704FA2" w:rsidDel="0080545A" w:rsidRDefault="00034903" w:rsidP="00B21A40">
            <w:pPr>
              <w:rPr>
                <w:del w:id="580" w:author="Jacob Lie" w:date="2022-02-01T16:02:00Z"/>
                <w:rFonts w:eastAsiaTheme="minorEastAsia" w:cs="Times New Roman"/>
                <w:lang w:val="en-US"/>
              </w:rPr>
            </w:pPr>
            <m:oMath>
              <m:r>
                <w:del w:id="581" w:author="Jacob Lie" w:date="2022-02-01T16:02:00Z">
                  <w:rPr>
                    <w:rFonts w:ascii="Cambria Math" w:hAnsi="Cambria Math" w:cs="Times New Roman"/>
                    <w:lang w:val="en-US"/>
                  </w:rPr>
                  <m:t xml:space="preserve">τ α </m:t>
                </w:del>
              </m:r>
              <m:r>
                <w:del w:id="582" w:author="Jacob Lie" w:date="2022-02-01T16:02:00Z">
                  <w:rPr>
                    <w:rFonts w:ascii="Cambria Math" w:eastAsiaTheme="minorEastAsia" w:hAnsi="Cambria Math" w:cs="Times New Roman"/>
                    <w:lang w:val="en-US"/>
                  </w:rPr>
                  <m:t xml:space="preserve"> </m:t>
                </w:del>
              </m:r>
              <m:sSup>
                <m:sSupPr>
                  <m:ctrlPr>
                    <w:del w:id="583" w:author="Jacob Lie" w:date="2022-02-01T16:02:00Z">
                      <w:rPr>
                        <w:rFonts w:ascii="Cambria Math" w:eastAsiaTheme="minorEastAsia" w:hAnsi="Cambria Math" w:cs="Times New Roman"/>
                        <w:i/>
                        <w:lang w:val="en-US"/>
                      </w:rPr>
                    </w:del>
                  </m:ctrlPr>
                </m:sSupPr>
                <m:e>
                  <m:r>
                    <w:del w:id="584" w:author="Jacob Lie" w:date="2022-02-01T16:02:00Z">
                      <w:rPr>
                        <w:rFonts w:ascii="Cambria Math" w:eastAsiaTheme="minorEastAsia" w:hAnsi="Cambria Math" w:cs="Times New Roman"/>
                        <w:lang w:val="en-US"/>
                      </w:rPr>
                      <m:t>Z</m:t>
                    </w:del>
                  </m:r>
                </m:e>
                <m:sup>
                  <m:r>
                    <w:del w:id="585" w:author="Jacob Lie" w:date="2022-02-01T16:02:00Z">
                      <w:rPr>
                        <w:rFonts w:ascii="Cambria Math" w:eastAsiaTheme="minorEastAsia" w:hAnsi="Cambria Math" w:cs="Times New Roman"/>
                        <w:lang w:val="en-US"/>
                      </w:rPr>
                      <m:t>n</m:t>
                    </w:del>
                  </m:r>
                </m:sup>
              </m:sSup>
              <m:r>
                <w:del w:id="586" w:author="Jacob Lie" w:date="2022-02-01T16:02:00Z">
                  <w:rPr>
                    <w:rFonts w:ascii="Cambria Math" w:eastAsiaTheme="minorEastAsia" w:hAnsi="Cambria Math" w:cs="Times New Roman"/>
                    <w:lang w:val="en-US"/>
                  </w:rPr>
                  <m:t>/</m:t>
                </w:del>
              </m:r>
              <m:sSup>
                <m:sSupPr>
                  <m:ctrlPr>
                    <w:del w:id="587" w:author="Jacob Lie" w:date="2022-02-01T16:02:00Z">
                      <w:rPr>
                        <w:rFonts w:ascii="Cambria Math" w:eastAsiaTheme="minorEastAsia" w:hAnsi="Cambria Math" w:cs="Times New Roman"/>
                        <w:i/>
                        <w:lang w:val="en-US"/>
                      </w:rPr>
                    </w:del>
                  </m:ctrlPr>
                </m:sSupPr>
                <m:e>
                  <m:d>
                    <m:dPr>
                      <m:ctrlPr>
                        <w:del w:id="588" w:author="Jacob Lie" w:date="2022-02-01T16:02:00Z">
                          <w:rPr>
                            <w:rFonts w:ascii="Cambria Math" w:eastAsiaTheme="minorEastAsia" w:hAnsi="Cambria Math" w:cs="Times New Roman"/>
                            <w:i/>
                            <w:lang w:val="en-US"/>
                          </w:rPr>
                        </w:del>
                      </m:ctrlPr>
                    </m:dPr>
                    <m:e>
                      <m:r>
                        <w:del w:id="589" w:author="Jacob Lie" w:date="2022-02-01T16:02:00Z">
                          <w:rPr>
                            <w:rFonts w:ascii="Cambria Math" w:eastAsiaTheme="minorEastAsia" w:hAnsi="Cambria Math" w:cs="Times New Roman"/>
                            <w:lang w:val="en-US"/>
                          </w:rPr>
                          <m:t>hν</m:t>
                        </w:del>
                      </m:r>
                    </m:e>
                  </m:d>
                </m:e>
                <m:sup>
                  <m:r>
                    <w:del w:id="590" w:author="Jacob Lie" w:date="2022-02-01T16:02:00Z">
                      <w:rPr>
                        <w:rFonts w:ascii="Cambria Math" w:eastAsiaTheme="minorEastAsia" w:hAnsi="Cambria Math" w:cs="Times New Roman"/>
                        <w:lang w:val="en-US"/>
                      </w:rPr>
                      <m:t>m</m:t>
                    </w:del>
                  </m:r>
                </m:sup>
              </m:sSup>
              <m:r>
                <w:del w:id="591" w:author="Jacob Lie" w:date="2022-02-01T16:02:00Z">
                  <w:rPr>
                    <w:rFonts w:ascii="Cambria Math" w:eastAsiaTheme="minorEastAsia" w:hAnsi="Cambria Math" w:cs="Times New Roman"/>
                    <w:lang w:val="en-US"/>
                  </w:rPr>
                  <m:t xml:space="preserve"> </m:t>
                </w:del>
              </m:r>
            </m:oMath>
            <w:del w:id="592" w:author="Jacob Lie" w:date="2022-02-01T16:02:00Z">
              <w:r w:rsidR="00213E3F" w:rsidRPr="00704FA2" w:rsidDel="0080545A">
                <w:rPr>
                  <w:rFonts w:eastAsiaTheme="minorEastAsia" w:cs="Times New Roman"/>
                  <w:lang w:val="en-US"/>
                </w:rPr>
                <w:delText xml:space="preserve"> [</w:delText>
              </w:r>
            </w:del>
            <m:oMath>
              <m:r>
                <w:del w:id="593" w:author="Jacob Lie" w:date="2022-02-01T16:02:00Z">
                  <w:rPr>
                    <w:rFonts w:ascii="Cambria Math" w:eastAsiaTheme="minorEastAsia" w:hAnsi="Cambria Math" w:cs="Times New Roman"/>
                    <w:lang w:val="en-US"/>
                  </w:rPr>
                  <m:t>cm^2</m:t>
                </w:del>
              </m:r>
            </m:oMath>
            <w:del w:id="594" w:author="Jacob Lie" w:date="2022-02-01T16:02:00Z">
              <w:r w:rsidR="00C81845" w:rsidRPr="00704FA2" w:rsidDel="0080545A">
                <w:rPr>
                  <w:rFonts w:eastAsiaTheme="minorEastAsia" w:cs="Times New Roman"/>
                  <w:lang w:val="en-US"/>
                </w:rPr>
                <w:delText>/atom</w:delText>
              </w:r>
              <w:r w:rsidR="00213E3F" w:rsidRPr="00704FA2" w:rsidDel="0080545A">
                <w:rPr>
                  <w:rFonts w:eastAsiaTheme="minorEastAsia" w:cs="Times New Roman"/>
                  <w:lang w:val="en-US"/>
                </w:rPr>
                <w:delText>]</w:delText>
              </w:r>
              <w:r w:rsidR="00406004" w:rsidDel="0080545A">
                <w:rPr>
                  <w:rFonts w:eastAsiaTheme="minorEastAsia" w:cs="Times New Roman"/>
                  <w:lang w:val="en-US"/>
                </w:rPr>
                <w:delText xml:space="preserve"> </w:delText>
              </w:r>
              <w:r w:rsidR="00FC595A" w:rsidDel="0080545A">
                <w:rPr>
                  <w:rFonts w:eastAsiaTheme="minorEastAsia" w:cs="Times New Roman"/>
                  <w:lang w:val="en-US"/>
                </w:rPr>
                <w:delText>,</w:delText>
              </w:r>
              <w:r w:rsidR="00343FD5" w:rsidRPr="00704FA2" w:rsidDel="0080545A">
                <w:rPr>
                  <w:rFonts w:eastAsiaTheme="minorEastAsia" w:cs="Times New Roman"/>
                  <w:lang w:val="en-US"/>
                </w:rPr>
                <w:delText xml:space="preserve"> </w:delText>
              </w:r>
            </w:del>
            <m:oMath>
              <m:r>
                <w:del w:id="595" w:author="Jacob Lie" w:date="2022-02-01T16:02:00Z">
                  <w:rPr>
                    <w:rFonts w:ascii="Cambria Math" w:eastAsiaTheme="minorEastAsia" w:hAnsi="Cambria Math" w:cs="Times New Roman"/>
                    <w:lang w:val="en-US"/>
                  </w:rPr>
                  <m:t>4 &lt; n &lt; 5</m:t>
                </w:del>
              </m:r>
            </m:oMath>
            <w:del w:id="596" w:author="Jacob Lie" w:date="2022-02-01T16:02:00Z">
              <w:r w:rsidR="0001724D" w:rsidRPr="00704FA2" w:rsidDel="0080545A">
                <w:rPr>
                  <w:rFonts w:eastAsiaTheme="minorEastAsia" w:cs="Times New Roman"/>
                  <w:lang w:val="en-US"/>
                </w:rPr>
                <w:delText xml:space="preserve"> , </w:delText>
              </w:r>
            </w:del>
            <m:oMath>
              <m:r>
                <w:del w:id="597" w:author="Jacob Lie" w:date="2022-02-01T16:02:00Z">
                  <w:rPr>
                    <w:rFonts w:ascii="Cambria Math" w:eastAsiaTheme="minorEastAsia" w:hAnsi="Cambria Math" w:cs="Times New Roman"/>
                    <w:lang w:val="en-US"/>
                  </w:rPr>
                  <m:t>1&lt;m&lt;3</m:t>
                </w:del>
              </m:r>
            </m:oMath>
          </w:p>
        </w:tc>
        <w:tc>
          <w:tcPr>
            <w:tcW w:w="1165" w:type="dxa"/>
          </w:tcPr>
          <w:p w14:paraId="0893CC7F" w14:textId="075D6A8F" w:rsidR="00325C1F" w:rsidRPr="00704FA2" w:rsidDel="0080545A" w:rsidRDefault="003B3B14" w:rsidP="00B21A40">
            <w:pPr>
              <w:rPr>
                <w:del w:id="598" w:author="Jacob Lie" w:date="2022-02-01T16:02:00Z"/>
                <w:rFonts w:cs="Times New Roman"/>
                <w:lang w:val="en-US"/>
              </w:rPr>
            </w:pPr>
            <w:del w:id="599" w:author="Jacob Lie" w:date="2022-02-01T15:53:00Z">
              <w:r w:rsidDel="00224DF8">
                <w:rPr>
                  <w:rFonts w:cs="Times New Roman"/>
                </w:rPr>
                <w:fldChar w:fldCharType="begin"/>
              </w:r>
              <w:r w:rsidRPr="003159C2" w:rsidDel="00224DF8">
                <w:rPr>
                  <w:rFonts w:cs="Times New Roman"/>
                  <w:lang w:val="en-US"/>
                  <w:rPrChange w:id="600" w:author="Jacob Lie" w:date="2022-02-01T16:02:00Z">
                    <w:rPr>
                      <w:rFonts w:cs="Times New Roman"/>
                    </w:rPr>
                  </w:rPrChange>
                </w:rPr>
                <w:delInstrText xml:space="preserve"> STYLEREF 1 \s </w:delInstrText>
              </w:r>
              <w:r w:rsidDel="00224DF8">
                <w:rPr>
                  <w:rFonts w:cs="Times New Roman"/>
                </w:rPr>
                <w:fldChar w:fldCharType="separate"/>
              </w:r>
              <w:r w:rsidRPr="003159C2" w:rsidDel="00224DF8">
                <w:rPr>
                  <w:rFonts w:cs="Times New Roman"/>
                  <w:noProof/>
                  <w:lang w:val="en-US"/>
                  <w:rPrChange w:id="601" w:author="Jacob Lie" w:date="2022-02-01T16:02:00Z">
                    <w:rPr>
                      <w:rFonts w:cs="Times New Roman"/>
                      <w:noProof/>
                    </w:rPr>
                  </w:rPrChange>
                </w:rPr>
                <w:delText>1</w:delText>
              </w:r>
              <w:r w:rsidDel="00224DF8">
                <w:rPr>
                  <w:rFonts w:cs="Times New Roman"/>
                </w:rPr>
                <w:fldChar w:fldCharType="end"/>
              </w:r>
              <w:r w:rsidRPr="003159C2" w:rsidDel="00224DF8">
                <w:rPr>
                  <w:rFonts w:cs="Times New Roman"/>
                  <w:lang w:val="en-US"/>
                  <w:rPrChange w:id="602" w:author="Jacob Lie" w:date="2022-02-01T16:02:00Z">
                    <w:rPr>
                      <w:rFonts w:cs="Times New Roman"/>
                    </w:rPr>
                  </w:rPrChange>
                </w:rPr>
                <w:noBreakHyphen/>
              </w:r>
              <w:r w:rsidDel="00224DF8">
                <w:rPr>
                  <w:rFonts w:cs="Times New Roman"/>
                </w:rPr>
                <w:fldChar w:fldCharType="begin"/>
              </w:r>
              <w:r w:rsidRPr="003159C2" w:rsidDel="00224DF8">
                <w:rPr>
                  <w:rFonts w:cs="Times New Roman"/>
                  <w:lang w:val="en-US"/>
                  <w:rPrChange w:id="603" w:author="Jacob Lie" w:date="2022-02-01T16:02:00Z">
                    <w:rPr>
                      <w:rFonts w:cs="Times New Roman"/>
                    </w:rPr>
                  </w:rPrChange>
                </w:rPr>
                <w:delInstrText xml:space="preserve"> SEQ Equation \* ARABIC \s 1 </w:delInstrText>
              </w:r>
              <w:r w:rsidDel="00224DF8">
                <w:rPr>
                  <w:rFonts w:cs="Times New Roman"/>
                </w:rPr>
                <w:fldChar w:fldCharType="separate"/>
              </w:r>
              <w:r w:rsidRPr="003159C2" w:rsidDel="00224DF8">
                <w:rPr>
                  <w:rFonts w:cs="Times New Roman"/>
                  <w:noProof/>
                  <w:lang w:val="en-US"/>
                  <w:rPrChange w:id="604" w:author="Jacob Lie" w:date="2022-02-01T16:02:00Z">
                    <w:rPr>
                      <w:rFonts w:cs="Times New Roman"/>
                      <w:noProof/>
                    </w:rPr>
                  </w:rPrChange>
                </w:rPr>
                <w:delText>2</w:delText>
              </w:r>
              <w:r w:rsidDel="00224DF8">
                <w:rPr>
                  <w:rFonts w:cs="Times New Roman"/>
                </w:rPr>
                <w:fldChar w:fldCharType="end"/>
              </w:r>
            </w:del>
            <w:del w:id="605" w:author="Jacob Lie" w:date="2021-11-11T14:19:00Z">
              <w:r w:rsidR="00325C1F" w:rsidRPr="00704FA2" w:rsidDel="008C54B5">
                <w:rPr>
                  <w:rFonts w:cs="Times New Roman"/>
                </w:rPr>
                <w:fldChar w:fldCharType="begin"/>
              </w:r>
              <w:r w:rsidR="00325C1F" w:rsidRPr="003159C2" w:rsidDel="008C54B5">
                <w:rPr>
                  <w:rFonts w:cs="Times New Roman"/>
                  <w:lang w:val="en-US"/>
                  <w:rPrChange w:id="606" w:author="Jacob Lie" w:date="2022-02-01T16:02:00Z">
                    <w:rPr>
                      <w:rFonts w:cs="Times New Roman"/>
                    </w:rPr>
                  </w:rPrChange>
                </w:rPr>
                <w:delInstrText xml:space="preserve"> STYLEREF 1 \s </w:delInstrText>
              </w:r>
              <w:r w:rsidR="00325C1F" w:rsidRPr="00704FA2" w:rsidDel="008C54B5">
                <w:rPr>
                  <w:rFonts w:cs="Times New Roman"/>
                </w:rPr>
                <w:fldChar w:fldCharType="separate"/>
              </w:r>
              <w:r w:rsidR="00127B11" w:rsidRPr="003159C2" w:rsidDel="008C54B5">
                <w:rPr>
                  <w:rFonts w:cs="Times New Roman"/>
                  <w:noProof/>
                  <w:lang w:val="en-US"/>
                  <w:rPrChange w:id="607" w:author="Jacob Lie" w:date="2022-02-01T16:02:00Z">
                    <w:rPr>
                      <w:rFonts w:cs="Times New Roman"/>
                      <w:noProof/>
                    </w:rPr>
                  </w:rPrChange>
                </w:rPr>
                <w:delText>1</w:delText>
              </w:r>
              <w:r w:rsidR="00325C1F" w:rsidRPr="00704FA2" w:rsidDel="008C54B5">
                <w:rPr>
                  <w:rFonts w:cs="Times New Roman"/>
                </w:rPr>
                <w:fldChar w:fldCharType="end"/>
              </w:r>
              <w:r w:rsidR="00325C1F" w:rsidRPr="003159C2" w:rsidDel="008C54B5">
                <w:rPr>
                  <w:rFonts w:cs="Times New Roman"/>
                  <w:lang w:val="en-US"/>
                  <w:rPrChange w:id="608" w:author="Jacob Lie" w:date="2022-02-01T16:02:00Z">
                    <w:rPr>
                      <w:rFonts w:cs="Times New Roman"/>
                    </w:rPr>
                  </w:rPrChange>
                </w:rPr>
                <w:noBreakHyphen/>
              </w:r>
              <w:r w:rsidR="00325C1F" w:rsidRPr="00704FA2" w:rsidDel="008C54B5">
                <w:rPr>
                  <w:rFonts w:cs="Times New Roman"/>
                </w:rPr>
                <w:fldChar w:fldCharType="begin"/>
              </w:r>
              <w:r w:rsidR="00325C1F" w:rsidRPr="003159C2" w:rsidDel="008C54B5">
                <w:rPr>
                  <w:rFonts w:cs="Times New Roman"/>
                  <w:lang w:val="en-US"/>
                  <w:rPrChange w:id="609" w:author="Jacob Lie" w:date="2022-02-01T16:02:00Z">
                    <w:rPr>
                      <w:rFonts w:cs="Times New Roman"/>
                    </w:rPr>
                  </w:rPrChange>
                </w:rPr>
                <w:delInstrText xml:space="preserve"> SEQ Equation \* ARABIC \s 1 </w:delInstrText>
              </w:r>
              <w:r w:rsidR="00325C1F" w:rsidRPr="00704FA2" w:rsidDel="008C54B5">
                <w:rPr>
                  <w:rFonts w:cs="Times New Roman"/>
                </w:rPr>
                <w:fldChar w:fldCharType="separate"/>
              </w:r>
              <w:r w:rsidR="00127B11" w:rsidRPr="003159C2" w:rsidDel="008C54B5">
                <w:rPr>
                  <w:rFonts w:cs="Times New Roman"/>
                  <w:noProof/>
                  <w:lang w:val="en-US"/>
                  <w:rPrChange w:id="610" w:author="Jacob Lie" w:date="2022-02-01T16:02:00Z">
                    <w:rPr>
                      <w:rFonts w:cs="Times New Roman"/>
                      <w:noProof/>
                    </w:rPr>
                  </w:rPrChange>
                </w:rPr>
                <w:delText>2</w:delText>
              </w:r>
              <w:r w:rsidR="00325C1F" w:rsidRPr="00704FA2" w:rsidDel="008C54B5">
                <w:rPr>
                  <w:rFonts w:cs="Times New Roman"/>
                </w:rPr>
                <w:fldChar w:fldCharType="end"/>
              </w:r>
            </w:del>
          </w:p>
        </w:tc>
      </w:tr>
    </w:tbl>
    <w:p w14:paraId="03688802" w14:textId="7C7B3B1F" w:rsidR="00B121A6" w:rsidRPr="003159C2" w:rsidRDefault="006A7A94" w:rsidP="00914A90">
      <w:pPr>
        <w:pStyle w:val="Caption"/>
        <w:keepNext/>
        <w:rPr>
          <w:rFonts w:cs="Times New Roman"/>
          <w:lang w:val="en-US"/>
          <w:rPrChange w:id="611" w:author="Jacob Lie" w:date="2022-02-01T16:02:00Z">
            <w:rPr>
              <w:rFonts w:cs="Times New Roman"/>
            </w:rPr>
          </w:rPrChange>
        </w:rPr>
      </w:pPr>
      <w:r w:rsidRPr="00704FA2">
        <w:rPr>
          <w:rFonts w:cs="Times New Roman"/>
          <w:noProof/>
        </w:rPr>
        <w:drawing>
          <wp:anchor distT="0" distB="0" distL="114300" distR="114300" simplePos="0" relativeHeight="251658241" behindDoc="1" locked="0" layoutInCell="1" allowOverlap="1" wp14:anchorId="4E4A9018" wp14:editId="3574AD7F">
            <wp:simplePos x="0" y="0"/>
            <wp:positionH relativeFrom="column">
              <wp:posOffset>38100</wp:posOffset>
            </wp:positionH>
            <wp:positionV relativeFrom="paragraph">
              <wp:posOffset>5715</wp:posOffset>
            </wp:positionV>
            <wp:extent cx="3190875" cy="1961363"/>
            <wp:effectExtent l="0" t="0" r="0" b="1270"/>
            <wp:wrapThrough wrapText="bothSides">
              <wp:wrapPolygon edited="0">
                <wp:start x="0" y="0"/>
                <wp:lineTo x="0" y="21404"/>
                <wp:lineTo x="21407" y="21404"/>
                <wp:lineTo x="214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0875" cy="1961363"/>
                    </a:xfrm>
                    <a:prstGeom prst="rect">
                      <a:avLst/>
                    </a:prstGeom>
                  </pic:spPr>
                </pic:pic>
              </a:graphicData>
            </a:graphic>
          </wp:anchor>
        </w:drawing>
      </w:r>
    </w:p>
    <w:p w14:paraId="5EE5D389" w14:textId="373C4C87" w:rsidR="00DD3F29" w:rsidRPr="00704FA2" w:rsidRDefault="006A7A94" w:rsidP="00DD3F29">
      <w:pPr>
        <w:pStyle w:val="Caption"/>
        <w:rPr>
          <w:rFonts w:eastAsiaTheme="minorEastAsia" w:cs="Times New Roman"/>
          <w:lang w:val="en-US"/>
          <w:rPrChange w:id="612" w:author="Jacob Lie" w:date="2021-12-03T09:58:00Z">
            <w:rPr>
              <w:rFonts w:asciiTheme="minorHAnsi" w:eastAsiaTheme="minorEastAsia" w:hAnsiTheme="minorHAnsi" w:cstheme="minorHAnsi"/>
              <w:lang w:val="en-US"/>
            </w:rPr>
          </w:rPrChange>
        </w:rPr>
      </w:pPr>
      <w:r w:rsidRPr="00704FA2">
        <w:rPr>
          <w:rFonts w:cs="Times New Roman"/>
          <w:noProof/>
        </w:rPr>
        <mc:AlternateContent>
          <mc:Choice Requires="wps">
            <w:drawing>
              <wp:anchor distT="0" distB="0" distL="114300" distR="114300" simplePos="0" relativeHeight="251658242" behindDoc="0" locked="0" layoutInCell="1" allowOverlap="1" wp14:anchorId="4DA5A776" wp14:editId="5DD0AB14">
                <wp:simplePos x="0" y="0"/>
                <wp:positionH relativeFrom="margin">
                  <wp:posOffset>3409950</wp:posOffset>
                </wp:positionH>
                <wp:positionV relativeFrom="paragraph">
                  <wp:posOffset>147320</wp:posOffset>
                </wp:positionV>
                <wp:extent cx="2476500" cy="635"/>
                <wp:effectExtent l="0" t="0" r="0" b="5715"/>
                <wp:wrapThrough wrapText="bothSides">
                  <wp:wrapPolygon edited="0">
                    <wp:start x="0" y="0"/>
                    <wp:lineTo x="0" y="21400"/>
                    <wp:lineTo x="21434" y="21400"/>
                    <wp:lineTo x="21434"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18278485" w14:textId="2741138D" w:rsidR="006A7A94" w:rsidRPr="006A7A94" w:rsidRDefault="006A7A94" w:rsidP="006A7A94">
                            <w:pPr>
                              <w:pStyle w:val="Caption"/>
                              <w:rPr>
                                <w:rFonts w:asciiTheme="minorHAnsi" w:eastAsiaTheme="minorEastAsia" w:hAnsiTheme="minorHAnsi" w:cstheme="minorHAnsi"/>
                                <w:lang w:val="en-US"/>
                              </w:rPr>
                            </w:pPr>
                            <w:r w:rsidRPr="006A7A94">
                              <w:rPr>
                                <w:rFonts w:asciiTheme="minorHAnsi" w:hAnsiTheme="minorHAnsi" w:cstheme="minorHAnsi"/>
                                <w:lang w:val="en-US"/>
                              </w:rPr>
                              <w:t xml:space="preserve">Figure </w:t>
                            </w:r>
                            <w:ins w:id="613" w:author="Jacob Lie" w:date="2022-02-01T16:19:00Z">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STYLEREF 1 \s </w:instrText>
                              </w:r>
                            </w:ins>
                            <w:r w:rsidR="00783C9D">
                              <w:rPr>
                                <w:rFonts w:asciiTheme="minorHAnsi" w:hAnsiTheme="minorHAnsi" w:cstheme="minorHAnsi"/>
                                <w:lang w:val="en-US"/>
                              </w:rPr>
                              <w:fldChar w:fldCharType="separate"/>
                            </w:r>
                            <w:r w:rsidR="00783C9D">
                              <w:rPr>
                                <w:rFonts w:asciiTheme="minorHAnsi" w:hAnsiTheme="minorHAnsi" w:cstheme="minorHAnsi"/>
                                <w:noProof/>
                                <w:lang w:val="en-US"/>
                              </w:rPr>
                              <w:t>1</w:t>
                            </w:r>
                            <w:ins w:id="614" w:author="Jacob Lie" w:date="2022-02-01T16:19:00Z">
                              <w:r w:rsidR="00783C9D">
                                <w:rPr>
                                  <w:rFonts w:asciiTheme="minorHAnsi" w:hAnsiTheme="minorHAnsi" w:cstheme="minorHAnsi"/>
                                  <w:lang w:val="en-US"/>
                                </w:rPr>
                                <w:fldChar w:fldCharType="end"/>
                              </w:r>
                              <w:r w:rsidR="00783C9D">
                                <w:rPr>
                                  <w:rFonts w:asciiTheme="minorHAnsi" w:hAnsiTheme="minorHAnsi" w:cstheme="minorHAnsi"/>
                                  <w:lang w:val="en-US"/>
                                </w:rPr>
                                <w:noBreakHyphen/>
                              </w:r>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SEQ Figure \* ARABIC \s 1 </w:instrText>
                              </w:r>
                            </w:ins>
                            <w:r w:rsidR="00783C9D">
                              <w:rPr>
                                <w:rFonts w:asciiTheme="minorHAnsi" w:hAnsiTheme="minorHAnsi" w:cstheme="minorHAnsi"/>
                                <w:lang w:val="en-US"/>
                              </w:rPr>
                              <w:fldChar w:fldCharType="separate"/>
                            </w:r>
                            <w:ins w:id="615" w:author="Jacob Lie" w:date="2022-02-01T16:19:00Z">
                              <w:r w:rsidR="00783C9D">
                                <w:rPr>
                                  <w:rFonts w:asciiTheme="minorHAnsi" w:hAnsiTheme="minorHAnsi" w:cstheme="minorHAnsi"/>
                                  <w:noProof/>
                                  <w:lang w:val="en-US"/>
                                </w:rPr>
                                <w:t>2</w:t>
                              </w:r>
                              <w:r w:rsidR="00783C9D">
                                <w:rPr>
                                  <w:rFonts w:asciiTheme="minorHAnsi" w:hAnsiTheme="minorHAnsi" w:cstheme="minorHAnsi"/>
                                  <w:lang w:val="en-US"/>
                                </w:rPr>
                                <w:fldChar w:fldCharType="end"/>
                              </w:r>
                            </w:ins>
                            <w:del w:id="616" w:author="Jacob Lie" w:date="2022-02-01T16:19:00Z">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STYLEREF 1 \s </w:delInstrText>
                              </w:r>
                              <w:r w:rsidR="00723A4E" w:rsidDel="00783C9D">
                                <w:rPr>
                                  <w:rFonts w:asciiTheme="minorHAnsi" w:hAnsiTheme="minorHAnsi" w:cstheme="minorHAnsi"/>
                                  <w:lang w:val="en-US"/>
                                </w:rPr>
                                <w:fldChar w:fldCharType="separate"/>
                              </w:r>
                              <w:r w:rsidR="00723A4E" w:rsidDel="00783C9D">
                                <w:rPr>
                                  <w:rFonts w:asciiTheme="minorHAnsi" w:hAnsiTheme="minorHAnsi" w:cstheme="minorHAnsi"/>
                                  <w:noProof/>
                                  <w:lang w:val="en-US"/>
                                </w:rPr>
                                <w:delText>1</w:delText>
                              </w:r>
                              <w:r w:rsidR="00723A4E" w:rsidDel="00783C9D">
                                <w:rPr>
                                  <w:rFonts w:asciiTheme="minorHAnsi" w:hAnsiTheme="minorHAnsi" w:cstheme="minorHAnsi"/>
                                  <w:lang w:val="en-US"/>
                                </w:rPr>
                                <w:fldChar w:fldCharType="end"/>
                              </w:r>
                              <w:r w:rsidR="00723A4E" w:rsidDel="00783C9D">
                                <w:rPr>
                                  <w:rFonts w:asciiTheme="minorHAnsi" w:hAnsiTheme="minorHAnsi" w:cstheme="minorHAnsi"/>
                                  <w:lang w:val="en-US"/>
                                </w:rPr>
                                <w:noBreakHyphen/>
                              </w:r>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SEQ Figure \* ARABIC \s 1 </w:delInstrText>
                              </w:r>
                              <w:r w:rsidR="00723A4E" w:rsidDel="00783C9D">
                                <w:rPr>
                                  <w:rFonts w:asciiTheme="minorHAnsi" w:hAnsiTheme="minorHAnsi" w:cstheme="minorHAnsi"/>
                                  <w:lang w:val="en-US"/>
                                </w:rPr>
                                <w:fldChar w:fldCharType="separate"/>
                              </w:r>
                              <w:r w:rsidR="00723A4E" w:rsidDel="00783C9D">
                                <w:rPr>
                                  <w:rFonts w:asciiTheme="minorHAnsi" w:hAnsiTheme="minorHAnsi" w:cstheme="minorHAnsi"/>
                                  <w:noProof/>
                                  <w:lang w:val="en-US"/>
                                </w:rPr>
                                <w:delText>2</w:delText>
                              </w:r>
                              <w:r w:rsidR="00723A4E" w:rsidDel="00783C9D">
                                <w:rPr>
                                  <w:rFonts w:asciiTheme="minorHAnsi" w:hAnsiTheme="minorHAnsi" w:cstheme="minorHAnsi"/>
                                  <w:lang w:val="en-US"/>
                                </w:rPr>
                                <w:fldChar w:fldCharType="end"/>
                              </w:r>
                            </w:del>
                            <w:del w:id="617" w:author="Jacob Lie" w:date="2021-11-12T14:27:00Z">
                              <w:r w:rsidRPr="006A7A94" w:rsidDel="007F228C">
                                <w:rPr>
                                  <w:rFonts w:asciiTheme="minorHAnsi" w:hAnsiTheme="minorHAnsi" w:cstheme="minorHAnsi"/>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3</w:delText>
                              </w:r>
                              <w:r w:rsidRPr="006A7A94" w:rsidDel="007F228C">
                                <w:rPr>
                                  <w:rFonts w:asciiTheme="minorHAnsi" w:hAnsiTheme="minorHAnsi" w:cstheme="minorHAnsi"/>
                                </w:rPr>
                                <w:fldChar w:fldCharType="end"/>
                              </w:r>
                            </w:del>
                            <w:r w:rsidRPr="006A7A94">
                              <w:rPr>
                                <w:rFonts w:asciiTheme="minorHAnsi" w:hAnsiTheme="minorHAnsi" w:cstheme="minorHAnsi"/>
                                <w:lang w:val="en-US"/>
                              </w:rPr>
                              <w:t xml:space="preserve">. Illustration of the photoelectric effect. A bound electron </w:t>
                            </w:r>
                            <w:del w:id="618" w:author="Jacob Lie" w:date="2021-11-12T15:27:00Z">
                              <w:r w:rsidRPr="006A7A94" w:rsidDel="003121C5">
                                <w:rPr>
                                  <w:rFonts w:asciiTheme="minorHAnsi" w:hAnsiTheme="minorHAnsi" w:cstheme="minorHAnsi"/>
                                  <w:lang w:val="en-US"/>
                                </w:rPr>
                                <w:delText>absorb</w:delText>
                              </w:r>
                            </w:del>
                            <w:ins w:id="619" w:author="Jacob Lie" w:date="2021-11-12T15:27:00Z">
                              <w:r w:rsidR="003121C5" w:rsidRPr="006A7A94">
                                <w:rPr>
                                  <w:rFonts w:asciiTheme="minorHAnsi" w:hAnsiTheme="minorHAnsi" w:cstheme="minorHAnsi"/>
                                  <w:lang w:val="en-US"/>
                                </w:rPr>
                                <w:t>absorbs</w:t>
                              </w:r>
                            </w:ins>
                            <w:r w:rsidRPr="006A7A94">
                              <w:rPr>
                                <w:rFonts w:asciiTheme="minorHAnsi" w:hAnsiTheme="minorHAnsi" w:cstheme="minorHAnsi"/>
                                <w:lang w:val="en-US"/>
                              </w:rPr>
                              <w:t xml:space="preserve"> all the energy of incoming a photon. If the energy is high enough, it will ionize the electrons </w:t>
                            </w:r>
                            <w:r w:rsidRPr="006A7A94">
                              <w:rPr>
                                <w:rFonts w:asciiTheme="minorHAnsi" w:hAnsiTheme="minorHAnsi" w:cstheme="minorHAnsi"/>
                                <w:lang w:val="en-US"/>
                              </w:rPr>
                              <w:fldChar w:fldCharType="begin"/>
                            </w:r>
                            <w:r w:rsidRPr="006A7A94">
                              <w:rPr>
                                <w:rFonts w:asciiTheme="minorHAnsi" w:hAnsiTheme="minorHAnsi" w:cstheme="minorHAnsi"/>
                                <w:lang w:val="en-US"/>
                              </w:rPr>
                              <w:instrText xml:space="preserve"> ADDIN ZOTERO_ITEM CSL_CITATION {"citationID":"OOGUAymp","properties":{"formattedCitation":"(Attix,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Pr="006A7A94">
                              <w:rPr>
                                <w:rFonts w:asciiTheme="minorHAnsi" w:hAnsiTheme="minorHAnsi" w:cstheme="minorHAnsi"/>
                                <w:lang w:val="en-US"/>
                              </w:rPr>
                              <w:fldChar w:fldCharType="separate"/>
                            </w:r>
                            <w:r w:rsidRPr="006A7A94">
                              <w:rPr>
                                <w:rFonts w:asciiTheme="minorHAnsi" w:hAnsiTheme="minorHAnsi" w:cstheme="minorHAnsi"/>
                                <w:lang w:val="en-US"/>
                              </w:rPr>
                              <w:t>(</w:t>
                            </w:r>
                            <w:proofErr w:type="spellStart"/>
                            <w:r w:rsidRPr="006A7A94">
                              <w:rPr>
                                <w:rFonts w:asciiTheme="minorHAnsi" w:hAnsiTheme="minorHAnsi" w:cstheme="minorHAnsi"/>
                                <w:lang w:val="en-US"/>
                              </w:rPr>
                              <w:t>Attix</w:t>
                            </w:r>
                            <w:proofErr w:type="spellEnd"/>
                            <w:r w:rsidRPr="006A7A94">
                              <w:rPr>
                                <w:rFonts w:asciiTheme="minorHAnsi" w:hAnsiTheme="minorHAnsi" w:cstheme="minorHAnsi"/>
                                <w:lang w:val="en-US"/>
                              </w:rPr>
                              <w:t>, 1986, p.138)</w:t>
                            </w:r>
                            <w:r w:rsidRPr="006A7A94">
                              <w:rPr>
                                <w:rFonts w:asciiTheme="minorHAnsi" w:hAnsiTheme="minorHAnsi" w:cstheme="minorHAnsi"/>
                                <w:lang w:val="en-US"/>
                              </w:rPr>
                              <w:fldChar w:fldCharType="end"/>
                            </w:r>
                            <w:r w:rsidRPr="006A7A94">
                              <w:rPr>
                                <w:rFonts w:asciiTheme="minorHAnsi" w:hAnsiTheme="minorHAnsi" w:cstheme="minorHAnsi"/>
                                <w:lang w:val="en-US"/>
                              </w:rPr>
                              <w:t xml:space="preserve">. The kinetic energy of the electron is dependent on the initial energy of the photon </w:t>
                            </w:r>
                            <m:oMath>
                              <m:r>
                                <w:rPr>
                                  <w:rFonts w:ascii="Cambria Math" w:hAnsi="Cambria Math" w:cstheme="minorHAnsi"/>
                                  <w:lang w:val="en-US"/>
                                </w:rPr>
                                <m:t>hν</m:t>
                              </m:r>
                            </m:oMath>
                            <w:r w:rsidRPr="006A7A94">
                              <w:rPr>
                                <w:rFonts w:asciiTheme="minorHAnsi" w:hAnsiTheme="minorHAnsi" w:cstheme="minorHAnsi"/>
                                <w:lang w:val="en-US"/>
                              </w:rPr>
                              <w:t xml:space="preserve"> and the binding energy of the electron </w:t>
                            </w:r>
                            <m:oMath>
                              <m:sSub>
                                <m:sSubPr>
                                  <m:ctrlPr>
                                    <w:rPr>
                                      <w:rFonts w:ascii="Cambria Math" w:hAnsi="Cambria Math" w:cstheme="minorHAnsi"/>
                                      <w:lang w:val="en-US"/>
                                    </w:rPr>
                                  </m:ctrlPr>
                                </m:sSubPr>
                                <m:e>
                                  <m:r>
                                    <w:rPr>
                                      <w:rFonts w:ascii="Cambria Math" w:hAnsi="Cambria Math" w:cstheme="minorHAnsi"/>
                                      <w:lang w:val="en-US"/>
                                    </w:rPr>
                                    <m:t>E</m:t>
                                  </m:r>
                                </m:e>
                                <m:sub>
                                  <m:r>
                                    <w:rPr>
                                      <w:rFonts w:ascii="Cambria Math" w:hAnsi="Cambria Math" w:cstheme="minorHAnsi"/>
                                      <w:lang w:val="en-US"/>
                                    </w:rPr>
                                    <m:t>b</m:t>
                                  </m:r>
                                </m:sub>
                              </m:sSub>
                            </m:oMath>
                            <w:r w:rsidRPr="006A7A94">
                              <w:rPr>
                                <w:rFonts w:asciiTheme="minorHAnsi" w:hAnsiTheme="minorHAnsi" w:cstheme="minorHAnsi"/>
                                <w:lang w:val="en-US"/>
                              </w:rPr>
                              <w:t xml:space="preserve">. Recoil energy is given to the atom, but it is approximately </w:t>
                            </w:r>
                            <m:oMath>
                              <m:r>
                                <w:rPr>
                                  <w:rFonts w:ascii="Cambria Math" w:hAnsi="Cambria Math" w:cstheme="minorHAnsi"/>
                                  <w:lang w:val="en-US"/>
                                </w:rPr>
                                <m:t>0</m:t>
                              </m:r>
                            </m:oMath>
                            <w:r w:rsidRPr="006A7A94">
                              <w:rPr>
                                <w:rFonts w:asciiTheme="minorHAnsi" w:eastAsiaTheme="minorEastAsia" w:hAnsiTheme="minorHAnsi" w:cstheme="minorHAnsi"/>
                                <w:lang w:val="en-US"/>
                              </w:rPr>
                              <w:t xml:space="preserve">. </w:t>
                            </w:r>
                          </w:p>
                          <w:p w14:paraId="317EB345" w14:textId="4534DDA3" w:rsidR="006A7A94" w:rsidRPr="006A7A94" w:rsidRDefault="006A7A94" w:rsidP="006A7A94">
                            <w:pPr>
                              <w:pStyle w:val="Caption"/>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A5A776" id="_x0000_t202" coordsize="21600,21600" o:spt="202" path="m,l,21600r21600,l21600,xe">
                <v:stroke joinstyle="miter"/>
                <v:path gradientshapeok="t" o:connecttype="rect"/>
              </v:shapetype>
              <v:shape id="Text Box 7" o:spid="_x0000_s1026" type="#_x0000_t202" style="position:absolute;margin-left:268.5pt;margin-top:11.6pt;width:195pt;height:.0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" stroked="f">
                <v:textbox style="mso-fit-shape-to-text:t" inset="0,0,0,0">
                  <w:txbxContent>
                    <w:p w14:paraId="18278485" w14:textId="2741138D" w:rsidR="006A7A94" w:rsidRPr="006A7A94" w:rsidRDefault="006A7A94" w:rsidP="006A7A94">
                      <w:pPr>
                        <w:pStyle w:val="Caption"/>
                        <w:rPr>
                          <w:rFonts w:asciiTheme="minorHAnsi" w:eastAsiaTheme="minorEastAsia" w:hAnsiTheme="minorHAnsi" w:cstheme="minorHAnsi"/>
                          <w:lang w:val="en-US"/>
                        </w:rPr>
                      </w:pPr>
                      <w:r w:rsidRPr="006A7A94">
                        <w:rPr>
                          <w:rFonts w:asciiTheme="minorHAnsi" w:hAnsiTheme="minorHAnsi" w:cstheme="minorHAnsi"/>
                          <w:lang w:val="en-US"/>
                        </w:rPr>
                        <w:t xml:space="preserve">Figure </w:t>
                      </w:r>
                      <w:ins w:id="620" w:author="Jacob Lie" w:date="2022-02-01T16:19:00Z">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STYLEREF 1 \s </w:instrText>
                        </w:r>
                      </w:ins>
                      <w:r w:rsidR="00783C9D">
                        <w:rPr>
                          <w:rFonts w:asciiTheme="minorHAnsi" w:hAnsiTheme="minorHAnsi" w:cstheme="minorHAnsi"/>
                          <w:lang w:val="en-US"/>
                        </w:rPr>
                        <w:fldChar w:fldCharType="separate"/>
                      </w:r>
                      <w:r w:rsidR="00783C9D">
                        <w:rPr>
                          <w:rFonts w:asciiTheme="minorHAnsi" w:hAnsiTheme="minorHAnsi" w:cstheme="minorHAnsi"/>
                          <w:noProof/>
                          <w:lang w:val="en-US"/>
                        </w:rPr>
                        <w:t>1</w:t>
                      </w:r>
                      <w:ins w:id="621" w:author="Jacob Lie" w:date="2022-02-01T16:19:00Z">
                        <w:r w:rsidR="00783C9D">
                          <w:rPr>
                            <w:rFonts w:asciiTheme="minorHAnsi" w:hAnsiTheme="minorHAnsi" w:cstheme="minorHAnsi"/>
                            <w:lang w:val="en-US"/>
                          </w:rPr>
                          <w:fldChar w:fldCharType="end"/>
                        </w:r>
                        <w:r w:rsidR="00783C9D">
                          <w:rPr>
                            <w:rFonts w:asciiTheme="minorHAnsi" w:hAnsiTheme="minorHAnsi" w:cstheme="minorHAnsi"/>
                            <w:lang w:val="en-US"/>
                          </w:rPr>
                          <w:noBreakHyphen/>
                        </w:r>
                        <w:r w:rsidR="00783C9D">
                          <w:rPr>
                            <w:rFonts w:asciiTheme="minorHAnsi" w:hAnsiTheme="minorHAnsi" w:cstheme="minorHAnsi"/>
                            <w:lang w:val="en-US"/>
                          </w:rPr>
                          <w:fldChar w:fldCharType="begin"/>
                        </w:r>
                        <w:r w:rsidR="00783C9D">
                          <w:rPr>
                            <w:rFonts w:asciiTheme="minorHAnsi" w:hAnsiTheme="minorHAnsi" w:cstheme="minorHAnsi"/>
                            <w:lang w:val="en-US"/>
                          </w:rPr>
                          <w:instrText xml:space="preserve"> SEQ Figure \* ARABIC \s 1 </w:instrText>
                        </w:r>
                      </w:ins>
                      <w:r w:rsidR="00783C9D">
                        <w:rPr>
                          <w:rFonts w:asciiTheme="minorHAnsi" w:hAnsiTheme="minorHAnsi" w:cstheme="minorHAnsi"/>
                          <w:lang w:val="en-US"/>
                        </w:rPr>
                        <w:fldChar w:fldCharType="separate"/>
                      </w:r>
                      <w:ins w:id="622" w:author="Jacob Lie" w:date="2022-02-01T16:19:00Z">
                        <w:r w:rsidR="00783C9D">
                          <w:rPr>
                            <w:rFonts w:asciiTheme="minorHAnsi" w:hAnsiTheme="minorHAnsi" w:cstheme="minorHAnsi"/>
                            <w:noProof/>
                            <w:lang w:val="en-US"/>
                          </w:rPr>
                          <w:t>2</w:t>
                        </w:r>
                        <w:r w:rsidR="00783C9D">
                          <w:rPr>
                            <w:rFonts w:asciiTheme="minorHAnsi" w:hAnsiTheme="minorHAnsi" w:cstheme="minorHAnsi"/>
                            <w:lang w:val="en-US"/>
                          </w:rPr>
                          <w:fldChar w:fldCharType="end"/>
                        </w:r>
                      </w:ins>
                      <w:del w:id="623" w:author="Jacob Lie" w:date="2022-02-01T16:19:00Z">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STYLEREF 1 \s </w:delInstrText>
                        </w:r>
                        <w:r w:rsidR="00723A4E" w:rsidDel="00783C9D">
                          <w:rPr>
                            <w:rFonts w:asciiTheme="minorHAnsi" w:hAnsiTheme="minorHAnsi" w:cstheme="minorHAnsi"/>
                            <w:lang w:val="en-US"/>
                          </w:rPr>
                          <w:fldChar w:fldCharType="separate"/>
                        </w:r>
                        <w:r w:rsidR="00723A4E" w:rsidDel="00783C9D">
                          <w:rPr>
                            <w:rFonts w:asciiTheme="minorHAnsi" w:hAnsiTheme="minorHAnsi" w:cstheme="minorHAnsi"/>
                            <w:noProof/>
                            <w:lang w:val="en-US"/>
                          </w:rPr>
                          <w:delText>1</w:delText>
                        </w:r>
                        <w:r w:rsidR="00723A4E" w:rsidDel="00783C9D">
                          <w:rPr>
                            <w:rFonts w:asciiTheme="minorHAnsi" w:hAnsiTheme="minorHAnsi" w:cstheme="minorHAnsi"/>
                            <w:lang w:val="en-US"/>
                          </w:rPr>
                          <w:fldChar w:fldCharType="end"/>
                        </w:r>
                        <w:r w:rsidR="00723A4E" w:rsidDel="00783C9D">
                          <w:rPr>
                            <w:rFonts w:asciiTheme="minorHAnsi" w:hAnsiTheme="minorHAnsi" w:cstheme="minorHAnsi"/>
                            <w:lang w:val="en-US"/>
                          </w:rPr>
                          <w:noBreakHyphen/>
                        </w:r>
                        <w:r w:rsidR="00723A4E" w:rsidDel="00783C9D">
                          <w:rPr>
                            <w:rFonts w:asciiTheme="minorHAnsi" w:hAnsiTheme="minorHAnsi" w:cstheme="minorHAnsi"/>
                            <w:lang w:val="en-US"/>
                          </w:rPr>
                          <w:fldChar w:fldCharType="begin"/>
                        </w:r>
                        <w:r w:rsidR="00723A4E" w:rsidDel="00783C9D">
                          <w:rPr>
                            <w:rFonts w:asciiTheme="minorHAnsi" w:hAnsiTheme="minorHAnsi" w:cstheme="minorHAnsi"/>
                            <w:lang w:val="en-US"/>
                          </w:rPr>
                          <w:delInstrText xml:space="preserve"> SEQ Figure \* ARABIC \s 1 </w:delInstrText>
                        </w:r>
                        <w:r w:rsidR="00723A4E" w:rsidDel="00783C9D">
                          <w:rPr>
                            <w:rFonts w:asciiTheme="minorHAnsi" w:hAnsiTheme="minorHAnsi" w:cstheme="minorHAnsi"/>
                            <w:lang w:val="en-US"/>
                          </w:rPr>
                          <w:fldChar w:fldCharType="separate"/>
                        </w:r>
                        <w:r w:rsidR="00723A4E" w:rsidDel="00783C9D">
                          <w:rPr>
                            <w:rFonts w:asciiTheme="minorHAnsi" w:hAnsiTheme="minorHAnsi" w:cstheme="minorHAnsi"/>
                            <w:noProof/>
                            <w:lang w:val="en-US"/>
                          </w:rPr>
                          <w:delText>2</w:delText>
                        </w:r>
                        <w:r w:rsidR="00723A4E" w:rsidDel="00783C9D">
                          <w:rPr>
                            <w:rFonts w:asciiTheme="minorHAnsi" w:hAnsiTheme="minorHAnsi" w:cstheme="minorHAnsi"/>
                            <w:lang w:val="en-US"/>
                          </w:rPr>
                          <w:fldChar w:fldCharType="end"/>
                        </w:r>
                      </w:del>
                      <w:del w:id="624" w:author="Jacob Lie" w:date="2021-11-12T14:27:00Z">
                        <w:r w:rsidRPr="006A7A94" w:rsidDel="007F228C">
                          <w:rPr>
                            <w:rFonts w:asciiTheme="minorHAnsi" w:hAnsiTheme="minorHAnsi" w:cstheme="minorHAnsi"/>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3</w:delText>
                        </w:r>
                        <w:r w:rsidRPr="006A7A94" w:rsidDel="007F228C">
                          <w:rPr>
                            <w:rFonts w:asciiTheme="minorHAnsi" w:hAnsiTheme="minorHAnsi" w:cstheme="minorHAnsi"/>
                          </w:rPr>
                          <w:fldChar w:fldCharType="end"/>
                        </w:r>
                      </w:del>
                      <w:r w:rsidRPr="006A7A94">
                        <w:rPr>
                          <w:rFonts w:asciiTheme="minorHAnsi" w:hAnsiTheme="minorHAnsi" w:cstheme="minorHAnsi"/>
                          <w:lang w:val="en-US"/>
                        </w:rPr>
                        <w:t xml:space="preserve">. Illustration of the photoelectric effect. A bound electron </w:t>
                      </w:r>
                      <w:del w:id="625" w:author="Jacob Lie" w:date="2021-11-12T15:27:00Z">
                        <w:r w:rsidRPr="006A7A94" w:rsidDel="003121C5">
                          <w:rPr>
                            <w:rFonts w:asciiTheme="minorHAnsi" w:hAnsiTheme="minorHAnsi" w:cstheme="minorHAnsi"/>
                            <w:lang w:val="en-US"/>
                          </w:rPr>
                          <w:delText>absorb</w:delText>
                        </w:r>
                      </w:del>
                      <w:ins w:id="626" w:author="Jacob Lie" w:date="2021-11-12T15:27:00Z">
                        <w:r w:rsidR="003121C5" w:rsidRPr="006A7A94">
                          <w:rPr>
                            <w:rFonts w:asciiTheme="minorHAnsi" w:hAnsiTheme="minorHAnsi" w:cstheme="minorHAnsi"/>
                            <w:lang w:val="en-US"/>
                          </w:rPr>
                          <w:t>absorbs</w:t>
                        </w:r>
                      </w:ins>
                      <w:r w:rsidRPr="006A7A94">
                        <w:rPr>
                          <w:rFonts w:asciiTheme="minorHAnsi" w:hAnsiTheme="minorHAnsi" w:cstheme="minorHAnsi"/>
                          <w:lang w:val="en-US"/>
                        </w:rPr>
                        <w:t xml:space="preserve"> all the energy of incoming a photon. If the energy is high enough, it will ionize the electrons </w:t>
                      </w:r>
                      <w:r w:rsidRPr="006A7A94">
                        <w:rPr>
                          <w:rFonts w:asciiTheme="minorHAnsi" w:hAnsiTheme="minorHAnsi" w:cstheme="minorHAnsi"/>
                          <w:lang w:val="en-US"/>
                        </w:rPr>
                        <w:fldChar w:fldCharType="begin"/>
                      </w:r>
                      <w:r w:rsidRPr="006A7A94">
                        <w:rPr>
                          <w:rFonts w:asciiTheme="minorHAnsi" w:hAnsiTheme="minorHAnsi" w:cstheme="minorHAnsi"/>
                          <w:lang w:val="en-US"/>
                        </w:rPr>
                        <w:instrText xml:space="preserve"> ADDIN ZOTERO_ITEM CSL_CITATION {"citationID":"OOGUAymp","properties":{"formattedCitation":"(Attix,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Pr="006A7A94">
                        <w:rPr>
                          <w:rFonts w:asciiTheme="minorHAnsi" w:hAnsiTheme="minorHAnsi" w:cstheme="minorHAnsi"/>
                          <w:lang w:val="en-US"/>
                        </w:rPr>
                        <w:fldChar w:fldCharType="separate"/>
                      </w:r>
                      <w:r w:rsidRPr="006A7A94">
                        <w:rPr>
                          <w:rFonts w:asciiTheme="minorHAnsi" w:hAnsiTheme="minorHAnsi" w:cstheme="minorHAnsi"/>
                          <w:lang w:val="en-US"/>
                        </w:rPr>
                        <w:t>(</w:t>
                      </w:r>
                      <w:proofErr w:type="spellStart"/>
                      <w:r w:rsidRPr="006A7A94">
                        <w:rPr>
                          <w:rFonts w:asciiTheme="minorHAnsi" w:hAnsiTheme="minorHAnsi" w:cstheme="minorHAnsi"/>
                          <w:lang w:val="en-US"/>
                        </w:rPr>
                        <w:t>Attix</w:t>
                      </w:r>
                      <w:proofErr w:type="spellEnd"/>
                      <w:r w:rsidRPr="006A7A94">
                        <w:rPr>
                          <w:rFonts w:asciiTheme="minorHAnsi" w:hAnsiTheme="minorHAnsi" w:cstheme="minorHAnsi"/>
                          <w:lang w:val="en-US"/>
                        </w:rPr>
                        <w:t>, 1986, p.138)</w:t>
                      </w:r>
                      <w:r w:rsidRPr="006A7A94">
                        <w:rPr>
                          <w:rFonts w:asciiTheme="minorHAnsi" w:hAnsiTheme="minorHAnsi" w:cstheme="minorHAnsi"/>
                          <w:lang w:val="en-US"/>
                        </w:rPr>
                        <w:fldChar w:fldCharType="end"/>
                      </w:r>
                      <w:r w:rsidRPr="006A7A94">
                        <w:rPr>
                          <w:rFonts w:asciiTheme="minorHAnsi" w:hAnsiTheme="minorHAnsi" w:cstheme="minorHAnsi"/>
                          <w:lang w:val="en-US"/>
                        </w:rPr>
                        <w:t xml:space="preserve">. The kinetic energy of the electron is dependent on the initial energy of the photon </w:t>
                      </w:r>
                      <m:oMath>
                        <m:r>
                          <w:rPr>
                            <w:rFonts w:ascii="Cambria Math" w:hAnsi="Cambria Math" w:cstheme="minorHAnsi"/>
                            <w:lang w:val="en-US"/>
                          </w:rPr>
                          <m:t>hν</m:t>
                        </m:r>
                      </m:oMath>
                      <w:r w:rsidRPr="006A7A94">
                        <w:rPr>
                          <w:rFonts w:asciiTheme="minorHAnsi" w:hAnsiTheme="minorHAnsi" w:cstheme="minorHAnsi"/>
                          <w:lang w:val="en-US"/>
                        </w:rPr>
                        <w:t xml:space="preserve"> and the binding energy of the electron </w:t>
                      </w:r>
                      <m:oMath>
                        <m:sSub>
                          <m:sSubPr>
                            <m:ctrlPr>
                              <w:rPr>
                                <w:rFonts w:ascii="Cambria Math" w:hAnsi="Cambria Math" w:cstheme="minorHAnsi"/>
                                <w:lang w:val="en-US"/>
                              </w:rPr>
                            </m:ctrlPr>
                          </m:sSubPr>
                          <m:e>
                            <m:r>
                              <w:rPr>
                                <w:rFonts w:ascii="Cambria Math" w:hAnsi="Cambria Math" w:cstheme="minorHAnsi"/>
                                <w:lang w:val="en-US"/>
                              </w:rPr>
                              <m:t>E</m:t>
                            </m:r>
                          </m:e>
                          <m:sub>
                            <m:r>
                              <w:rPr>
                                <w:rFonts w:ascii="Cambria Math" w:hAnsi="Cambria Math" w:cstheme="minorHAnsi"/>
                                <w:lang w:val="en-US"/>
                              </w:rPr>
                              <m:t>b</m:t>
                            </m:r>
                          </m:sub>
                        </m:sSub>
                      </m:oMath>
                      <w:r w:rsidRPr="006A7A94">
                        <w:rPr>
                          <w:rFonts w:asciiTheme="minorHAnsi" w:hAnsiTheme="minorHAnsi" w:cstheme="minorHAnsi"/>
                          <w:lang w:val="en-US"/>
                        </w:rPr>
                        <w:t xml:space="preserve">. Recoil energy is given to the atom, but it is approximately </w:t>
                      </w:r>
                      <m:oMath>
                        <m:r>
                          <w:rPr>
                            <w:rFonts w:ascii="Cambria Math" w:hAnsi="Cambria Math" w:cstheme="minorHAnsi"/>
                            <w:lang w:val="en-US"/>
                          </w:rPr>
                          <m:t>0</m:t>
                        </m:r>
                      </m:oMath>
                      <w:r w:rsidRPr="006A7A94">
                        <w:rPr>
                          <w:rFonts w:asciiTheme="minorHAnsi" w:eastAsiaTheme="minorEastAsia" w:hAnsiTheme="minorHAnsi" w:cstheme="minorHAnsi"/>
                          <w:lang w:val="en-US"/>
                        </w:rPr>
                        <w:t xml:space="preserve">. </w:t>
                      </w:r>
                    </w:p>
                    <w:p w14:paraId="317EB345" w14:textId="4534DDA3" w:rsidR="006A7A94" w:rsidRPr="006A7A94" w:rsidRDefault="006A7A94" w:rsidP="006A7A94">
                      <w:pPr>
                        <w:pStyle w:val="Caption"/>
                        <w:rPr>
                          <w:lang w:val="en-US"/>
                        </w:rPr>
                      </w:pPr>
                    </w:p>
                  </w:txbxContent>
                </v:textbox>
                <w10:wrap type="through" anchorx="margin"/>
              </v:shape>
            </w:pict>
          </mc:Fallback>
        </mc:AlternateContent>
      </w:r>
      <w:r w:rsidR="00DD3F29" w:rsidRPr="00704FA2">
        <w:rPr>
          <w:rFonts w:cs="Times New Roman"/>
          <w:lang w:val="en-US"/>
        </w:rPr>
        <w:t xml:space="preserve"> </w:t>
      </w:r>
    </w:p>
    <w:p w14:paraId="372F5436" w14:textId="77777777" w:rsidR="006A7A94" w:rsidRPr="00704FA2" w:rsidRDefault="006A7A94" w:rsidP="00C43BA4">
      <w:pPr>
        <w:rPr>
          <w:rFonts w:eastAsiaTheme="minorEastAsia" w:cs="Times New Roman"/>
          <w:lang w:val="en-US"/>
          <w:rPrChange w:id="627" w:author="Jacob Lie" w:date="2021-12-03T09:58:00Z">
            <w:rPr>
              <w:rFonts w:asciiTheme="minorHAnsi" w:eastAsiaTheme="minorEastAsia" w:hAnsiTheme="minorHAnsi" w:cstheme="minorHAnsi"/>
              <w:lang w:val="en-US"/>
            </w:rPr>
          </w:rPrChange>
        </w:rPr>
      </w:pPr>
    </w:p>
    <w:p w14:paraId="77E9BC3A" w14:textId="4D364CDB" w:rsidR="003E594C" w:rsidRPr="00704FA2" w:rsidRDefault="003E594C" w:rsidP="00C43BA4">
      <w:pPr>
        <w:rPr>
          <w:rFonts w:eastAsiaTheme="minorEastAsia" w:cs="Times New Roman"/>
          <w:b/>
          <w:bCs/>
          <w:lang w:val="en-US"/>
          <w:rPrChange w:id="628" w:author="Jacob Lie" w:date="2021-12-03T09:58:00Z">
            <w:rPr>
              <w:rFonts w:asciiTheme="minorHAnsi" w:eastAsiaTheme="minorEastAsia" w:hAnsiTheme="minorHAnsi" w:cstheme="minorHAnsi"/>
              <w:b/>
              <w:bCs/>
              <w:lang w:val="en-US"/>
            </w:rPr>
          </w:rPrChange>
        </w:rPr>
      </w:pPr>
      <w:r w:rsidRPr="00704FA2">
        <w:rPr>
          <w:rFonts w:eastAsiaTheme="minorEastAsia" w:cs="Times New Roman"/>
          <w:b/>
          <w:bCs/>
          <w:lang w:val="en-US"/>
          <w:rPrChange w:id="629" w:author="Jacob Lie" w:date="2021-12-03T09:58:00Z">
            <w:rPr>
              <w:rFonts w:asciiTheme="minorHAnsi" w:eastAsiaTheme="minorEastAsia" w:hAnsiTheme="minorHAnsi" w:cstheme="minorHAnsi"/>
              <w:b/>
              <w:bCs/>
              <w:lang w:val="en-US"/>
            </w:rPr>
          </w:rPrChange>
        </w:rPr>
        <w:t xml:space="preserve">Compton scattering </w:t>
      </w:r>
    </w:p>
    <w:p w14:paraId="7D271D92" w14:textId="4953E9FE" w:rsidR="008028CD" w:rsidRPr="00704FA2" w:rsidRDefault="006C3B31" w:rsidP="00C43BA4">
      <w:pPr>
        <w:rPr>
          <w:rFonts w:eastAsiaTheme="minorEastAsia" w:cs="Times New Roman"/>
          <w:lang w:val="en-US"/>
          <w:rPrChange w:id="630" w:author="Jacob Lie" w:date="2021-12-03T09:58:00Z">
            <w:rPr>
              <w:rFonts w:asciiTheme="minorHAnsi" w:eastAsiaTheme="minorEastAsia" w:hAnsiTheme="minorHAnsi" w:cstheme="minorHAnsi"/>
              <w:lang w:val="en-US"/>
            </w:rPr>
          </w:rPrChange>
        </w:rPr>
      </w:pPr>
      <w:ins w:id="631" w:author="Jacob Lie" w:date="2021-11-12T14:17:00Z">
        <w:r w:rsidRPr="00704FA2">
          <w:rPr>
            <w:rFonts w:eastAsiaTheme="minorEastAsia" w:cs="Times New Roman"/>
            <w:noProof/>
            <w:lang w:val="en-US"/>
            <w:rPrChange w:id="632" w:author="Jacob Lie" w:date="2021-12-03T09:58:00Z">
              <w:rPr>
                <w:rFonts w:asciiTheme="minorHAnsi" w:eastAsiaTheme="minorEastAsia" w:hAnsiTheme="minorHAnsi" w:cstheme="minorHAnsi"/>
                <w:noProof/>
                <w:lang w:val="en-US"/>
              </w:rPr>
            </w:rPrChange>
          </w:rPr>
          <w:drawing>
            <wp:anchor distT="0" distB="0" distL="114300" distR="114300" simplePos="0" relativeHeight="251658244" behindDoc="1" locked="0" layoutInCell="1" allowOverlap="1" wp14:anchorId="1F9192AE" wp14:editId="36187417">
              <wp:simplePos x="0" y="0"/>
              <wp:positionH relativeFrom="margin">
                <wp:posOffset>10795</wp:posOffset>
              </wp:positionH>
              <wp:positionV relativeFrom="paragraph">
                <wp:posOffset>1296035</wp:posOffset>
              </wp:positionV>
              <wp:extent cx="3156585" cy="1774190"/>
              <wp:effectExtent l="0" t="0" r="5715"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6585" cy="1774190"/>
                      </a:xfrm>
                      <a:prstGeom prst="rect">
                        <a:avLst/>
                      </a:prstGeom>
                    </pic:spPr>
                  </pic:pic>
                </a:graphicData>
              </a:graphic>
              <wp14:sizeRelH relativeFrom="margin">
                <wp14:pctWidth>0</wp14:pctWidth>
              </wp14:sizeRelH>
              <wp14:sizeRelV relativeFrom="margin">
                <wp14:pctHeight>0</wp14:pctHeight>
              </wp14:sizeRelV>
            </wp:anchor>
          </w:drawing>
        </w:r>
      </w:ins>
      <w:r w:rsidR="007D06B0" w:rsidRPr="00704FA2">
        <w:rPr>
          <w:rFonts w:eastAsiaTheme="minorEastAsia" w:cs="Times New Roman"/>
          <w:lang w:val="en-US"/>
          <w:rPrChange w:id="633" w:author="Jacob Lie" w:date="2021-12-03T09:58:00Z">
            <w:rPr>
              <w:rFonts w:asciiTheme="minorHAnsi" w:eastAsiaTheme="minorEastAsia" w:hAnsiTheme="minorHAnsi" w:cstheme="minorHAnsi"/>
              <w:lang w:val="en-US"/>
            </w:rPr>
          </w:rPrChange>
        </w:rPr>
        <w:t xml:space="preserve">The scattering process differs from the photo-electric effect in </w:t>
      </w:r>
      <w:r w:rsidR="003A7DEC" w:rsidRPr="00704FA2">
        <w:rPr>
          <w:rFonts w:eastAsiaTheme="minorEastAsia" w:cs="Times New Roman"/>
          <w:lang w:val="en-US"/>
          <w:rPrChange w:id="634" w:author="Jacob Lie" w:date="2021-12-03T09:58:00Z">
            <w:rPr>
              <w:rFonts w:asciiTheme="minorHAnsi" w:eastAsiaTheme="minorEastAsia" w:hAnsiTheme="minorHAnsi" w:cstheme="minorHAnsi"/>
              <w:lang w:val="en-US"/>
            </w:rPr>
          </w:rPrChange>
        </w:rPr>
        <w:t>that the</w:t>
      </w:r>
      <w:r w:rsidR="00F61753" w:rsidRPr="00704FA2">
        <w:rPr>
          <w:rFonts w:eastAsiaTheme="minorEastAsia" w:cs="Times New Roman"/>
          <w:lang w:val="en-US"/>
          <w:rPrChange w:id="635" w:author="Jacob Lie" w:date="2021-12-03T09:58:00Z">
            <w:rPr>
              <w:rFonts w:asciiTheme="minorHAnsi" w:eastAsiaTheme="minorEastAsia" w:hAnsiTheme="minorHAnsi" w:cstheme="minorHAnsi"/>
              <w:lang w:val="en-US"/>
            </w:rPr>
          </w:rPrChange>
        </w:rPr>
        <w:t xml:space="preserve"> electron orbiting</w:t>
      </w:r>
      <w:r w:rsidR="003A7DEC" w:rsidRPr="00704FA2">
        <w:rPr>
          <w:rFonts w:eastAsiaTheme="minorEastAsia" w:cs="Times New Roman"/>
          <w:lang w:val="en-US"/>
          <w:rPrChange w:id="636" w:author="Jacob Lie" w:date="2021-12-03T09:58:00Z">
            <w:rPr>
              <w:rFonts w:asciiTheme="minorHAnsi" w:eastAsiaTheme="minorEastAsia" w:hAnsiTheme="minorHAnsi" w:cstheme="minorHAnsi"/>
              <w:lang w:val="en-US"/>
            </w:rPr>
          </w:rPrChange>
        </w:rPr>
        <w:t xml:space="preserve"> the nucleus is assumed free</w:t>
      </w:r>
      <w:ins w:id="637" w:author="Jacob Lie" w:date="2021-11-12T13:59:00Z">
        <w:r w:rsidR="00676B30" w:rsidRPr="00704FA2">
          <w:rPr>
            <w:rFonts w:eastAsiaTheme="minorEastAsia" w:cs="Times New Roman"/>
            <w:lang w:val="en-US"/>
            <w:rPrChange w:id="638" w:author="Jacob Lie" w:date="2021-12-03T09:58:00Z">
              <w:rPr>
                <w:rFonts w:asciiTheme="minorHAnsi" w:eastAsiaTheme="minorEastAsia" w:hAnsiTheme="minorHAnsi" w:cstheme="minorHAnsi"/>
                <w:lang w:val="en-US"/>
              </w:rPr>
            </w:rPrChange>
          </w:rPr>
          <w:t>, which results in an inelastic collision</w:t>
        </w:r>
      </w:ins>
      <w:r w:rsidR="003A7DEC" w:rsidRPr="00704FA2">
        <w:rPr>
          <w:rFonts w:eastAsiaTheme="minorEastAsia" w:cs="Times New Roman"/>
          <w:lang w:val="en-US"/>
          <w:rPrChange w:id="639" w:author="Jacob Lie" w:date="2021-12-03T09:58:00Z">
            <w:rPr>
              <w:rFonts w:asciiTheme="minorHAnsi" w:eastAsiaTheme="minorEastAsia" w:hAnsiTheme="minorHAnsi" w:cstheme="minorHAnsi"/>
              <w:lang w:val="en-US"/>
            </w:rPr>
          </w:rPrChange>
        </w:rPr>
        <w:t>.</w:t>
      </w:r>
      <w:r w:rsidR="00AB2581" w:rsidRPr="00704FA2">
        <w:rPr>
          <w:rFonts w:eastAsiaTheme="minorEastAsia" w:cs="Times New Roman"/>
          <w:lang w:val="en-US"/>
          <w:rPrChange w:id="640" w:author="Jacob Lie" w:date="2021-12-03T09:58:00Z">
            <w:rPr>
              <w:rFonts w:asciiTheme="minorHAnsi" w:eastAsiaTheme="minorEastAsia" w:hAnsiTheme="minorHAnsi" w:cstheme="minorHAnsi"/>
              <w:lang w:val="en-US"/>
            </w:rPr>
          </w:rPrChange>
        </w:rPr>
        <w:t xml:space="preserve"> It is i</w:t>
      </w:r>
      <w:ins w:id="641" w:author="Jacob Lie" w:date="2021-11-11T17:56:00Z">
        <w:r w:rsidR="00A42892" w:rsidRPr="00704FA2">
          <w:rPr>
            <w:rFonts w:eastAsiaTheme="minorEastAsia" w:cs="Times New Roman"/>
            <w:lang w:val="en-US"/>
            <w:rPrChange w:id="642" w:author="Jacob Lie" w:date="2021-12-03T09:58:00Z">
              <w:rPr>
                <w:rFonts w:asciiTheme="minorHAnsi" w:eastAsiaTheme="minorEastAsia" w:hAnsiTheme="minorHAnsi" w:cstheme="minorHAnsi"/>
                <w:lang w:val="en-US"/>
              </w:rPr>
            </w:rPrChange>
          </w:rPr>
          <w:t>l</w:t>
        </w:r>
      </w:ins>
      <w:r w:rsidR="00AB2581" w:rsidRPr="00704FA2">
        <w:rPr>
          <w:rFonts w:eastAsiaTheme="minorEastAsia" w:cs="Times New Roman"/>
          <w:lang w:val="en-US"/>
          <w:rPrChange w:id="643" w:author="Jacob Lie" w:date="2021-12-03T09:58:00Z">
            <w:rPr>
              <w:rFonts w:asciiTheme="minorHAnsi" w:eastAsiaTheme="minorEastAsia" w:hAnsiTheme="minorHAnsi" w:cstheme="minorHAnsi"/>
              <w:lang w:val="en-US"/>
            </w:rPr>
          </w:rPrChange>
        </w:rPr>
        <w:t xml:space="preserve">lustrated in </w:t>
      </w:r>
      <w:r w:rsidR="00AB2581" w:rsidRPr="00704FA2">
        <w:rPr>
          <w:rFonts w:eastAsiaTheme="minorEastAsia" w:cs="Times New Roman"/>
          <w:lang w:val="en-US"/>
          <w:rPrChange w:id="644" w:author="Jacob Lie" w:date="2021-12-03T09:58:00Z">
            <w:rPr>
              <w:rFonts w:asciiTheme="minorHAnsi" w:eastAsiaTheme="minorEastAsia" w:hAnsiTheme="minorHAnsi" w:cstheme="minorHAnsi"/>
              <w:lang w:val="en-US"/>
            </w:rPr>
          </w:rPrChange>
        </w:rPr>
        <w:fldChar w:fldCharType="begin"/>
      </w:r>
      <w:r w:rsidR="00AB2581" w:rsidRPr="00704FA2">
        <w:rPr>
          <w:rFonts w:eastAsiaTheme="minorEastAsia" w:cs="Times New Roman"/>
          <w:lang w:val="en-US"/>
          <w:rPrChange w:id="645" w:author="Jacob Lie" w:date="2021-12-03T09:58:00Z">
            <w:rPr>
              <w:rFonts w:asciiTheme="minorHAnsi" w:eastAsiaTheme="minorEastAsia" w:hAnsiTheme="minorHAnsi" w:cstheme="minorHAnsi"/>
              <w:lang w:val="en-US"/>
            </w:rPr>
          </w:rPrChange>
        </w:rPr>
        <w:instrText xml:space="preserve"> REF _Ref87460459 \h </w:instrText>
      </w:r>
      <w:r w:rsidR="00704FA2">
        <w:rPr>
          <w:rFonts w:eastAsiaTheme="minorEastAsia" w:cs="Times New Roman"/>
          <w:lang w:val="en-US"/>
        </w:rPr>
        <w:instrText xml:space="preserve"> \* MERGEFORMAT </w:instrText>
      </w:r>
      <w:r w:rsidR="00AB2581" w:rsidRPr="00EB2228">
        <w:rPr>
          <w:rFonts w:eastAsiaTheme="minorEastAsia" w:cs="Times New Roman"/>
          <w:lang w:val="en-US"/>
        </w:rPr>
      </w:r>
      <w:r w:rsidR="00AB2581" w:rsidRPr="00704FA2">
        <w:rPr>
          <w:rFonts w:eastAsiaTheme="minorEastAsia" w:cs="Times New Roman"/>
          <w:lang w:val="en-US"/>
          <w:rPrChange w:id="646" w:author="Jacob Lie" w:date="2021-12-03T09:58:00Z">
            <w:rPr>
              <w:rFonts w:asciiTheme="minorHAnsi" w:eastAsiaTheme="minorEastAsia" w:hAnsiTheme="minorHAnsi" w:cstheme="minorHAnsi"/>
              <w:lang w:val="en-US"/>
            </w:rPr>
          </w:rPrChange>
        </w:rPr>
        <w:fldChar w:fldCharType="separate"/>
      </w:r>
      <w:ins w:id="647" w:author="Jacob Lie" w:date="2021-11-12T14:17:00Z">
        <w:r w:rsidR="003159C2" w:rsidRPr="00704FA2">
          <w:rPr>
            <w:rFonts w:cs="Times New Roman"/>
            <w:lang w:val="en-US"/>
          </w:rPr>
          <w:t>Fig</w:t>
        </w:r>
        <w:r w:rsidR="003159C2" w:rsidRPr="00704FA2">
          <w:rPr>
            <w:rFonts w:cs="Times New Roman"/>
            <w:lang w:val="en-US"/>
          </w:rPr>
          <w:t>u</w:t>
        </w:r>
        <w:r w:rsidR="003159C2" w:rsidRPr="00704FA2">
          <w:rPr>
            <w:rFonts w:cs="Times New Roman"/>
            <w:lang w:val="en-US"/>
          </w:rPr>
          <w:t xml:space="preserve">re </w:t>
        </w:r>
      </w:ins>
      <w:ins w:id="648" w:author="Jacob Lie" w:date="2022-02-01T16:03:00Z">
        <w:r w:rsidR="003159C2">
          <w:rPr>
            <w:rFonts w:cs="Times New Roman"/>
            <w:noProof/>
            <w:lang w:val="en-US"/>
          </w:rPr>
          <w:t>1</w:t>
        </w:r>
        <w:r w:rsidR="003159C2">
          <w:rPr>
            <w:rFonts w:cs="Times New Roman"/>
            <w:noProof/>
            <w:lang w:val="en-US"/>
          </w:rPr>
          <w:noBreakHyphen/>
          <w:t>3</w:t>
        </w:r>
      </w:ins>
      <w:del w:id="649" w:author="Jacob Lie" w:date="2022-02-01T16:01:00Z">
        <w:r w:rsidR="00AB2581" w:rsidRPr="00704FA2" w:rsidDel="0080545A">
          <w:rPr>
            <w:rFonts w:cs="Times New Roman"/>
            <w:lang w:val="en-US"/>
          </w:rPr>
          <w:delText xml:space="preserve">Figure </w:delText>
        </w:r>
        <w:r w:rsidR="00AB2581" w:rsidRPr="00704FA2" w:rsidDel="0080545A">
          <w:rPr>
            <w:rFonts w:cs="Times New Roman"/>
            <w:noProof/>
            <w:lang w:val="en-US"/>
          </w:rPr>
          <w:delText>4</w:delText>
        </w:r>
      </w:del>
      <w:r w:rsidR="00AB2581" w:rsidRPr="00704FA2">
        <w:rPr>
          <w:rFonts w:eastAsiaTheme="minorEastAsia" w:cs="Times New Roman"/>
          <w:lang w:val="en-US"/>
          <w:rPrChange w:id="650" w:author="Jacob Lie" w:date="2021-12-03T09:58:00Z">
            <w:rPr>
              <w:rFonts w:asciiTheme="minorHAnsi" w:eastAsiaTheme="minorEastAsia" w:hAnsiTheme="minorHAnsi" w:cstheme="minorHAnsi"/>
              <w:lang w:val="en-US"/>
            </w:rPr>
          </w:rPrChange>
        </w:rPr>
        <w:fldChar w:fldCharType="end"/>
      </w:r>
      <w:r w:rsidR="00EF219D" w:rsidRPr="00704FA2">
        <w:rPr>
          <w:rFonts w:eastAsiaTheme="minorEastAsia" w:cs="Times New Roman"/>
          <w:lang w:val="en-US"/>
          <w:rPrChange w:id="651" w:author="Jacob Lie" w:date="2021-12-03T09:58:00Z">
            <w:rPr>
              <w:rFonts w:asciiTheme="minorHAnsi" w:eastAsiaTheme="minorEastAsia" w:hAnsiTheme="minorHAnsi" w:cstheme="minorHAnsi"/>
              <w:lang w:val="en-US"/>
            </w:rPr>
          </w:rPrChange>
        </w:rPr>
        <w:t>.</w:t>
      </w:r>
      <w:r w:rsidR="003A7DEC" w:rsidRPr="00704FA2">
        <w:rPr>
          <w:rFonts w:eastAsiaTheme="minorEastAsia" w:cs="Times New Roman"/>
          <w:lang w:val="en-US"/>
          <w:rPrChange w:id="652" w:author="Jacob Lie" w:date="2021-12-03T09:58:00Z">
            <w:rPr>
              <w:rFonts w:asciiTheme="minorHAnsi" w:eastAsiaTheme="minorEastAsia" w:hAnsiTheme="minorHAnsi" w:cstheme="minorHAnsi"/>
              <w:lang w:val="en-US"/>
            </w:rPr>
          </w:rPrChange>
        </w:rPr>
        <w:t xml:space="preserve"> </w:t>
      </w:r>
      <w:r w:rsidR="007C5A6C" w:rsidRPr="00704FA2">
        <w:rPr>
          <w:rFonts w:eastAsiaTheme="minorEastAsia" w:cs="Times New Roman"/>
          <w:lang w:val="en-US"/>
          <w:rPrChange w:id="653" w:author="Jacob Lie" w:date="2021-12-03T09:58:00Z">
            <w:rPr>
              <w:rFonts w:asciiTheme="minorHAnsi" w:eastAsiaTheme="minorEastAsia" w:hAnsiTheme="minorHAnsi" w:cstheme="minorHAnsi"/>
              <w:lang w:val="en-US"/>
            </w:rPr>
          </w:rPrChange>
        </w:rPr>
        <w:t xml:space="preserve">The errors from this assumption have proved negligible </w:t>
      </w:r>
      <w:r w:rsidR="00F93D25" w:rsidRPr="00704FA2">
        <w:rPr>
          <w:rFonts w:eastAsiaTheme="minorEastAsia" w:cs="Times New Roman"/>
          <w:lang w:val="en-US"/>
          <w:rPrChange w:id="654"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655" w:author="Jacob Lie" w:date="2021-12-03T09:58:00Z">
            <w:rPr>
              <w:rFonts w:asciiTheme="minorHAnsi" w:eastAsiaTheme="minorEastAsia" w:hAnsiTheme="minorHAnsi" w:cstheme="minorHAnsi"/>
              <w:lang w:val="en-US"/>
            </w:rPr>
          </w:rPrChange>
        </w:rPr>
        <w:instrText xml:space="preserve"> ADDIN ZOTERO_ITEM CSL_CITATION {"citationID":"RHbJ3HjA","properties":{"formattedCitation":"(Attix,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F93D25" w:rsidRPr="00704FA2">
        <w:rPr>
          <w:rFonts w:eastAsiaTheme="minorEastAsia" w:cs="Times New Roman"/>
          <w:lang w:val="en-US"/>
          <w:rPrChange w:id="656" w:author="Jacob Lie" w:date="2021-12-03T09:58:00Z">
            <w:rPr>
              <w:rFonts w:asciiTheme="minorHAnsi" w:eastAsiaTheme="minorEastAsia" w:hAnsiTheme="minorHAnsi" w:cstheme="minorHAnsi"/>
              <w:lang w:val="en-US"/>
            </w:rPr>
          </w:rPrChange>
        </w:rPr>
        <w:fldChar w:fldCharType="separate"/>
      </w:r>
      <w:r w:rsidR="00F93D25" w:rsidRPr="00704FA2">
        <w:rPr>
          <w:rFonts w:cs="Times New Roman"/>
          <w:lang w:val="en-US"/>
          <w:rPrChange w:id="657" w:author="Jacob Lie" w:date="2021-12-03T09:58:00Z">
            <w:rPr>
              <w:rFonts w:ascii="Calibri" w:hAnsi="Calibri" w:cs="Calibri"/>
              <w:lang w:val="en-US"/>
            </w:rPr>
          </w:rPrChange>
        </w:rPr>
        <w:t>(</w:t>
      </w:r>
      <w:proofErr w:type="spellStart"/>
      <w:r w:rsidR="00F93D25" w:rsidRPr="00704FA2">
        <w:rPr>
          <w:rFonts w:cs="Times New Roman"/>
          <w:lang w:val="en-US"/>
          <w:rPrChange w:id="658" w:author="Jacob Lie" w:date="2021-12-03T09:58:00Z">
            <w:rPr>
              <w:rFonts w:ascii="Calibri" w:hAnsi="Calibri" w:cs="Calibri"/>
              <w:lang w:val="en-US"/>
            </w:rPr>
          </w:rPrChange>
        </w:rPr>
        <w:t>Attix</w:t>
      </w:r>
      <w:proofErr w:type="spellEnd"/>
      <w:r w:rsidR="00F93D25" w:rsidRPr="00704FA2">
        <w:rPr>
          <w:rFonts w:cs="Times New Roman"/>
          <w:lang w:val="en-US"/>
          <w:rPrChange w:id="659" w:author="Jacob Lie" w:date="2021-12-03T09:58:00Z">
            <w:rPr>
              <w:rFonts w:ascii="Calibri" w:hAnsi="Calibri" w:cs="Calibri"/>
              <w:lang w:val="en-US"/>
            </w:rPr>
          </w:rPrChange>
        </w:rPr>
        <w:t>, 1986,p. 125)</w:t>
      </w:r>
      <w:r w:rsidR="00F93D25" w:rsidRPr="00704FA2">
        <w:rPr>
          <w:rFonts w:eastAsiaTheme="minorEastAsia" w:cs="Times New Roman"/>
          <w:lang w:val="en-US"/>
          <w:rPrChange w:id="660" w:author="Jacob Lie" w:date="2021-12-03T09:58:00Z">
            <w:rPr>
              <w:rFonts w:asciiTheme="minorHAnsi" w:eastAsiaTheme="minorEastAsia" w:hAnsiTheme="minorHAnsi" w:cstheme="minorHAnsi"/>
              <w:lang w:val="en-US"/>
            </w:rPr>
          </w:rPrChange>
        </w:rPr>
        <w:fldChar w:fldCharType="end"/>
      </w:r>
      <w:r w:rsidR="002C6732" w:rsidRPr="00704FA2">
        <w:rPr>
          <w:rFonts w:eastAsiaTheme="minorEastAsia" w:cs="Times New Roman"/>
          <w:lang w:val="en-US"/>
          <w:rPrChange w:id="661" w:author="Jacob Lie" w:date="2021-12-03T09:58:00Z">
            <w:rPr>
              <w:rFonts w:asciiTheme="minorHAnsi" w:eastAsiaTheme="minorEastAsia" w:hAnsiTheme="minorHAnsi" w:cstheme="minorHAnsi"/>
              <w:lang w:val="en-US"/>
            </w:rPr>
          </w:rPrChange>
        </w:rPr>
        <w:t xml:space="preserve">, as the </w:t>
      </w:r>
      <w:r w:rsidR="00A05FF7" w:rsidRPr="00704FA2">
        <w:rPr>
          <w:rFonts w:eastAsiaTheme="minorEastAsia" w:cs="Times New Roman"/>
          <w:lang w:val="en-US"/>
          <w:rPrChange w:id="662" w:author="Jacob Lie" w:date="2021-12-03T09:58:00Z">
            <w:rPr>
              <w:rFonts w:asciiTheme="minorHAnsi" w:eastAsiaTheme="minorEastAsia" w:hAnsiTheme="minorHAnsi" w:cstheme="minorHAnsi"/>
              <w:lang w:val="en-US"/>
            </w:rPr>
          </w:rPrChange>
        </w:rPr>
        <w:t>errors do</w:t>
      </w:r>
      <w:del w:id="663" w:author="Jacob Lie" w:date="2021-11-11T17:56:00Z">
        <w:r w:rsidR="00A05FF7" w:rsidRPr="00704FA2" w:rsidDel="00A42892">
          <w:rPr>
            <w:rFonts w:eastAsiaTheme="minorEastAsia" w:cs="Times New Roman"/>
            <w:lang w:val="en-US"/>
            <w:rPrChange w:id="664" w:author="Jacob Lie" w:date="2021-12-03T09:58:00Z">
              <w:rPr>
                <w:rFonts w:asciiTheme="minorHAnsi" w:eastAsiaTheme="minorEastAsia" w:hAnsiTheme="minorHAnsi" w:cstheme="minorHAnsi"/>
                <w:lang w:val="en-US"/>
              </w:rPr>
            </w:rPrChange>
          </w:rPr>
          <w:delText>es</w:delText>
        </w:r>
      </w:del>
      <w:r w:rsidR="00A05FF7" w:rsidRPr="00704FA2">
        <w:rPr>
          <w:rFonts w:eastAsiaTheme="minorEastAsia" w:cs="Times New Roman"/>
          <w:lang w:val="en-US"/>
          <w:rPrChange w:id="665" w:author="Jacob Lie" w:date="2021-12-03T09:58:00Z">
            <w:rPr>
              <w:rFonts w:asciiTheme="minorHAnsi" w:eastAsiaTheme="minorEastAsia" w:hAnsiTheme="minorHAnsi" w:cstheme="minorHAnsi"/>
              <w:lang w:val="en-US"/>
            </w:rPr>
          </w:rPrChange>
        </w:rPr>
        <w:t>n</w:t>
      </w:r>
      <w:del w:id="666" w:author="Jacob Lie" w:date="2021-12-03T10:05:00Z">
        <w:r w:rsidR="00A05FF7" w:rsidRPr="00704FA2" w:rsidDel="009D4FCC">
          <w:rPr>
            <w:rFonts w:eastAsiaTheme="minorEastAsia" w:cs="Times New Roman"/>
            <w:lang w:val="en-US"/>
            <w:rPrChange w:id="667" w:author="Jacob Lie" w:date="2021-12-03T09:58:00Z">
              <w:rPr>
                <w:rFonts w:asciiTheme="minorHAnsi" w:eastAsiaTheme="minorEastAsia" w:hAnsiTheme="minorHAnsi" w:cstheme="minorHAnsi"/>
                <w:lang w:val="en-US"/>
              </w:rPr>
            </w:rPrChange>
          </w:rPr>
          <w:delText>’</w:delText>
        </w:r>
      </w:del>
      <w:ins w:id="668" w:author="Jacob Lie" w:date="2021-12-03T11:11:00Z">
        <w:r w:rsidR="00DC599E">
          <w:rPr>
            <w:rFonts w:eastAsiaTheme="minorEastAsia" w:cs="Times New Roman"/>
            <w:lang w:val="en-US"/>
          </w:rPr>
          <w:t>’</w:t>
        </w:r>
      </w:ins>
      <w:r w:rsidR="00A05FF7" w:rsidRPr="00704FA2">
        <w:rPr>
          <w:rFonts w:eastAsiaTheme="minorEastAsia" w:cs="Times New Roman"/>
          <w:lang w:val="en-US"/>
          <w:rPrChange w:id="669" w:author="Jacob Lie" w:date="2021-12-03T09:58:00Z">
            <w:rPr>
              <w:rFonts w:asciiTheme="minorHAnsi" w:eastAsiaTheme="minorEastAsia" w:hAnsiTheme="minorHAnsi" w:cstheme="minorHAnsi"/>
              <w:lang w:val="en-US"/>
            </w:rPr>
          </w:rPrChange>
        </w:rPr>
        <w:t xml:space="preserve">t become substantial until we have </w:t>
      </w:r>
      <w:ins w:id="670" w:author="Jacob Lie" w:date="2021-11-11T17:57:00Z">
        <w:r w:rsidR="00580B50" w:rsidRPr="00704FA2">
          <w:rPr>
            <w:rFonts w:eastAsiaTheme="minorEastAsia" w:cs="Times New Roman"/>
            <w:lang w:val="en-US"/>
            <w:rPrChange w:id="671" w:author="Jacob Lie" w:date="2021-12-03T09:58:00Z">
              <w:rPr>
                <w:rFonts w:asciiTheme="minorHAnsi" w:eastAsiaTheme="minorEastAsia" w:hAnsiTheme="minorHAnsi" w:cstheme="minorHAnsi"/>
                <w:lang w:val="en-US"/>
              </w:rPr>
            </w:rPrChange>
          </w:rPr>
          <w:t xml:space="preserve">a </w:t>
        </w:r>
      </w:ins>
      <w:r w:rsidR="00A05FF7" w:rsidRPr="00704FA2">
        <w:rPr>
          <w:rFonts w:eastAsiaTheme="minorEastAsia" w:cs="Times New Roman"/>
          <w:lang w:val="en-US"/>
          <w:rPrChange w:id="672" w:author="Jacob Lie" w:date="2021-12-03T09:58:00Z">
            <w:rPr>
              <w:rFonts w:asciiTheme="minorHAnsi" w:eastAsiaTheme="minorEastAsia" w:hAnsiTheme="minorHAnsi" w:cstheme="minorHAnsi"/>
              <w:lang w:val="en-US"/>
            </w:rPr>
          </w:rPrChange>
        </w:rPr>
        <w:t>high atomic number Z</w:t>
      </w:r>
      <w:r w:rsidR="00385B5E" w:rsidRPr="00704FA2">
        <w:rPr>
          <w:rFonts w:eastAsiaTheme="minorEastAsia" w:cs="Times New Roman"/>
          <w:lang w:val="en-US"/>
          <w:rPrChange w:id="673" w:author="Jacob Lie" w:date="2021-12-03T09:58:00Z">
            <w:rPr>
              <w:rFonts w:asciiTheme="minorHAnsi" w:eastAsiaTheme="minorEastAsia" w:hAnsiTheme="minorHAnsi" w:cstheme="minorHAnsi"/>
              <w:lang w:val="en-US"/>
            </w:rPr>
          </w:rPrChange>
        </w:rPr>
        <w:t xml:space="preserve"> and low initial energy </w:t>
      </w:r>
      <m:oMath>
        <m:r>
          <w:rPr>
            <w:rFonts w:ascii="Cambria Math" w:eastAsiaTheme="minorEastAsia" w:hAnsi="Cambria Math" w:cs="Times New Roman"/>
            <w:lang w:val="en-US"/>
          </w:rPr>
          <m:t>hν</m:t>
        </m:r>
      </m:oMath>
      <w:r w:rsidR="00385B5E" w:rsidRPr="00704FA2">
        <w:rPr>
          <w:rFonts w:eastAsiaTheme="minorEastAsia" w:cs="Times New Roman"/>
          <w:lang w:val="en-US"/>
          <w:rPrChange w:id="674" w:author="Jacob Lie" w:date="2021-12-03T09:58:00Z">
            <w:rPr>
              <w:rFonts w:asciiTheme="minorHAnsi" w:eastAsiaTheme="minorEastAsia" w:hAnsiTheme="minorHAnsi" w:cstheme="minorHAnsi"/>
              <w:lang w:val="en-US"/>
            </w:rPr>
          </w:rPrChange>
        </w:rPr>
        <w:t xml:space="preserve">. </w:t>
      </w:r>
      <w:r w:rsidR="00A827A2" w:rsidRPr="00704FA2">
        <w:rPr>
          <w:rFonts w:eastAsiaTheme="minorEastAsia" w:cs="Times New Roman"/>
          <w:lang w:val="en-US"/>
          <w:rPrChange w:id="675" w:author="Jacob Lie" w:date="2021-12-03T09:58:00Z">
            <w:rPr>
              <w:rFonts w:asciiTheme="minorHAnsi" w:eastAsiaTheme="minorEastAsia" w:hAnsiTheme="minorHAnsi" w:cstheme="minorHAnsi"/>
              <w:lang w:val="en-US"/>
            </w:rPr>
          </w:rPrChange>
        </w:rPr>
        <w:t>W</w:t>
      </w:r>
      <w:r w:rsidR="00A57ECD" w:rsidRPr="00704FA2">
        <w:rPr>
          <w:rFonts w:eastAsiaTheme="minorEastAsia" w:cs="Times New Roman"/>
          <w:lang w:val="en-US"/>
          <w:rPrChange w:id="676" w:author="Jacob Lie" w:date="2021-12-03T09:58:00Z">
            <w:rPr>
              <w:rFonts w:asciiTheme="minorHAnsi" w:eastAsiaTheme="minorEastAsia" w:hAnsiTheme="minorHAnsi" w:cstheme="minorHAnsi"/>
              <w:lang w:val="en-US"/>
            </w:rPr>
          </w:rPrChange>
        </w:rPr>
        <w:t xml:space="preserve">hen these conditions are reached, </w:t>
      </w:r>
      <w:r w:rsidR="00CE798F" w:rsidRPr="00704FA2">
        <w:rPr>
          <w:rFonts w:eastAsiaTheme="minorEastAsia" w:cs="Times New Roman"/>
          <w:lang w:val="en-US"/>
          <w:rPrChange w:id="677" w:author="Jacob Lie" w:date="2021-12-03T09:58:00Z">
            <w:rPr>
              <w:rFonts w:asciiTheme="minorHAnsi" w:eastAsiaTheme="minorEastAsia" w:hAnsiTheme="minorHAnsi" w:cstheme="minorHAnsi"/>
              <w:lang w:val="en-US"/>
            </w:rPr>
          </w:rPrChange>
        </w:rPr>
        <w:t>the photoelectric become the dominating interaction type</w:t>
      </w:r>
      <w:del w:id="678" w:author="Jacob Lie" w:date="2021-11-11T17:56:00Z">
        <w:r w:rsidR="009F3DB3" w:rsidRPr="00704FA2" w:rsidDel="00A42892">
          <w:rPr>
            <w:rFonts w:eastAsiaTheme="minorEastAsia" w:cs="Times New Roman"/>
            <w:lang w:val="en-US"/>
            <w:rPrChange w:id="679" w:author="Jacob Lie" w:date="2021-12-03T09:58:00Z">
              <w:rPr>
                <w:rFonts w:asciiTheme="minorHAnsi" w:eastAsiaTheme="minorEastAsia" w:hAnsiTheme="minorHAnsi" w:cstheme="minorHAnsi"/>
                <w:lang w:val="en-US"/>
              </w:rPr>
            </w:rPrChange>
          </w:rPr>
          <w:delText>, t</w:delText>
        </w:r>
      </w:del>
      <w:ins w:id="680" w:author="Jacob Lie" w:date="2021-11-11T17:56:00Z">
        <w:r w:rsidR="00A42892" w:rsidRPr="00704FA2">
          <w:rPr>
            <w:rFonts w:eastAsiaTheme="minorEastAsia" w:cs="Times New Roman"/>
            <w:lang w:val="en-US"/>
            <w:rPrChange w:id="681" w:author="Jacob Lie" w:date="2021-12-03T09:58:00Z">
              <w:rPr>
                <w:rFonts w:asciiTheme="minorHAnsi" w:eastAsiaTheme="minorEastAsia" w:hAnsiTheme="minorHAnsi" w:cstheme="minorHAnsi"/>
                <w:lang w:val="en-US"/>
              </w:rPr>
            </w:rPrChange>
          </w:rPr>
          <w:t>. T</w:t>
        </w:r>
      </w:ins>
      <w:r w:rsidR="009F3DB3" w:rsidRPr="00704FA2">
        <w:rPr>
          <w:rFonts w:eastAsiaTheme="minorEastAsia" w:cs="Times New Roman"/>
          <w:lang w:val="en-US"/>
          <w:rPrChange w:id="682" w:author="Jacob Lie" w:date="2021-12-03T09:58:00Z">
            <w:rPr>
              <w:rFonts w:asciiTheme="minorHAnsi" w:eastAsiaTheme="minorEastAsia" w:hAnsiTheme="minorHAnsi" w:cstheme="minorHAnsi"/>
              <w:lang w:val="en-US"/>
            </w:rPr>
          </w:rPrChange>
        </w:rPr>
        <w:t>herefore we</w:t>
      </w:r>
      <w:ins w:id="683" w:author="Jacob Lie" w:date="2021-12-03T11:11:00Z">
        <w:r w:rsidR="00DC599E">
          <w:rPr>
            <w:rFonts w:eastAsiaTheme="minorEastAsia" w:cs="Times New Roman"/>
            <w:lang w:val="en-US"/>
          </w:rPr>
          <w:t>’</w:t>
        </w:r>
      </w:ins>
      <w:del w:id="684" w:author="Jacob Lie" w:date="2021-11-11T17:56:00Z">
        <w:r w:rsidR="009F3DB3" w:rsidRPr="00704FA2" w:rsidDel="00A42892">
          <w:rPr>
            <w:rFonts w:eastAsiaTheme="minorEastAsia" w:cs="Times New Roman"/>
            <w:lang w:val="en-US"/>
            <w:rPrChange w:id="685" w:author="Jacob Lie" w:date="2021-12-03T09:58:00Z">
              <w:rPr>
                <w:rFonts w:asciiTheme="minorHAnsi" w:eastAsiaTheme="minorEastAsia" w:hAnsiTheme="minorHAnsi" w:cstheme="minorHAnsi"/>
                <w:lang w:val="en-US"/>
              </w:rPr>
            </w:rPrChange>
          </w:rPr>
          <w:delText>’</w:delText>
        </w:r>
      </w:del>
      <w:r w:rsidR="009F3DB3" w:rsidRPr="00704FA2">
        <w:rPr>
          <w:rFonts w:eastAsiaTheme="minorEastAsia" w:cs="Times New Roman"/>
          <w:lang w:val="en-US"/>
          <w:rPrChange w:id="686" w:author="Jacob Lie" w:date="2021-12-03T09:58:00Z">
            <w:rPr>
              <w:rFonts w:asciiTheme="minorHAnsi" w:eastAsiaTheme="minorEastAsia" w:hAnsiTheme="minorHAnsi" w:cstheme="minorHAnsi"/>
              <w:lang w:val="en-US"/>
            </w:rPr>
          </w:rPrChange>
        </w:rPr>
        <w:t>re able to accept these errors</w:t>
      </w:r>
      <w:r w:rsidR="00641332" w:rsidRPr="00704FA2">
        <w:rPr>
          <w:rFonts w:eastAsiaTheme="minorEastAsia" w:cs="Times New Roman"/>
          <w:lang w:val="en-US"/>
          <w:rPrChange w:id="687" w:author="Jacob Lie" w:date="2021-12-03T09:58:00Z">
            <w:rPr>
              <w:rFonts w:asciiTheme="minorHAnsi" w:eastAsiaTheme="minorEastAsia" w:hAnsiTheme="minorHAnsi" w:cstheme="minorHAnsi"/>
              <w:lang w:val="en-US"/>
            </w:rPr>
          </w:rPrChange>
        </w:rPr>
        <w:t xml:space="preserve">. </w:t>
      </w:r>
    </w:p>
    <w:p w14:paraId="2814D631" w14:textId="16750CA1" w:rsidR="00706F76" w:rsidRPr="00704FA2" w:rsidRDefault="00706F76" w:rsidP="00580B50">
      <w:pPr>
        <w:rPr>
          <w:ins w:id="688" w:author="Jacob Lie" w:date="2021-11-12T14:17:00Z"/>
          <w:rFonts w:eastAsiaTheme="minorEastAsia" w:cs="Times New Roman"/>
          <w:lang w:val="en-US"/>
          <w:rPrChange w:id="689" w:author="Jacob Lie" w:date="2021-12-03T09:58:00Z">
            <w:rPr>
              <w:ins w:id="690" w:author="Jacob Lie" w:date="2021-11-12T14:17:00Z"/>
              <w:rFonts w:asciiTheme="minorHAnsi" w:eastAsiaTheme="minorEastAsia" w:hAnsiTheme="minorHAnsi" w:cstheme="minorHAnsi"/>
              <w:lang w:val="en-US"/>
            </w:rPr>
          </w:rPrChange>
        </w:rPr>
      </w:pPr>
    </w:p>
    <w:p w14:paraId="635D05EB" w14:textId="71128F15" w:rsidR="00706F76" w:rsidRPr="00704FA2" w:rsidRDefault="00706F76" w:rsidP="00580B50">
      <w:pPr>
        <w:rPr>
          <w:ins w:id="691" w:author="Jacob Lie" w:date="2021-11-12T14:17:00Z"/>
          <w:rFonts w:eastAsiaTheme="minorEastAsia" w:cs="Times New Roman"/>
          <w:lang w:val="en-US"/>
          <w:rPrChange w:id="692" w:author="Jacob Lie" w:date="2021-12-03T09:58:00Z">
            <w:rPr>
              <w:ins w:id="693" w:author="Jacob Lie" w:date="2021-11-12T14:17:00Z"/>
              <w:rFonts w:asciiTheme="minorHAnsi" w:eastAsiaTheme="minorEastAsia" w:hAnsiTheme="minorHAnsi" w:cstheme="minorHAnsi"/>
              <w:lang w:val="en-US"/>
            </w:rPr>
          </w:rPrChange>
        </w:rPr>
      </w:pPr>
    </w:p>
    <w:p w14:paraId="299C6B6B" w14:textId="772B0D7C" w:rsidR="00706F76" w:rsidRPr="00704FA2" w:rsidRDefault="00706F76" w:rsidP="0080545A">
      <w:pPr>
        <w:pStyle w:val="Caption"/>
        <w:jc w:val="center"/>
        <w:rPr>
          <w:moveTo w:id="694" w:author="Jacob Lie" w:date="2021-11-12T14:17:00Z"/>
          <w:rFonts w:eastAsiaTheme="minorEastAsia" w:cs="Times New Roman"/>
          <w:lang w:val="en-US"/>
          <w:rPrChange w:id="695" w:author="Jacob Lie" w:date="2021-12-03T09:58:00Z">
            <w:rPr>
              <w:moveTo w:id="696" w:author="Jacob Lie" w:date="2021-11-12T14:17:00Z"/>
              <w:rFonts w:asciiTheme="minorHAnsi" w:eastAsiaTheme="minorEastAsia" w:hAnsiTheme="minorHAnsi" w:cstheme="minorHAnsi"/>
              <w:lang w:val="en-US"/>
            </w:rPr>
          </w:rPrChange>
        </w:rPr>
      </w:pPr>
      <w:bookmarkStart w:id="697" w:name="_Ref87460459"/>
      <w:moveToRangeStart w:id="698" w:author="Jacob Lie" w:date="2021-11-12T14:17:00Z" w:name="move87619093"/>
      <w:moveTo w:id="699" w:author="Jacob Lie" w:date="2021-11-12T14:17:00Z">
        <w:r w:rsidRPr="00704FA2">
          <w:rPr>
            <w:rFonts w:cs="Times New Roman"/>
            <w:lang w:val="en-US"/>
          </w:rPr>
          <w:t xml:space="preserve">Figure </w:t>
        </w:r>
      </w:moveTo>
      <w:ins w:id="700" w:author="Jacob Lie" w:date="2022-02-01T16:19:00Z">
        <w:r w:rsidR="00783C9D">
          <w:rPr>
            <w:rFonts w:cs="Times New Roman"/>
            <w:lang w:val="en-US"/>
          </w:rPr>
          <w:fldChar w:fldCharType="begin"/>
        </w:r>
        <w:r w:rsidR="00783C9D">
          <w:rPr>
            <w:rFonts w:cs="Times New Roman"/>
            <w:lang w:val="en-US"/>
          </w:rPr>
          <w:instrText xml:space="preserve"> STYLEREF 1 \s </w:instrText>
        </w:r>
      </w:ins>
      <w:r w:rsidR="00783C9D">
        <w:rPr>
          <w:rFonts w:cs="Times New Roman"/>
          <w:lang w:val="en-US"/>
        </w:rPr>
        <w:fldChar w:fldCharType="separate"/>
      </w:r>
      <w:r w:rsidR="00783C9D">
        <w:rPr>
          <w:rFonts w:cs="Times New Roman"/>
          <w:noProof/>
          <w:lang w:val="en-US"/>
        </w:rPr>
        <w:t>1</w:t>
      </w:r>
      <w:ins w:id="701" w:author="Jacob Lie" w:date="2022-02-01T16:19:00Z">
        <w:r w:rsidR="00783C9D">
          <w:rPr>
            <w:rFonts w:cs="Times New Roman"/>
            <w:lang w:val="en-US"/>
          </w:rPr>
          <w:fldChar w:fldCharType="end"/>
        </w:r>
        <w:r w:rsidR="00783C9D">
          <w:rPr>
            <w:rFonts w:cs="Times New Roman"/>
            <w:lang w:val="en-US"/>
          </w:rPr>
          <w:noBreakHyphen/>
        </w:r>
        <w:r w:rsidR="00783C9D">
          <w:rPr>
            <w:rFonts w:cs="Times New Roman"/>
            <w:lang w:val="en-US"/>
          </w:rPr>
          <w:fldChar w:fldCharType="begin"/>
        </w:r>
        <w:r w:rsidR="00783C9D">
          <w:rPr>
            <w:rFonts w:cs="Times New Roman"/>
            <w:lang w:val="en-US"/>
          </w:rPr>
          <w:instrText xml:space="preserve"> SEQ Figure \* ARABIC \s 1 </w:instrText>
        </w:r>
      </w:ins>
      <w:r w:rsidR="00783C9D">
        <w:rPr>
          <w:rFonts w:cs="Times New Roman"/>
          <w:lang w:val="en-US"/>
        </w:rPr>
        <w:fldChar w:fldCharType="separate"/>
      </w:r>
      <w:ins w:id="702" w:author="Jacob Lie" w:date="2022-02-01T16:19:00Z">
        <w:r w:rsidR="00783C9D">
          <w:rPr>
            <w:rFonts w:cs="Times New Roman"/>
            <w:noProof/>
            <w:lang w:val="en-US"/>
          </w:rPr>
          <w:t>3</w:t>
        </w:r>
        <w:r w:rsidR="00783C9D">
          <w:rPr>
            <w:rFonts w:cs="Times New Roman"/>
            <w:lang w:val="en-US"/>
          </w:rPr>
          <w:fldChar w:fldCharType="end"/>
        </w:r>
      </w:ins>
      <w:del w:id="703" w:author="Jacob Lie" w:date="2022-02-01T16:19:00Z">
        <w:r w:rsidR="00723A4E" w:rsidDel="00783C9D">
          <w:rPr>
            <w:rFonts w:cs="Times New Roman"/>
            <w:lang w:val="en-US"/>
          </w:rPr>
          <w:fldChar w:fldCharType="begin"/>
        </w:r>
        <w:r w:rsidR="00723A4E" w:rsidDel="00783C9D">
          <w:rPr>
            <w:rFonts w:cs="Times New Roman"/>
            <w:lang w:val="en-US"/>
          </w:rPr>
          <w:delInstrText xml:space="preserve"> STYLEREF 1 \s </w:delInstrText>
        </w:r>
        <w:r w:rsidR="00723A4E" w:rsidDel="00783C9D">
          <w:rPr>
            <w:rFonts w:cs="Times New Roman"/>
            <w:lang w:val="en-US"/>
          </w:rPr>
          <w:fldChar w:fldCharType="separate"/>
        </w:r>
        <w:r w:rsidR="003159C2" w:rsidDel="00783C9D">
          <w:rPr>
            <w:rFonts w:cs="Times New Roman"/>
            <w:noProof/>
            <w:lang w:val="en-US"/>
          </w:rPr>
          <w:delText>1</w:delText>
        </w:r>
        <w:r w:rsidR="00723A4E" w:rsidDel="00783C9D">
          <w:rPr>
            <w:rFonts w:cs="Times New Roman"/>
            <w:lang w:val="en-US"/>
          </w:rPr>
          <w:fldChar w:fldCharType="end"/>
        </w:r>
        <w:r w:rsidR="00723A4E" w:rsidDel="00783C9D">
          <w:rPr>
            <w:rFonts w:cs="Times New Roman"/>
            <w:lang w:val="en-US"/>
          </w:rPr>
          <w:noBreakHyphen/>
        </w:r>
        <w:r w:rsidR="00723A4E" w:rsidDel="00783C9D">
          <w:rPr>
            <w:rFonts w:cs="Times New Roman"/>
            <w:lang w:val="en-US"/>
          </w:rPr>
          <w:fldChar w:fldCharType="begin"/>
        </w:r>
        <w:r w:rsidR="00723A4E" w:rsidDel="00783C9D">
          <w:rPr>
            <w:rFonts w:cs="Times New Roman"/>
            <w:lang w:val="en-US"/>
          </w:rPr>
          <w:delInstrText xml:space="preserve"> SEQ Figure \* ARABIC \s 1 </w:delInstrText>
        </w:r>
        <w:r w:rsidR="00723A4E" w:rsidDel="00783C9D">
          <w:rPr>
            <w:rFonts w:cs="Times New Roman"/>
            <w:lang w:val="en-US"/>
          </w:rPr>
          <w:fldChar w:fldCharType="separate"/>
        </w:r>
        <w:r w:rsidR="003159C2" w:rsidDel="00783C9D">
          <w:rPr>
            <w:rFonts w:cs="Times New Roman"/>
            <w:noProof/>
            <w:lang w:val="en-US"/>
          </w:rPr>
          <w:delText>3</w:delText>
        </w:r>
        <w:r w:rsidR="00723A4E" w:rsidDel="00783C9D">
          <w:rPr>
            <w:rFonts w:cs="Times New Roman"/>
            <w:lang w:val="en-US"/>
          </w:rPr>
          <w:fldChar w:fldCharType="end"/>
        </w:r>
      </w:del>
      <w:moveTo w:id="704" w:author="Jacob Lie" w:date="2021-11-12T14:17:00Z">
        <w:del w:id="705" w:author="Jacob Lie" w:date="2021-11-12T14:27:00Z">
          <w:r w:rsidRPr="00704FA2" w:rsidDel="007F228C">
            <w:rPr>
              <w:rFonts w:cs="Times New Roman"/>
            </w:rPr>
            <w:fldChar w:fldCharType="begin"/>
          </w:r>
          <w:r w:rsidRPr="00704FA2" w:rsidDel="007F228C">
            <w:rPr>
              <w:rFonts w:cs="Times New Roman"/>
              <w:lang w:val="en-US"/>
            </w:rPr>
            <w:delInstrText xml:space="preserve"> SEQ Figure \* ARABIC </w:delInstrText>
          </w:r>
          <w:r w:rsidR="0082795C">
            <w:rPr>
              <w:rFonts w:cs="Times New Roman"/>
            </w:rPr>
            <w:fldChar w:fldCharType="separate"/>
          </w:r>
          <w:r w:rsidRPr="00704FA2" w:rsidDel="007F228C">
            <w:rPr>
              <w:rFonts w:cs="Times New Roman"/>
            </w:rPr>
            <w:fldChar w:fldCharType="end"/>
          </w:r>
        </w:del>
        <w:bookmarkEnd w:id="697"/>
        <w:r w:rsidRPr="00704FA2">
          <w:rPr>
            <w:rFonts w:cs="Times New Roman"/>
            <w:lang w:val="en-US"/>
          </w:rPr>
          <w:t xml:space="preserve">. Illustration of </w:t>
        </w:r>
        <w:r w:rsidR="006625CC" w:rsidRPr="00704FA2">
          <w:rPr>
            <w:rFonts w:cs="Times New Roman"/>
            <w:lang w:val="en-US"/>
          </w:rPr>
          <w:t>Compton</w:t>
        </w:r>
        <w:r w:rsidRPr="00704FA2">
          <w:rPr>
            <w:rFonts w:cs="Times New Roman"/>
            <w:lang w:val="en-US"/>
          </w:rPr>
          <w:t xml:space="preserve"> scattering, where the electron is assumed free.</w:t>
        </w:r>
      </w:moveTo>
    </w:p>
    <w:moveToRangeEnd w:id="698"/>
    <w:p w14:paraId="7C188A43" w14:textId="77777777" w:rsidR="00706F76" w:rsidRPr="00704FA2" w:rsidRDefault="00706F76" w:rsidP="00580B50">
      <w:pPr>
        <w:rPr>
          <w:ins w:id="706" w:author="Jacob Lie" w:date="2021-11-12T14:17:00Z"/>
          <w:rFonts w:eastAsiaTheme="minorEastAsia" w:cs="Times New Roman"/>
          <w:lang w:val="en-US"/>
          <w:rPrChange w:id="707" w:author="Jacob Lie" w:date="2021-12-03T09:58:00Z">
            <w:rPr>
              <w:ins w:id="708" w:author="Jacob Lie" w:date="2021-11-12T14:17:00Z"/>
              <w:rFonts w:asciiTheme="minorHAnsi" w:eastAsiaTheme="minorEastAsia" w:hAnsiTheme="minorHAnsi" w:cstheme="minorHAnsi"/>
              <w:lang w:val="en-US"/>
            </w:rPr>
          </w:rPrChange>
        </w:rPr>
      </w:pPr>
    </w:p>
    <w:p w14:paraId="6C89B212" w14:textId="77777777" w:rsidR="006C3B31" w:rsidRDefault="006C3B31" w:rsidP="00580B50">
      <w:pPr>
        <w:rPr>
          <w:rFonts w:eastAsiaTheme="minorEastAsia" w:cs="Times New Roman"/>
          <w:lang w:val="en-US"/>
        </w:rPr>
      </w:pPr>
    </w:p>
    <w:p w14:paraId="57FC3868" w14:textId="068C6CB3" w:rsidR="00580B50" w:rsidRPr="00704FA2" w:rsidRDefault="008028CD" w:rsidP="00580B50">
      <w:pPr>
        <w:rPr>
          <w:ins w:id="709" w:author="Jacob Lie" w:date="2021-11-11T17:58:00Z"/>
          <w:rFonts w:eastAsiaTheme="minorEastAsia" w:cs="Times New Roman"/>
          <w:lang w:val="en-US"/>
          <w:rPrChange w:id="710" w:author="Jacob Lie" w:date="2021-12-03T09:58:00Z">
            <w:rPr>
              <w:ins w:id="711" w:author="Jacob Lie" w:date="2021-11-11T17:58:00Z"/>
              <w:rFonts w:asciiTheme="minorHAnsi" w:eastAsiaTheme="minorEastAsia" w:hAnsiTheme="minorHAnsi" w:cstheme="minorHAnsi"/>
              <w:lang w:val="en-US"/>
            </w:rPr>
          </w:rPrChange>
        </w:rPr>
      </w:pPr>
      <w:del w:id="712" w:author="Jacob Lie" w:date="2021-11-11T17:52:00Z">
        <w:r w:rsidRPr="00704FA2" w:rsidDel="00AA7EC3">
          <w:rPr>
            <w:rFonts w:eastAsiaTheme="minorEastAsia" w:cs="Times New Roman"/>
            <w:lang w:val="en-US"/>
            <w:rPrChange w:id="713" w:author="Jacob Lie" w:date="2021-12-03T09:58:00Z">
              <w:rPr>
                <w:rFonts w:asciiTheme="minorHAnsi" w:eastAsiaTheme="minorEastAsia" w:hAnsiTheme="minorHAnsi" w:cstheme="minorHAnsi"/>
                <w:lang w:val="en-US"/>
              </w:rPr>
            </w:rPrChange>
          </w:rPr>
          <w:delText xml:space="preserve">The energy of the </w:delText>
        </w:r>
        <w:r w:rsidR="009E703F" w:rsidRPr="00704FA2" w:rsidDel="00AA7EC3">
          <w:rPr>
            <w:rFonts w:eastAsiaTheme="minorEastAsia" w:cs="Times New Roman"/>
            <w:lang w:val="en-US"/>
            <w:rPrChange w:id="714" w:author="Jacob Lie" w:date="2021-12-03T09:58:00Z">
              <w:rPr>
                <w:rFonts w:asciiTheme="minorHAnsi" w:eastAsiaTheme="minorEastAsia" w:hAnsiTheme="minorHAnsi" w:cstheme="minorHAnsi"/>
                <w:lang w:val="en-US"/>
              </w:rPr>
            </w:rPrChange>
          </w:rPr>
          <w:delText>scattered photon is</w:delText>
        </w:r>
      </w:del>
      <w:ins w:id="715" w:author="Jacob Lie" w:date="2021-11-11T17:52:00Z">
        <w:r w:rsidR="00AA7EC3" w:rsidRPr="00704FA2">
          <w:rPr>
            <w:rFonts w:eastAsiaTheme="minorEastAsia" w:cs="Times New Roman"/>
            <w:lang w:val="en-US"/>
            <w:rPrChange w:id="716" w:author="Jacob Lie" w:date="2021-12-03T09:58:00Z">
              <w:rPr>
                <w:rFonts w:asciiTheme="minorHAnsi" w:eastAsiaTheme="minorEastAsia" w:hAnsiTheme="minorHAnsi" w:cstheme="minorHAnsi"/>
                <w:lang w:val="en-US"/>
              </w:rPr>
            </w:rPrChange>
          </w:rPr>
          <w:t>T</w:t>
        </w:r>
      </w:ins>
      <w:ins w:id="717" w:author="Jacob Lie" w:date="2021-11-11T17:55:00Z">
        <w:r w:rsidR="00C76531" w:rsidRPr="00704FA2">
          <w:rPr>
            <w:rFonts w:eastAsiaTheme="minorEastAsia" w:cs="Times New Roman"/>
            <w:lang w:val="en-US"/>
            <w:rPrChange w:id="718" w:author="Jacob Lie" w:date="2021-12-03T09:58:00Z">
              <w:rPr>
                <w:rFonts w:asciiTheme="minorHAnsi" w:eastAsiaTheme="minorEastAsia" w:hAnsiTheme="minorHAnsi" w:cstheme="minorHAnsi"/>
                <w:lang w:val="en-US"/>
              </w:rPr>
            </w:rPrChange>
          </w:rPr>
          <w:t xml:space="preserve">he second difference compared to </w:t>
        </w:r>
      </w:ins>
      <w:ins w:id="719" w:author="Jacob Lie" w:date="2021-11-11T17:56:00Z">
        <w:r w:rsidR="00E42DEE" w:rsidRPr="00704FA2">
          <w:rPr>
            <w:rFonts w:eastAsiaTheme="minorEastAsia" w:cs="Times New Roman"/>
            <w:lang w:val="en-US"/>
            <w:rPrChange w:id="720" w:author="Jacob Lie" w:date="2021-12-03T09:58:00Z">
              <w:rPr>
                <w:rFonts w:asciiTheme="minorHAnsi" w:eastAsiaTheme="minorEastAsia" w:hAnsiTheme="minorHAnsi" w:cstheme="minorHAnsi"/>
                <w:lang w:val="en-US"/>
              </w:rPr>
            </w:rPrChange>
          </w:rPr>
          <w:t xml:space="preserve">the </w:t>
        </w:r>
      </w:ins>
      <w:ins w:id="721" w:author="Jacob Lie" w:date="2021-11-11T17:55:00Z">
        <w:r w:rsidR="00C76531" w:rsidRPr="00704FA2">
          <w:rPr>
            <w:rFonts w:eastAsiaTheme="minorEastAsia" w:cs="Times New Roman"/>
            <w:lang w:val="en-US"/>
            <w:rPrChange w:id="722" w:author="Jacob Lie" w:date="2021-12-03T09:58:00Z">
              <w:rPr>
                <w:rFonts w:asciiTheme="minorHAnsi" w:eastAsiaTheme="minorEastAsia" w:hAnsiTheme="minorHAnsi" w:cstheme="minorHAnsi"/>
                <w:lang w:val="en-US"/>
              </w:rPr>
            </w:rPrChange>
          </w:rPr>
          <w:t>photo-electric</w:t>
        </w:r>
      </w:ins>
      <w:ins w:id="723" w:author="Jacob Lie" w:date="2021-11-11T17:57:00Z">
        <w:r w:rsidR="00E42DEE" w:rsidRPr="00704FA2">
          <w:rPr>
            <w:rFonts w:eastAsiaTheme="minorEastAsia" w:cs="Times New Roman"/>
            <w:lang w:val="en-US"/>
            <w:rPrChange w:id="724" w:author="Jacob Lie" w:date="2021-12-03T09:58:00Z">
              <w:rPr>
                <w:rFonts w:asciiTheme="minorHAnsi" w:eastAsiaTheme="minorEastAsia" w:hAnsiTheme="minorHAnsi" w:cstheme="minorHAnsi"/>
                <w:lang w:val="en-US"/>
              </w:rPr>
            </w:rPrChange>
          </w:rPr>
          <w:t xml:space="preserve"> effect </w:t>
        </w:r>
      </w:ins>
      <w:ins w:id="725" w:author="Jacob Lie" w:date="2021-11-11T17:55:00Z">
        <w:r w:rsidR="00C76531" w:rsidRPr="00704FA2">
          <w:rPr>
            <w:rFonts w:eastAsiaTheme="minorEastAsia" w:cs="Times New Roman"/>
            <w:lang w:val="en-US"/>
            <w:rPrChange w:id="726" w:author="Jacob Lie" w:date="2021-12-03T09:58:00Z">
              <w:rPr>
                <w:rFonts w:asciiTheme="minorHAnsi" w:eastAsiaTheme="minorEastAsia" w:hAnsiTheme="minorHAnsi" w:cstheme="minorHAnsi"/>
                <w:lang w:val="en-US"/>
              </w:rPr>
            </w:rPrChange>
          </w:rPr>
          <w:t xml:space="preserve">is </w:t>
        </w:r>
        <w:r w:rsidR="00A42892" w:rsidRPr="00704FA2">
          <w:rPr>
            <w:rFonts w:eastAsiaTheme="minorEastAsia" w:cs="Times New Roman"/>
            <w:lang w:val="en-US"/>
            <w:rPrChange w:id="727" w:author="Jacob Lie" w:date="2021-12-03T09:58:00Z">
              <w:rPr>
                <w:rFonts w:asciiTheme="minorHAnsi" w:eastAsiaTheme="minorEastAsia" w:hAnsiTheme="minorHAnsi" w:cstheme="minorHAnsi"/>
                <w:lang w:val="en-US"/>
              </w:rPr>
            </w:rPrChange>
          </w:rPr>
          <w:t>that the photon only transfer</w:t>
        </w:r>
      </w:ins>
      <w:ins w:id="728" w:author="Jacob Lie" w:date="2021-11-11T17:57:00Z">
        <w:r w:rsidR="00E42DEE" w:rsidRPr="00704FA2">
          <w:rPr>
            <w:rFonts w:eastAsiaTheme="minorEastAsia" w:cs="Times New Roman"/>
            <w:lang w:val="en-US"/>
            <w:rPrChange w:id="729" w:author="Jacob Lie" w:date="2021-12-03T09:58:00Z">
              <w:rPr>
                <w:rFonts w:asciiTheme="minorHAnsi" w:eastAsiaTheme="minorEastAsia" w:hAnsiTheme="minorHAnsi" w:cstheme="minorHAnsi"/>
                <w:lang w:val="en-US"/>
              </w:rPr>
            </w:rPrChange>
          </w:rPr>
          <w:t>s</w:t>
        </w:r>
      </w:ins>
      <w:ins w:id="730" w:author="Jacob Lie" w:date="2021-11-11T17:55:00Z">
        <w:r w:rsidR="00A42892" w:rsidRPr="00704FA2">
          <w:rPr>
            <w:rFonts w:eastAsiaTheme="minorEastAsia" w:cs="Times New Roman"/>
            <w:lang w:val="en-US"/>
            <w:rPrChange w:id="731" w:author="Jacob Lie" w:date="2021-12-03T09:58:00Z">
              <w:rPr>
                <w:rFonts w:asciiTheme="minorHAnsi" w:eastAsiaTheme="minorEastAsia" w:hAnsiTheme="minorHAnsi" w:cstheme="minorHAnsi"/>
                <w:lang w:val="en-US"/>
              </w:rPr>
            </w:rPrChange>
          </w:rPr>
          <w:t xml:space="preserve"> part of </w:t>
        </w:r>
      </w:ins>
      <w:ins w:id="732" w:author="Jacob Lie" w:date="2021-11-11T17:56:00Z">
        <w:r w:rsidR="00A42892" w:rsidRPr="00704FA2">
          <w:rPr>
            <w:rFonts w:eastAsiaTheme="minorEastAsia" w:cs="Times New Roman"/>
            <w:lang w:val="en-US"/>
            <w:rPrChange w:id="733" w:author="Jacob Lie" w:date="2021-12-03T09:58:00Z">
              <w:rPr>
                <w:rFonts w:asciiTheme="minorHAnsi" w:eastAsiaTheme="minorEastAsia" w:hAnsiTheme="minorHAnsi" w:cstheme="minorHAnsi"/>
                <w:lang w:val="en-US"/>
              </w:rPr>
            </w:rPrChange>
          </w:rPr>
          <w:t xml:space="preserve">its energy. </w:t>
        </w:r>
      </w:ins>
      <w:ins w:id="734" w:author="Jacob Lie" w:date="2021-11-11T18:03:00Z">
        <w:r w:rsidR="002A0CF9" w:rsidRPr="00704FA2">
          <w:rPr>
            <w:rFonts w:eastAsiaTheme="minorEastAsia" w:cs="Times New Roman"/>
            <w:lang w:val="en-US"/>
            <w:rPrChange w:id="735" w:author="Jacob Lie" w:date="2021-12-03T09:58:00Z">
              <w:rPr>
                <w:rFonts w:asciiTheme="minorHAnsi" w:eastAsiaTheme="minorEastAsia" w:hAnsiTheme="minorHAnsi" w:cstheme="minorHAnsi"/>
                <w:lang w:val="en-US"/>
              </w:rPr>
            </w:rPrChange>
          </w:rPr>
          <w:t xml:space="preserve">The </w:t>
        </w:r>
        <w:r w:rsidR="007B3E73" w:rsidRPr="00704FA2">
          <w:rPr>
            <w:rFonts w:eastAsiaTheme="minorEastAsia" w:cs="Times New Roman"/>
            <w:lang w:val="en-US"/>
            <w:rPrChange w:id="736" w:author="Jacob Lie" w:date="2021-12-03T09:58:00Z">
              <w:rPr>
                <w:rFonts w:asciiTheme="minorHAnsi" w:eastAsiaTheme="minorEastAsia" w:hAnsiTheme="minorHAnsi" w:cstheme="minorHAnsi"/>
                <w:lang w:val="en-US"/>
              </w:rPr>
            </w:rPrChange>
          </w:rPr>
          <w:t xml:space="preserve">energy of the scattered photon follows this expression, which is derived in </w:t>
        </w:r>
      </w:ins>
      <w:ins w:id="737" w:author="Jacob Lie" w:date="2021-11-11T18:04:00Z">
        <w:r w:rsidR="007B3E73" w:rsidRPr="00704FA2">
          <w:rPr>
            <w:rFonts w:eastAsiaTheme="minorEastAsia" w:cs="Times New Roman"/>
            <w:lang w:val="en-US"/>
            <w:rPrChange w:id="738" w:author="Jacob Lie" w:date="2021-12-03T09:58:00Z">
              <w:rPr>
                <w:rFonts w:asciiTheme="minorHAnsi" w:eastAsiaTheme="minorEastAsia" w:hAnsiTheme="minorHAnsi" w:cstheme="minorHAnsi"/>
                <w:lang w:val="en-US"/>
              </w:rPr>
            </w:rPrChange>
          </w:rPr>
          <w:fldChar w:fldCharType="begin"/>
        </w:r>
        <w:r w:rsidR="007B3E73" w:rsidRPr="00704FA2">
          <w:rPr>
            <w:rFonts w:eastAsiaTheme="minorEastAsia" w:cs="Times New Roman"/>
            <w:lang w:val="en-US"/>
            <w:rPrChange w:id="739" w:author="Jacob Lie" w:date="2021-12-03T09:58:00Z">
              <w:rPr>
                <w:rFonts w:asciiTheme="minorHAnsi" w:eastAsiaTheme="minorEastAsia" w:hAnsiTheme="minorHAnsi" w:cstheme="minorHAnsi"/>
                <w:lang w:val="en-US"/>
              </w:rPr>
            </w:rPrChange>
          </w:rPr>
          <w:instrText xml:space="preserve"> REF _Ref87546185 \h </w:instrText>
        </w:r>
      </w:ins>
      <w:r w:rsidR="00704FA2">
        <w:rPr>
          <w:rFonts w:eastAsiaTheme="minorEastAsia" w:cs="Times New Roman"/>
          <w:lang w:val="en-US"/>
        </w:rPr>
        <w:instrText xml:space="preserve"> \* MERGEFORMAT </w:instrText>
      </w:r>
      <w:r w:rsidR="007B3E73" w:rsidRPr="00EB2228">
        <w:rPr>
          <w:rFonts w:eastAsiaTheme="minorEastAsia" w:cs="Times New Roman"/>
          <w:lang w:val="en-US"/>
        </w:rPr>
      </w:r>
      <w:r w:rsidR="007B3E73" w:rsidRPr="00704FA2">
        <w:rPr>
          <w:rFonts w:eastAsiaTheme="minorEastAsia" w:cs="Times New Roman"/>
          <w:lang w:val="en-US"/>
          <w:rPrChange w:id="740" w:author="Jacob Lie" w:date="2021-12-03T09:58:00Z">
            <w:rPr>
              <w:rFonts w:asciiTheme="minorHAnsi" w:eastAsiaTheme="minorEastAsia" w:hAnsiTheme="minorHAnsi" w:cstheme="minorHAnsi"/>
              <w:lang w:val="en-US"/>
            </w:rPr>
          </w:rPrChange>
        </w:rPr>
        <w:fldChar w:fldCharType="separate"/>
      </w:r>
      <w:ins w:id="741" w:author="Jacob Lie" w:date="2022-02-01T16:03:00Z">
        <w:r w:rsidR="003159C2" w:rsidRPr="003159C2">
          <w:rPr>
            <w:rFonts w:cs="Times New Roman"/>
            <w:lang w:val="en-US"/>
            <w:rPrChange w:id="742" w:author="Jacob Lie" w:date="2022-02-01T16:03:00Z">
              <w:rPr>
                <w:sz w:val="48"/>
                <w:szCs w:val="48"/>
              </w:rPr>
            </w:rPrChange>
          </w:rPr>
          <w:t>Appendix A</w:t>
        </w:r>
      </w:ins>
      <w:ins w:id="743" w:author="Jacob Lie" w:date="2021-11-11T18:04:00Z">
        <w:r w:rsidR="007B3E73" w:rsidRPr="00704FA2">
          <w:rPr>
            <w:rFonts w:eastAsiaTheme="minorEastAsia" w:cs="Times New Roman"/>
            <w:lang w:val="en-US"/>
            <w:rPrChange w:id="744" w:author="Jacob Lie" w:date="2021-12-03T09:58:00Z">
              <w:rPr>
                <w:rFonts w:asciiTheme="minorHAnsi" w:eastAsiaTheme="minorEastAsia" w:hAnsiTheme="minorHAnsi" w:cstheme="minorHAnsi"/>
                <w:lang w:val="en-US"/>
              </w:rPr>
            </w:rPrChange>
          </w:rPr>
          <w:fldChar w:fldCharType="end"/>
        </w:r>
        <w:r w:rsidR="007B3E73" w:rsidRPr="00704FA2">
          <w:rPr>
            <w:rFonts w:eastAsiaTheme="minorEastAsia" w:cs="Times New Roman"/>
            <w:lang w:val="en-US"/>
            <w:rPrChange w:id="745" w:author="Jacob Lie" w:date="2021-12-03T09:58:00Z">
              <w:rPr>
                <w:rFonts w:asciiTheme="minorHAnsi" w:eastAsiaTheme="minorEastAsia" w:hAnsiTheme="minorHAnsi" w:cstheme="minorHAnsi"/>
                <w:lang w:val="en-US"/>
              </w:rPr>
            </w:rPrChange>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46" w:author="Jacob Lie" w:date="2022-02-01T15:59:00Z">
          <w:tblPr>
            <w:tblStyle w:val="TableGrid"/>
            <w:tblW w:w="0" w:type="auto"/>
            <w:tblLook w:val="04A0" w:firstRow="1" w:lastRow="0" w:firstColumn="1" w:lastColumn="0" w:noHBand="0" w:noVBand="1"/>
          </w:tblPr>
        </w:tblPrChange>
      </w:tblPr>
      <w:tblGrid>
        <w:gridCol w:w="8694"/>
        <w:gridCol w:w="656"/>
        <w:tblGridChange w:id="747">
          <w:tblGrid>
            <w:gridCol w:w="8694"/>
            <w:gridCol w:w="656"/>
          </w:tblGrid>
        </w:tblGridChange>
      </w:tblGrid>
      <w:tr w:rsidR="00415291" w14:paraId="7142101C" w14:textId="77777777" w:rsidTr="001A6186">
        <w:trPr>
          <w:ins w:id="748" w:author="Jacob Lie" w:date="2022-02-01T16:07:00Z"/>
        </w:trPr>
        <w:tc>
          <w:tcPr>
            <w:tcW w:w="8694" w:type="dxa"/>
            <w:tcPrChange w:id="749" w:author="Jacob Lie" w:date="2022-02-01T15:59:00Z">
              <w:tcPr>
                <w:tcW w:w="9085" w:type="dxa"/>
              </w:tcPr>
            </w:tcPrChange>
          </w:tcPr>
          <w:p w14:paraId="14625C10" w14:textId="27ACABFC" w:rsidR="00415291" w:rsidRDefault="00415291" w:rsidP="00D10D17">
            <w:pPr>
              <w:rPr>
                <w:ins w:id="750" w:author="Jacob Lie" w:date="2022-02-01T16:07:00Z"/>
              </w:rPr>
            </w:pPr>
            <m:oMathPara>
              <m:oMath>
                <m:r>
                  <w:ins w:id="751" w:author="Jacob Lie" w:date="2022-02-01T16:07:00Z">
                    <w:rPr>
                      <w:rFonts w:ascii="Cambria Math" w:hAnsi="Cambria Math" w:cs="Times New Roman"/>
                      <w:lang w:val="en-US"/>
                    </w:rPr>
                    <m:t>h</m:t>
                  </w:ins>
                </m:r>
                <m:sSup>
                  <m:sSupPr>
                    <m:ctrlPr>
                      <w:ins w:id="752" w:author="Jacob Lie" w:date="2022-02-01T16:07:00Z">
                        <w:rPr>
                          <w:rFonts w:ascii="Cambria Math" w:hAnsi="Cambria Math" w:cs="Times New Roman"/>
                          <w:i/>
                          <w:lang w:val="en-US"/>
                        </w:rPr>
                      </w:ins>
                    </m:ctrlPr>
                  </m:sSupPr>
                  <m:e>
                    <m:r>
                      <w:ins w:id="753" w:author="Jacob Lie" w:date="2022-02-01T16:07:00Z">
                        <w:rPr>
                          <w:rFonts w:ascii="Cambria Math" w:hAnsi="Cambria Math" w:cs="Times New Roman"/>
                          <w:lang w:val="en-US"/>
                        </w:rPr>
                        <m:t>ν</m:t>
                      </w:ins>
                    </m:r>
                  </m:e>
                  <m:sup>
                    <m:r>
                      <w:ins w:id="754" w:author="Jacob Lie" w:date="2022-02-01T16:07:00Z">
                        <w:rPr>
                          <w:rFonts w:ascii="Cambria Math" w:hAnsi="Cambria Math" w:cs="Times New Roman"/>
                          <w:lang w:val="en-US"/>
                        </w:rPr>
                        <m:t>'</m:t>
                      </w:ins>
                    </m:r>
                  </m:sup>
                </m:sSup>
                <m:r>
                  <w:ins w:id="755" w:author="Jacob Lie" w:date="2022-02-01T16:07:00Z">
                    <w:rPr>
                      <w:rFonts w:ascii="Cambria Math" w:hAnsi="Cambria Math" w:cs="Times New Roman"/>
                      <w:lang w:val="en-US"/>
                    </w:rPr>
                    <m:t>=</m:t>
                  </w:ins>
                </m:r>
                <m:f>
                  <m:fPr>
                    <m:ctrlPr>
                      <w:ins w:id="756" w:author="Jacob Lie" w:date="2022-02-01T16:07:00Z">
                        <w:rPr>
                          <w:rFonts w:ascii="Cambria Math" w:hAnsi="Cambria Math" w:cs="Times New Roman"/>
                          <w:i/>
                          <w:lang w:val="en-US"/>
                        </w:rPr>
                      </w:ins>
                    </m:ctrlPr>
                  </m:fPr>
                  <m:num>
                    <m:r>
                      <w:ins w:id="757" w:author="Jacob Lie" w:date="2022-02-01T16:07:00Z">
                        <w:rPr>
                          <w:rFonts w:ascii="Cambria Math" w:hAnsi="Cambria Math" w:cs="Times New Roman"/>
                          <w:lang w:val="en-US"/>
                        </w:rPr>
                        <m:t>hν</m:t>
                      </w:ins>
                    </m:r>
                  </m:num>
                  <m:den>
                    <m:r>
                      <w:ins w:id="758" w:author="Jacob Lie" w:date="2022-02-01T16:07:00Z">
                        <w:rPr>
                          <w:rFonts w:ascii="Cambria Math" w:hAnsi="Cambria Math" w:cs="Times New Roman"/>
                          <w:lang w:val="en-US"/>
                        </w:rPr>
                        <m:t>1+</m:t>
                      </w:ins>
                    </m:r>
                    <m:f>
                      <m:fPr>
                        <m:ctrlPr>
                          <w:ins w:id="759" w:author="Jacob Lie" w:date="2022-02-01T16:07:00Z">
                            <w:rPr>
                              <w:rFonts w:ascii="Cambria Math" w:hAnsi="Cambria Math" w:cs="Times New Roman"/>
                              <w:i/>
                              <w:lang w:val="en-US"/>
                            </w:rPr>
                          </w:ins>
                        </m:ctrlPr>
                      </m:fPr>
                      <m:num>
                        <m:r>
                          <w:ins w:id="760" w:author="Jacob Lie" w:date="2022-02-01T16:07:00Z">
                            <w:rPr>
                              <w:rFonts w:ascii="Cambria Math" w:hAnsi="Cambria Math" w:cs="Times New Roman"/>
                              <w:lang w:val="en-US"/>
                            </w:rPr>
                            <m:t>hν</m:t>
                          </w:ins>
                        </m:r>
                      </m:num>
                      <m:den>
                        <m:d>
                          <m:dPr>
                            <m:ctrlPr>
                              <w:ins w:id="761" w:author="Jacob Lie" w:date="2022-02-01T16:07:00Z">
                                <w:rPr>
                                  <w:rFonts w:ascii="Cambria Math" w:hAnsi="Cambria Math" w:cs="Times New Roman"/>
                                  <w:i/>
                                  <w:lang w:val="en-US"/>
                                </w:rPr>
                              </w:ins>
                            </m:ctrlPr>
                          </m:dPr>
                          <m:e>
                            <m:sSub>
                              <m:sSubPr>
                                <m:ctrlPr>
                                  <w:ins w:id="762" w:author="Jacob Lie" w:date="2022-02-01T16:07:00Z">
                                    <w:rPr>
                                      <w:rFonts w:ascii="Cambria Math" w:hAnsi="Cambria Math" w:cs="Times New Roman"/>
                                      <w:i/>
                                      <w:lang w:val="en-US"/>
                                    </w:rPr>
                                  </w:ins>
                                </m:ctrlPr>
                              </m:sSubPr>
                              <m:e>
                                <m:r>
                                  <w:ins w:id="763" w:author="Jacob Lie" w:date="2022-02-01T16:07:00Z">
                                    <w:rPr>
                                      <w:rFonts w:ascii="Cambria Math" w:hAnsi="Cambria Math" w:cs="Times New Roman"/>
                                      <w:lang w:val="en-US"/>
                                    </w:rPr>
                                    <m:t>m</m:t>
                                  </w:ins>
                                </m:r>
                              </m:e>
                              <m:sub>
                                <m:r>
                                  <w:ins w:id="764" w:author="Jacob Lie" w:date="2022-02-01T16:07:00Z">
                                    <w:rPr>
                                      <w:rFonts w:ascii="Cambria Math" w:hAnsi="Cambria Math" w:cs="Times New Roman"/>
                                      <w:lang w:val="en-US"/>
                                    </w:rPr>
                                    <m:t>e</m:t>
                                  </w:ins>
                                </m:r>
                              </m:sub>
                            </m:sSub>
                            <m:sSup>
                              <m:sSupPr>
                                <m:ctrlPr>
                                  <w:ins w:id="765" w:author="Jacob Lie" w:date="2022-02-01T16:07:00Z">
                                    <w:rPr>
                                      <w:rFonts w:ascii="Cambria Math" w:hAnsi="Cambria Math" w:cs="Times New Roman"/>
                                      <w:i/>
                                      <w:lang w:val="en-US"/>
                                    </w:rPr>
                                  </w:ins>
                                </m:ctrlPr>
                              </m:sSupPr>
                              <m:e>
                                <m:r>
                                  <w:ins w:id="766" w:author="Jacob Lie" w:date="2022-02-01T16:07:00Z">
                                    <w:rPr>
                                      <w:rFonts w:ascii="Cambria Math" w:hAnsi="Cambria Math" w:cs="Times New Roman"/>
                                      <w:lang w:val="en-US"/>
                                    </w:rPr>
                                    <m:t>c</m:t>
                                  </w:ins>
                                </m:r>
                              </m:e>
                              <m:sup>
                                <m:r>
                                  <w:ins w:id="767" w:author="Jacob Lie" w:date="2022-02-01T16:07:00Z">
                                    <w:rPr>
                                      <w:rFonts w:ascii="Cambria Math" w:hAnsi="Cambria Math" w:cs="Times New Roman"/>
                                      <w:lang w:val="en-US"/>
                                    </w:rPr>
                                    <m:t>2</m:t>
                                  </w:ins>
                                </m:r>
                              </m:sup>
                            </m:sSup>
                          </m:e>
                        </m:d>
                        <m:d>
                          <m:dPr>
                            <m:ctrlPr>
                              <w:ins w:id="768" w:author="Jacob Lie" w:date="2022-02-01T16:07:00Z">
                                <w:rPr>
                                  <w:rFonts w:ascii="Cambria Math" w:hAnsi="Cambria Math" w:cs="Times New Roman"/>
                                  <w:i/>
                                  <w:lang w:val="en-US"/>
                                </w:rPr>
                              </w:ins>
                            </m:ctrlPr>
                          </m:dPr>
                          <m:e>
                            <m:r>
                              <w:ins w:id="769" w:author="Jacob Lie" w:date="2022-02-01T16:07:00Z">
                                <w:rPr>
                                  <w:rFonts w:ascii="Cambria Math" w:hAnsi="Cambria Math" w:cs="Times New Roman"/>
                                  <w:lang w:val="en-US"/>
                                </w:rPr>
                                <m:t>1-cosϕ</m:t>
                              </w:ins>
                            </m:r>
                          </m:e>
                        </m:d>
                      </m:den>
                    </m:f>
                  </m:den>
                </m:f>
              </m:oMath>
            </m:oMathPara>
          </w:p>
        </w:tc>
        <w:tc>
          <w:tcPr>
            <w:tcW w:w="656" w:type="dxa"/>
            <w:tcPrChange w:id="770" w:author="Jacob Lie" w:date="2022-02-01T15:59:00Z">
              <w:tcPr>
                <w:tcW w:w="265" w:type="dxa"/>
              </w:tcPr>
            </w:tcPrChange>
          </w:tcPr>
          <w:p w14:paraId="1C728AC3" w14:textId="3CB6128E" w:rsidR="00415291" w:rsidRPr="001A6186" w:rsidRDefault="00415291" w:rsidP="001A6186">
            <w:pPr>
              <w:pStyle w:val="Caption"/>
              <w:keepNext/>
              <w:rPr>
                <w:ins w:id="771" w:author="Jacob Lie" w:date="2022-02-01T16:07:00Z"/>
                <w:sz w:val="24"/>
                <w:szCs w:val="24"/>
                <w:rPrChange w:id="772" w:author="Jacob Lie" w:date="2022-02-01T15:58:00Z">
                  <w:rPr>
                    <w:ins w:id="773" w:author="Jacob Lie" w:date="2022-02-01T16:07:00Z"/>
                    <w:sz w:val="24"/>
                    <w:szCs w:val="24"/>
                    <w:lang w:val="en-US"/>
                  </w:rPr>
                </w:rPrChange>
              </w:rPr>
              <w:pPrChange w:id="774" w:author="Jacob Lie" w:date="2022-02-01T15:58:00Z">
                <w:pPr>
                  <w:pStyle w:val="Caption"/>
                </w:pPr>
              </w:pPrChange>
            </w:pPr>
            <w:ins w:id="775" w:author="Jacob Lie" w:date="2022-02-01T16:07:00Z">
              <w:r w:rsidRPr="00224DF8">
                <w:rPr>
                  <w:sz w:val="24"/>
                  <w:szCs w:val="24"/>
                  <w:rPrChange w:id="776" w:author="Jacob Lie" w:date="2022-02-01T15:54:00Z">
                    <w:rPr/>
                  </w:rPrChange>
                </w:rPr>
                <w:fldChar w:fldCharType="begin"/>
              </w:r>
              <w:r w:rsidRPr="00224DF8">
                <w:rPr>
                  <w:sz w:val="24"/>
                  <w:szCs w:val="24"/>
                  <w:rPrChange w:id="777" w:author="Jacob Lie" w:date="2022-02-01T15:54:00Z">
                    <w:rPr/>
                  </w:rPrChange>
                </w:rPr>
                <w:instrText xml:space="preserve"> STYLEREF 1 \s </w:instrText>
              </w:r>
              <w:r w:rsidRPr="00224DF8">
                <w:rPr>
                  <w:sz w:val="24"/>
                  <w:szCs w:val="24"/>
                  <w:rPrChange w:id="778" w:author="Jacob Lie" w:date="2022-02-01T15:54:00Z">
                    <w:rPr/>
                  </w:rPrChange>
                </w:rPr>
                <w:fldChar w:fldCharType="separate"/>
              </w:r>
            </w:ins>
            <w:r>
              <w:rPr>
                <w:noProof/>
                <w:sz w:val="24"/>
                <w:szCs w:val="24"/>
              </w:rPr>
              <w:t>1</w:t>
            </w:r>
            <w:ins w:id="779" w:author="Jacob Lie" w:date="2022-02-01T16:07:00Z">
              <w:r w:rsidRPr="00224DF8">
                <w:rPr>
                  <w:sz w:val="24"/>
                  <w:szCs w:val="24"/>
                  <w:rPrChange w:id="780" w:author="Jacob Lie" w:date="2022-02-01T15:54:00Z">
                    <w:rPr/>
                  </w:rPrChange>
                </w:rPr>
                <w:fldChar w:fldCharType="end"/>
              </w:r>
              <w:r w:rsidRPr="00224DF8">
                <w:rPr>
                  <w:sz w:val="24"/>
                  <w:szCs w:val="24"/>
                  <w:rPrChange w:id="781" w:author="Jacob Lie" w:date="2022-02-01T15:54:00Z">
                    <w:rPr/>
                  </w:rPrChange>
                </w:rPr>
                <w:noBreakHyphen/>
              </w:r>
              <w:r w:rsidRPr="00224DF8">
                <w:rPr>
                  <w:sz w:val="24"/>
                  <w:szCs w:val="24"/>
                  <w:rPrChange w:id="782" w:author="Jacob Lie" w:date="2022-02-01T15:54:00Z">
                    <w:rPr/>
                  </w:rPrChange>
                </w:rPr>
                <w:fldChar w:fldCharType="begin"/>
              </w:r>
              <w:r w:rsidRPr="00224DF8">
                <w:rPr>
                  <w:sz w:val="24"/>
                  <w:szCs w:val="24"/>
                  <w:rPrChange w:id="783" w:author="Jacob Lie" w:date="2022-02-01T15:54:00Z">
                    <w:rPr/>
                  </w:rPrChange>
                </w:rPr>
                <w:instrText xml:space="preserve"> SEQ Equation \* ARABIC \s 1 </w:instrText>
              </w:r>
              <w:r w:rsidRPr="00224DF8">
                <w:rPr>
                  <w:sz w:val="24"/>
                  <w:szCs w:val="24"/>
                  <w:rPrChange w:id="784" w:author="Jacob Lie" w:date="2022-02-01T15:54:00Z">
                    <w:rPr/>
                  </w:rPrChange>
                </w:rPr>
                <w:fldChar w:fldCharType="separate"/>
              </w:r>
            </w:ins>
            <w:r>
              <w:rPr>
                <w:noProof/>
                <w:sz w:val="24"/>
                <w:szCs w:val="24"/>
              </w:rPr>
              <w:t>4</w:t>
            </w:r>
            <w:ins w:id="785" w:author="Jacob Lie" w:date="2022-02-01T16:07:00Z">
              <w:r w:rsidRPr="00224DF8">
                <w:rPr>
                  <w:sz w:val="24"/>
                  <w:szCs w:val="24"/>
                  <w:rPrChange w:id="786" w:author="Jacob Lie" w:date="2022-02-01T15:54:00Z">
                    <w:rPr/>
                  </w:rPrChange>
                </w:rPr>
                <w:fldChar w:fldCharType="end"/>
              </w:r>
            </w:ins>
          </w:p>
        </w:tc>
      </w:tr>
    </w:tbl>
    <w:p w14:paraId="7E8AEDC4" w14:textId="77777777" w:rsidR="00415291" w:rsidRDefault="00415291" w:rsidP="00C43BA4">
      <w:pPr>
        <w:rPr>
          <w:ins w:id="787" w:author="Jacob Lie" w:date="2022-02-01T16:07:00Z"/>
          <w:rFonts w:eastAsiaTheme="minorEastAsia" w:cs="Times New Roman"/>
          <w:lang w:val="en-US"/>
        </w:rPr>
      </w:pPr>
    </w:p>
    <w:p w14:paraId="7E17B4C6" w14:textId="77777777" w:rsidR="00415291" w:rsidRDefault="00415291" w:rsidP="00C43BA4">
      <w:pPr>
        <w:rPr>
          <w:ins w:id="788" w:author="Jacob Lie" w:date="2022-02-01T16:07:00Z"/>
          <w:rFonts w:eastAsiaTheme="minorEastAsia" w:cs="Times New Roman"/>
          <w:lang w:val="en-US"/>
        </w:rPr>
      </w:pPr>
    </w:p>
    <w:p w14:paraId="78075E22" w14:textId="77777777" w:rsidR="00415291" w:rsidRDefault="00415291" w:rsidP="00C43BA4">
      <w:pPr>
        <w:rPr>
          <w:ins w:id="789" w:author="Jacob Lie" w:date="2022-02-01T16:07:00Z"/>
          <w:rFonts w:eastAsiaTheme="minorEastAsia" w:cs="Times New Roman"/>
          <w:lang w:val="en-US"/>
        </w:rPr>
      </w:pPr>
    </w:p>
    <w:p w14:paraId="1E4BEEBE" w14:textId="13A9C5F0" w:rsidR="007C62B1" w:rsidRPr="00704FA2" w:rsidRDefault="009E703F" w:rsidP="00C43BA4">
      <w:pPr>
        <w:rPr>
          <w:rFonts w:eastAsiaTheme="minorEastAsia" w:cs="Times New Roman"/>
          <w:lang w:val="en-US"/>
          <w:rPrChange w:id="790" w:author="Jacob Lie" w:date="2021-12-03T09:58:00Z">
            <w:rPr>
              <w:rFonts w:asciiTheme="minorHAnsi" w:eastAsiaTheme="minorEastAsia" w:hAnsiTheme="minorHAnsi" w:cstheme="minorHAnsi"/>
              <w:lang w:val="en-US"/>
            </w:rPr>
          </w:rPrChange>
        </w:rPr>
      </w:pPr>
      <w:del w:id="791" w:author="Jacob Lie" w:date="2021-11-11T17:50:00Z">
        <w:r w:rsidRPr="00704FA2" w:rsidDel="00F704E8">
          <w:rPr>
            <w:rFonts w:eastAsiaTheme="minorEastAsia" w:cs="Times New Roman"/>
            <w:lang w:val="en-US"/>
            <w:rPrChange w:id="792" w:author="Jacob Lie" w:date="2021-12-03T09:58:00Z">
              <w:rPr>
                <w:rFonts w:asciiTheme="minorHAnsi" w:eastAsiaTheme="minorEastAsia" w:hAnsiTheme="minorHAnsi" w:cstheme="minorHAnsi"/>
                <w:lang w:val="en-US"/>
              </w:rPr>
            </w:rPrChange>
          </w:rPr>
          <w:lastRenderedPageBreak/>
          <w:delText>la bla, see appendix for calculations.</w:delText>
        </w:r>
      </w:del>
      <w:del w:id="793" w:author="Jacob Lie" w:date="2022-02-01T16:06:00Z">
        <w:r w:rsidR="003247CD" w:rsidRPr="00704FA2" w:rsidDel="00B50B91">
          <w:rPr>
            <w:rFonts w:eastAsiaTheme="minorEastAsia" w:cs="Times New Roman"/>
            <w:lang w:val="en-US"/>
            <w:rPrChange w:id="794" w:author="Jacob Lie" w:date="2021-12-03T09:58:00Z">
              <w:rPr>
                <w:rFonts w:asciiTheme="minorHAnsi" w:eastAsiaTheme="minorEastAsia" w:hAnsiTheme="minorHAnsi" w:cstheme="minorHAnsi"/>
                <w:lang w:val="en-US"/>
              </w:rPr>
            </w:rPrChange>
          </w:rPr>
          <w:br/>
        </w:r>
        <w:r w:rsidR="00823807" w:rsidDel="00B50B91">
          <w:rPr>
            <w:rFonts w:eastAsiaTheme="minorEastAsia" w:cs="Times New Roman"/>
            <w:lang w:val="en-US"/>
          </w:rPr>
          <w:br/>
        </w:r>
      </w:del>
      <w:del w:id="795" w:author="Jacob Lie" w:date="2021-11-11T18:36:00Z">
        <w:r w:rsidR="003247CD" w:rsidRPr="00704FA2" w:rsidDel="00E10725">
          <w:rPr>
            <w:rFonts w:eastAsiaTheme="minorEastAsia" w:cs="Times New Roman"/>
            <w:lang w:val="en-US"/>
            <w:rPrChange w:id="796" w:author="Jacob Lie" w:date="2021-12-03T09:58:00Z">
              <w:rPr>
                <w:rFonts w:asciiTheme="minorHAnsi" w:eastAsiaTheme="minorEastAsia" w:hAnsiTheme="minorHAnsi" w:cstheme="minorHAnsi"/>
                <w:lang w:val="en-US"/>
              </w:rPr>
            </w:rPrChange>
          </w:rPr>
          <w:tab/>
        </w:r>
      </w:del>
      <w:del w:id="797" w:author="Jacob Lie" w:date="2022-02-01T16:03:00Z">
        <w:r w:rsidR="00ED4AB9" w:rsidDel="003159C2">
          <w:rPr>
            <w:rFonts w:eastAsiaTheme="minorEastAsia" w:cs="Times New Roman"/>
            <w:lang w:val="en-US"/>
          </w:rPr>
          <w:tab/>
        </w:r>
      </w:del>
      <w:ins w:id="798" w:author="Jacob Lie" w:date="2022-02-01T16:03:00Z">
        <w:r w:rsidR="003159C2" w:rsidRPr="005545F2">
          <w:rPr>
            <w:rFonts w:eastAsiaTheme="minorEastAsia" w:cs="Times New Roman"/>
            <w:lang w:val="en-US"/>
          </w:rPr>
          <w:t xml:space="preserve">We observe a strong correlation with the energy of the incident photon, and the scattering angle. And a maximum energy transfer to the electron for </w:t>
        </w:r>
      </w:ins>
      <m:oMath>
        <m:sSup>
          <m:sSupPr>
            <m:ctrlPr>
              <w:ins w:id="799" w:author="Jacob Lie" w:date="2022-02-01T16:03:00Z">
                <w:rPr>
                  <w:rFonts w:ascii="Cambria Math" w:eastAsiaTheme="minorEastAsia" w:hAnsi="Cambria Math" w:cs="Times New Roman"/>
                  <w:i/>
                  <w:lang w:val="en-US"/>
                </w:rPr>
              </w:ins>
            </m:ctrlPr>
          </m:sSupPr>
          <m:e>
            <m:r>
              <w:ins w:id="800" w:author="Jacob Lie" w:date="2022-02-01T16:03:00Z">
                <w:rPr>
                  <w:rFonts w:ascii="Cambria Math" w:eastAsiaTheme="minorEastAsia" w:hAnsi="Cambria Math" w:cs="Times New Roman"/>
                  <w:lang w:val="en-US"/>
                </w:rPr>
                <m:t>180</m:t>
              </w:ins>
            </m:r>
          </m:e>
          <m:sup>
            <m:r>
              <w:ins w:id="801" w:author="Jacob Lie" w:date="2022-02-01T16:03:00Z">
                <w:rPr>
                  <w:rFonts w:ascii="Cambria Math" w:eastAsiaTheme="minorEastAsia" w:hAnsi="Cambria Math" w:cs="Times New Roman"/>
                  <w:lang w:val="en-US"/>
                </w:rPr>
                <m:t>∘</m:t>
              </w:ins>
            </m:r>
          </m:sup>
        </m:sSup>
      </m:oMath>
      <w:ins w:id="802" w:author="Jacob Lie" w:date="2022-02-01T16:03:00Z">
        <w:r w:rsidR="003159C2" w:rsidRPr="005545F2">
          <w:rPr>
            <w:rFonts w:eastAsiaTheme="minorEastAsia" w:cs="Times New Roman"/>
            <w:lang w:val="en-US"/>
          </w:rPr>
          <w:t>.</w:t>
        </w:r>
        <w:r w:rsidR="003159C2">
          <w:rPr>
            <w:rFonts w:eastAsiaTheme="minorEastAsia" w:cs="Times New Roman"/>
            <w:lang w:val="en-US"/>
          </w:rPr>
          <w:tab/>
        </w:r>
        <w:r w:rsidR="00D92F93">
          <w:rPr>
            <w:rFonts w:eastAsiaTheme="minorEastAsia" w:cs="Times New Roman"/>
            <w:lang w:val="en-US"/>
          </w:rPr>
          <w:br/>
        </w:r>
      </w:ins>
      <w:ins w:id="803" w:author="Jacob Lie" w:date="2021-11-12T13:44:00Z">
        <w:r w:rsidR="007C62B1" w:rsidRPr="00704FA2">
          <w:rPr>
            <w:rFonts w:eastAsiaTheme="minorEastAsia" w:cs="Times New Roman"/>
            <w:lang w:val="en-US"/>
            <w:rPrChange w:id="804" w:author="Jacob Lie" w:date="2021-12-03T09:58:00Z">
              <w:rPr>
                <w:rFonts w:asciiTheme="minorHAnsi" w:eastAsiaTheme="minorEastAsia" w:hAnsiTheme="minorHAnsi" w:cstheme="minorHAnsi"/>
                <w:lang w:val="en-US"/>
              </w:rPr>
            </w:rPrChange>
          </w:rPr>
          <w:t xml:space="preserve">The </w:t>
        </w:r>
      </w:ins>
      <w:ins w:id="805" w:author="Jacob Lie" w:date="2021-11-12T13:48:00Z">
        <w:r w:rsidR="00814231" w:rsidRPr="00704FA2">
          <w:rPr>
            <w:rFonts w:eastAsiaTheme="minorEastAsia" w:cs="Times New Roman"/>
            <w:lang w:val="en-US"/>
            <w:rPrChange w:id="806" w:author="Jacob Lie" w:date="2021-12-03T09:58:00Z">
              <w:rPr>
                <w:rFonts w:asciiTheme="minorHAnsi" w:eastAsiaTheme="minorEastAsia" w:hAnsiTheme="minorHAnsi" w:cstheme="minorHAnsi"/>
                <w:lang w:val="en-US"/>
              </w:rPr>
            </w:rPrChange>
          </w:rPr>
          <w:t xml:space="preserve">Compton cross section </w:t>
        </w:r>
      </w:ins>
      <w:ins w:id="807" w:author="Jacob Lie" w:date="2021-11-12T13:49:00Z">
        <w:r w:rsidR="00A92DA4" w:rsidRPr="00704FA2">
          <w:rPr>
            <w:rFonts w:eastAsiaTheme="minorEastAsia" w:cs="Times New Roman"/>
            <w:lang w:val="en-US"/>
            <w:rPrChange w:id="808" w:author="Jacob Lie" w:date="2021-12-03T09:58:00Z">
              <w:rPr>
                <w:rFonts w:asciiTheme="minorHAnsi" w:eastAsiaTheme="minorEastAsia" w:hAnsiTheme="minorHAnsi" w:cstheme="minorHAnsi"/>
                <w:lang w:val="en-US"/>
              </w:rPr>
            </w:rPrChange>
          </w:rPr>
          <w:t xml:space="preserve">per electron was derived by Klein </w:t>
        </w:r>
        <w:r w:rsidR="00525DC5" w:rsidRPr="00704FA2">
          <w:rPr>
            <w:rFonts w:eastAsiaTheme="minorEastAsia" w:cs="Times New Roman"/>
            <w:lang w:val="en-US"/>
            <w:rPrChange w:id="809" w:author="Jacob Lie" w:date="2021-12-03T09:58:00Z">
              <w:rPr>
                <w:rFonts w:asciiTheme="minorHAnsi" w:eastAsiaTheme="minorEastAsia" w:hAnsiTheme="minorHAnsi" w:cstheme="minorHAnsi"/>
                <w:lang w:val="en-US"/>
              </w:rPr>
            </w:rPrChange>
          </w:rPr>
          <w:t xml:space="preserve">and </w:t>
        </w:r>
        <w:proofErr w:type="spellStart"/>
        <w:r w:rsidR="00525DC5" w:rsidRPr="00704FA2">
          <w:rPr>
            <w:rFonts w:eastAsiaTheme="minorEastAsia" w:cs="Times New Roman"/>
            <w:lang w:val="en-US"/>
            <w:rPrChange w:id="810" w:author="Jacob Lie" w:date="2021-12-03T09:58:00Z">
              <w:rPr>
                <w:rFonts w:asciiTheme="minorHAnsi" w:eastAsiaTheme="minorEastAsia" w:hAnsiTheme="minorHAnsi" w:cstheme="minorHAnsi"/>
                <w:lang w:val="en-US"/>
              </w:rPr>
            </w:rPrChange>
          </w:rPr>
          <w:t>Nishina</w:t>
        </w:r>
      </w:ins>
      <w:proofErr w:type="spellEnd"/>
      <w:ins w:id="811" w:author="Jacob Lie" w:date="2021-11-12T13:50:00Z">
        <w:r w:rsidR="00525DC5" w:rsidRPr="00704FA2">
          <w:rPr>
            <w:rFonts w:eastAsiaTheme="minorEastAsia" w:cs="Times New Roman"/>
            <w:lang w:val="en-US"/>
            <w:rPrChange w:id="812" w:author="Jacob Lie" w:date="2021-12-03T09:58:00Z">
              <w:rPr>
                <w:rFonts w:asciiTheme="minorHAnsi" w:eastAsiaTheme="minorEastAsia" w:hAnsiTheme="minorHAnsi" w:cstheme="minorHAnsi"/>
                <w:lang w:val="en-US"/>
              </w:rPr>
            </w:rPrChange>
          </w:rPr>
          <w:t xml:space="preserve">. </w:t>
        </w:r>
      </w:ins>
      <w:ins w:id="813" w:author="Jacob Lie" w:date="2021-11-12T13:55:00Z">
        <w:r w:rsidR="00C37962" w:rsidRPr="00704FA2">
          <w:rPr>
            <w:rFonts w:eastAsiaTheme="minorEastAsia" w:cs="Times New Roman"/>
            <w:lang w:val="en-US"/>
            <w:rPrChange w:id="814" w:author="Jacob Lie" w:date="2021-12-03T09:58:00Z">
              <w:rPr>
                <w:rFonts w:asciiTheme="minorHAnsi" w:eastAsiaTheme="minorEastAsia" w:hAnsiTheme="minorHAnsi" w:cstheme="minorHAnsi"/>
                <w:lang w:val="en-US"/>
              </w:rPr>
            </w:rPrChange>
          </w:rPr>
          <w:t xml:space="preserve">They </w:t>
        </w:r>
      </w:ins>
      <w:ins w:id="815" w:author="Jacob Lie" w:date="2021-11-12T14:01:00Z">
        <w:r w:rsidR="00C50CC5" w:rsidRPr="00704FA2">
          <w:rPr>
            <w:rFonts w:eastAsiaTheme="minorEastAsia" w:cs="Times New Roman"/>
            <w:lang w:val="en-US"/>
            <w:rPrChange w:id="816" w:author="Jacob Lie" w:date="2021-12-03T09:58:00Z">
              <w:rPr>
                <w:rFonts w:asciiTheme="minorHAnsi" w:eastAsiaTheme="minorEastAsia" w:hAnsiTheme="minorHAnsi" w:cstheme="minorHAnsi"/>
                <w:lang w:val="en-US"/>
              </w:rPr>
            </w:rPrChange>
          </w:rPr>
          <w:t xml:space="preserve">improved on the existing theory of Thomson scattering. </w:t>
        </w:r>
      </w:ins>
      <w:ins w:id="817" w:author="Jacob Lie" w:date="2021-11-12T14:08:00Z">
        <w:r w:rsidR="0087446D" w:rsidRPr="00704FA2">
          <w:rPr>
            <w:rFonts w:eastAsiaTheme="minorEastAsia" w:cs="Times New Roman"/>
            <w:lang w:val="en-US"/>
            <w:rPrChange w:id="818" w:author="Jacob Lie" w:date="2021-12-03T09:58:00Z">
              <w:rPr>
                <w:rFonts w:asciiTheme="minorHAnsi" w:eastAsiaTheme="minorEastAsia" w:hAnsiTheme="minorHAnsi" w:cstheme="minorHAnsi"/>
                <w:lang w:val="en-US"/>
              </w:rPr>
            </w:rPrChange>
          </w:rPr>
          <w:t>Thomson</w:t>
        </w:r>
      </w:ins>
      <w:ins w:id="819" w:author="Jacob Lie" w:date="2021-12-03T11:11:00Z">
        <w:r w:rsidR="00DC599E">
          <w:rPr>
            <w:rFonts w:eastAsiaTheme="minorEastAsia" w:cs="Times New Roman"/>
            <w:lang w:val="en-US"/>
          </w:rPr>
          <w:t>’</w:t>
        </w:r>
      </w:ins>
      <w:ins w:id="820" w:author="Jacob Lie" w:date="2021-11-12T14:08:00Z">
        <w:r w:rsidR="0087446D" w:rsidRPr="00704FA2">
          <w:rPr>
            <w:rFonts w:eastAsiaTheme="minorEastAsia" w:cs="Times New Roman"/>
            <w:lang w:val="en-US"/>
            <w:rPrChange w:id="821" w:author="Jacob Lie" w:date="2021-12-03T09:58:00Z">
              <w:rPr>
                <w:rFonts w:asciiTheme="minorHAnsi" w:eastAsiaTheme="minorEastAsia" w:hAnsiTheme="minorHAnsi" w:cstheme="minorHAnsi"/>
                <w:lang w:val="en-US"/>
              </w:rPr>
            </w:rPrChange>
          </w:rPr>
          <w:t>s cross section was independent o</w:t>
        </w:r>
        <w:r w:rsidR="00942C4B" w:rsidRPr="00704FA2">
          <w:rPr>
            <w:rFonts w:eastAsiaTheme="minorEastAsia" w:cs="Times New Roman"/>
            <w:lang w:val="en-US"/>
            <w:rPrChange w:id="822" w:author="Jacob Lie" w:date="2021-12-03T09:58:00Z">
              <w:rPr>
                <w:rFonts w:asciiTheme="minorHAnsi" w:eastAsiaTheme="minorEastAsia" w:hAnsiTheme="minorHAnsi" w:cstheme="minorHAnsi"/>
                <w:lang w:val="en-US"/>
              </w:rPr>
            </w:rPrChange>
          </w:rPr>
          <w:t xml:space="preserve">f </w:t>
        </w:r>
      </w:ins>
      <w:ins w:id="823" w:author="Jacob Lie" w:date="2021-11-12T14:09:00Z">
        <w:r w:rsidR="00942C4B" w:rsidRPr="00704FA2">
          <w:rPr>
            <w:rFonts w:eastAsiaTheme="minorEastAsia" w:cs="Times New Roman"/>
            <w:lang w:val="en-US"/>
            <w:rPrChange w:id="824" w:author="Jacob Lie" w:date="2021-12-03T09:58:00Z">
              <w:rPr>
                <w:rFonts w:asciiTheme="minorHAnsi" w:eastAsiaTheme="minorEastAsia" w:hAnsiTheme="minorHAnsi" w:cstheme="minorHAnsi"/>
                <w:lang w:val="en-US"/>
              </w:rPr>
            </w:rPrChange>
          </w:rPr>
          <w:t>incident photon energy</w:t>
        </w:r>
        <w:r w:rsidR="00C21282" w:rsidRPr="00704FA2">
          <w:rPr>
            <w:rFonts w:eastAsiaTheme="minorEastAsia" w:cs="Times New Roman"/>
            <w:lang w:val="en-US"/>
            <w:rPrChange w:id="825" w:author="Jacob Lie" w:date="2021-12-03T09:58:00Z">
              <w:rPr>
                <w:rFonts w:asciiTheme="minorHAnsi" w:eastAsiaTheme="minorEastAsia" w:hAnsiTheme="minorHAnsi" w:cstheme="minorHAnsi"/>
                <w:lang w:val="en-US"/>
              </w:rPr>
            </w:rPrChange>
          </w:rPr>
          <w:t xml:space="preserve">, </w:t>
        </w:r>
        <w:r w:rsidR="006A0EFE" w:rsidRPr="00704FA2">
          <w:rPr>
            <w:rFonts w:eastAsiaTheme="minorEastAsia" w:cs="Times New Roman"/>
            <w:lang w:val="en-US"/>
            <w:rPrChange w:id="826" w:author="Jacob Lie" w:date="2021-12-03T09:58:00Z">
              <w:rPr>
                <w:rFonts w:asciiTheme="minorHAnsi" w:eastAsiaTheme="minorEastAsia" w:hAnsiTheme="minorHAnsi" w:cstheme="minorHAnsi"/>
                <w:lang w:val="en-US"/>
              </w:rPr>
            </w:rPrChange>
          </w:rPr>
          <w:t xml:space="preserve">and assumed </w:t>
        </w:r>
      </w:ins>
      <m:oMath>
        <m:r>
          <w:ins w:id="827" w:author="Jacob Lie" w:date="2021-11-12T14:10:00Z">
            <w:rPr>
              <w:rFonts w:ascii="Cambria Math" w:eastAsiaTheme="minorEastAsia" w:hAnsi="Cambria Math" w:cs="Times New Roman"/>
              <w:lang w:val="en-US"/>
            </w:rPr>
            <m:t>hν=h</m:t>
          </w:ins>
        </m:r>
        <m:sSup>
          <m:sSupPr>
            <m:ctrlPr>
              <w:ins w:id="828" w:author="Jacob Lie" w:date="2021-11-12T14:10:00Z">
                <w:rPr>
                  <w:rFonts w:ascii="Cambria Math" w:eastAsiaTheme="minorEastAsia" w:hAnsi="Cambria Math" w:cs="Times New Roman"/>
                  <w:i/>
                  <w:lang w:val="en-US"/>
                </w:rPr>
              </w:ins>
            </m:ctrlPr>
          </m:sSupPr>
          <m:e>
            <m:r>
              <w:ins w:id="829" w:author="Jacob Lie" w:date="2021-11-12T14:10:00Z">
                <w:rPr>
                  <w:rFonts w:ascii="Cambria Math" w:eastAsiaTheme="minorEastAsia" w:hAnsi="Cambria Math" w:cs="Times New Roman"/>
                  <w:lang w:val="en-US"/>
                </w:rPr>
                <m:t>ν</m:t>
              </w:ins>
            </m:r>
          </m:e>
          <m:sup>
            <m:r>
              <w:ins w:id="830" w:author="Jacob Lie" w:date="2021-11-12T14:10:00Z">
                <w:rPr>
                  <w:rFonts w:ascii="Cambria Math" w:eastAsiaTheme="minorEastAsia" w:hAnsi="Cambria Math" w:cs="Times New Roman"/>
                  <w:lang w:val="en-US"/>
                </w:rPr>
                <m:t>'</m:t>
              </w:ins>
            </m:r>
          </m:sup>
        </m:sSup>
      </m:oMath>
      <w:ins w:id="831" w:author="Jacob Lie" w:date="2021-11-12T14:11:00Z">
        <w:r w:rsidR="007C2C99" w:rsidRPr="00704FA2">
          <w:rPr>
            <w:rFonts w:eastAsiaTheme="minorEastAsia" w:cs="Times New Roman"/>
            <w:lang w:val="en-US"/>
            <w:rPrChange w:id="832" w:author="Jacob Lie" w:date="2021-12-03T09:58:00Z">
              <w:rPr>
                <w:rFonts w:asciiTheme="minorHAnsi" w:eastAsiaTheme="minorEastAsia" w:hAnsiTheme="minorHAnsi" w:cstheme="minorHAnsi"/>
                <w:lang w:val="en-US"/>
              </w:rPr>
            </w:rPrChange>
          </w:rPr>
          <w:t xml:space="preserve"> </w:t>
        </w:r>
      </w:ins>
      <w:r w:rsidR="00393439" w:rsidRPr="00704FA2">
        <w:rPr>
          <w:rFonts w:eastAsiaTheme="minorEastAsia" w:cs="Times New Roman"/>
          <w:lang w:val="en-US"/>
          <w:rPrChange w:id="833"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834" w:author="Jacob Lie" w:date="2021-12-03T09:58:00Z">
            <w:rPr>
              <w:rFonts w:asciiTheme="minorHAnsi" w:eastAsiaTheme="minorEastAsia" w:hAnsiTheme="minorHAnsi" w:cstheme="minorHAnsi"/>
              <w:lang w:val="en-US"/>
            </w:rPr>
          </w:rPrChange>
        </w:rPr>
        <w:instrText xml:space="preserve"> ADDIN ZOTERO_ITEM CSL_CITATION {"citationID":"4I57SYyC","properties":{"formattedCitation":"(Attix,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393439" w:rsidRPr="00704FA2">
        <w:rPr>
          <w:rFonts w:eastAsiaTheme="minorEastAsia" w:cs="Times New Roman"/>
          <w:lang w:val="en-US"/>
          <w:rPrChange w:id="835" w:author="Jacob Lie" w:date="2021-12-03T09:58:00Z">
            <w:rPr>
              <w:rFonts w:asciiTheme="minorHAnsi" w:eastAsiaTheme="minorEastAsia" w:hAnsiTheme="minorHAnsi" w:cstheme="minorHAnsi"/>
              <w:lang w:val="en-US"/>
            </w:rPr>
          </w:rPrChange>
        </w:rPr>
        <w:fldChar w:fldCharType="separate"/>
      </w:r>
      <w:r w:rsidR="00393439" w:rsidRPr="00704FA2">
        <w:rPr>
          <w:rFonts w:cs="Times New Roman"/>
          <w:lang w:val="en-US"/>
          <w:rPrChange w:id="836" w:author="Jacob Lie" w:date="2021-12-03T09:58:00Z">
            <w:rPr>
              <w:rFonts w:ascii="Calibri" w:hAnsi="Calibri" w:cs="Calibri"/>
            </w:rPr>
          </w:rPrChange>
        </w:rPr>
        <w:t>(</w:t>
      </w:r>
      <w:proofErr w:type="spellStart"/>
      <w:r w:rsidR="00393439" w:rsidRPr="00704FA2">
        <w:rPr>
          <w:rFonts w:cs="Times New Roman"/>
          <w:lang w:val="en-US"/>
          <w:rPrChange w:id="837" w:author="Jacob Lie" w:date="2021-12-03T09:58:00Z">
            <w:rPr>
              <w:rFonts w:ascii="Calibri" w:hAnsi="Calibri" w:cs="Calibri"/>
            </w:rPr>
          </w:rPrChange>
        </w:rPr>
        <w:t>Attix</w:t>
      </w:r>
      <w:proofErr w:type="spellEnd"/>
      <w:r w:rsidR="00393439" w:rsidRPr="00704FA2">
        <w:rPr>
          <w:rFonts w:cs="Times New Roman"/>
          <w:lang w:val="en-US"/>
          <w:rPrChange w:id="838" w:author="Jacob Lie" w:date="2021-12-03T09:58:00Z">
            <w:rPr>
              <w:rFonts w:ascii="Calibri" w:hAnsi="Calibri" w:cs="Calibri"/>
            </w:rPr>
          </w:rPrChange>
        </w:rPr>
        <w:t xml:space="preserve">, </w:t>
      </w:r>
      <w:ins w:id="839" w:author="Jacob Lie" w:date="2021-11-12T14:11:00Z">
        <w:r w:rsidR="00393439" w:rsidRPr="00704FA2">
          <w:rPr>
            <w:rFonts w:cs="Times New Roman"/>
            <w:lang w:val="en-US"/>
            <w:rPrChange w:id="840" w:author="Jacob Lie" w:date="2021-12-03T09:58:00Z">
              <w:rPr>
                <w:rFonts w:ascii="Calibri" w:hAnsi="Calibri" w:cs="Calibri"/>
                <w:lang w:val="en-US"/>
              </w:rPr>
            </w:rPrChange>
          </w:rPr>
          <w:t>1986, p.130</w:t>
        </w:r>
      </w:ins>
      <w:del w:id="841" w:author="Jacob Lie" w:date="2021-11-12T14:11:00Z">
        <w:r w:rsidR="00393439" w:rsidRPr="00704FA2" w:rsidDel="00393439">
          <w:rPr>
            <w:rFonts w:cs="Times New Roman"/>
            <w:lang w:val="en-US"/>
            <w:rPrChange w:id="842" w:author="Jacob Lie" w:date="2021-12-03T09:58:00Z">
              <w:rPr>
                <w:rFonts w:ascii="Calibri" w:hAnsi="Calibri" w:cs="Calibri"/>
              </w:rPr>
            </w:rPrChange>
          </w:rPr>
          <w:delText>2008</w:delText>
        </w:r>
      </w:del>
      <w:r w:rsidR="00393439" w:rsidRPr="00704FA2">
        <w:rPr>
          <w:rFonts w:cs="Times New Roman"/>
          <w:lang w:val="en-US"/>
          <w:rPrChange w:id="843" w:author="Jacob Lie" w:date="2021-12-03T09:58:00Z">
            <w:rPr>
              <w:rFonts w:ascii="Calibri" w:hAnsi="Calibri" w:cs="Calibri"/>
            </w:rPr>
          </w:rPrChange>
        </w:rPr>
        <w:t>)</w:t>
      </w:r>
      <w:r w:rsidR="00393439" w:rsidRPr="00704FA2">
        <w:rPr>
          <w:rFonts w:eastAsiaTheme="minorEastAsia" w:cs="Times New Roman"/>
          <w:lang w:val="en-US"/>
          <w:rPrChange w:id="844" w:author="Jacob Lie" w:date="2021-12-03T09:58:00Z">
            <w:rPr>
              <w:rFonts w:asciiTheme="minorHAnsi" w:eastAsiaTheme="minorEastAsia" w:hAnsiTheme="minorHAnsi" w:cstheme="minorHAnsi"/>
              <w:lang w:val="en-US"/>
            </w:rPr>
          </w:rPrChange>
        </w:rPr>
        <w:fldChar w:fldCharType="end"/>
      </w:r>
      <w:ins w:id="845" w:author="Jacob Lie" w:date="2021-11-12T14:11:00Z">
        <w:r w:rsidR="007C2C99" w:rsidRPr="00704FA2">
          <w:rPr>
            <w:rFonts w:eastAsiaTheme="minorEastAsia" w:cs="Times New Roman"/>
            <w:lang w:val="en-US"/>
            <w:rPrChange w:id="846" w:author="Jacob Lie" w:date="2021-12-03T09:58:00Z">
              <w:rPr>
                <w:rFonts w:asciiTheme="minorHAnsi" w:eastAsiaTheme="minorEastAsia" w:hAnsiTheme="minorHAnsi" w:cstheme="minorHAnsi"/>
                <w:lang w:val="en-US"/>
              </w:rPr>
            </w:rPrChange>
          </w:rPr>
          <w:t>.</w:t>
        </w:r>
      </w:ins>
      <w:ins w:id="847" w:author="Jacob Lie" w:date="2021-11-12T14:10:00Z">
        <w:r w:rsidR="00C60DFF" w:rsidRPr="00704FA2">
          <w:rPr>
            <w:rFonts w:eastAsiaTheme="minorEastAsia" w:cs="Times New Roman"/>
            <w:lang w:val="en-US"/>
            <w:rPrChange w:id="848" w:author="Jacob Lie" w:date="2021-12-03T09:58:00Z">
              <w:rPr>
                <w:rFonts w:asciiTheme="minorHAnsi" w:eastAsiaTheme="minorEastAsia" w:hAnsiTheme="minorHAnsi" w:cstheme="minorHAnsi"/>
                <w:lang w:val="en-US"/>
              </w:rPr>
            </w:rPrChange>
          </w:rPr>
          <w:t xml:space="preserve"> </w:t>
        </w:r>
      </w:ins>
      <w:ins w:id="849" w:author="Jacob Lie" w:date="2021-11-12T13:59:00Z">
        <w:r w:rsidR="00F33D95" w:rsidRPr="00704FA2">
          <w:rPr>
            <w:rFonts w:eastAsiaTheme="minorEastAsia" w:cs="Times New Roman"/>
            <w:lang w:val="en-US"/>
            <w:rPrChange w:id="850" w:author="Jacob Lie" w:date="2021-12-03T09:58:00Z">
              <w:rPr>
                <w:rFonts w:asciiTheme="minorHAnsi" w:eastAsiaTheme="minorEastAsia" w:hAnsiTheme="minorHAnsi" w:cstheme="minorHAnsi"/>
                <w:lang w:val="en-US"/>
              </w:rPr>
            </w:rPrChange>
          </w:rPr>
          <w:t xml:space="preserve"> </w:t>
        </w:r>
      </w:ins>
      <w:ins w:id="851" w:author="Jacob Lie" w:date="2021-11-12T14:10:00Z">
        <w:r w:rsidR="007C2C99" w:rsidRPr="00704FA2">
          <w:rPr>
            <w:rFonts w:eastAsiaTheme="minorEastAsia" w:cs="Times New Roman"/>
            <w:lang w:val="en-US"/>
            <w:rPrChange w:id="852" w:author="Jacob Lie" w:date="2021-12-03T09:58:00Z">
              <w:rPr>
                <w:rFonts w:asciiTheme="minorHAnsi" w:eastAsiaTheme="minorEastAsia" w:hAnsiTheme="minorHAnsi" w:cstheme="minorHAnsi"/>
                <w:lang w:val="en-US"/>
              </w:rPr>
            </w:rPrChange>
          </w:rPr>
          <w:t>This is corre</w:t>
        </w:r>
      </w:ins>
      <w:ins w:id="853" w:author="Jacob Lie" w:date="2021-11-12T14:11:00Z">
        <w:r w:rsidR="007C2C99" w:rsidRPr="00704FA2">
          <w:rPr>
            <w:rFonts w:eastAsiaTheme="minorEastAsia" w:cs="Times New Roman"/>
            <w:lang w:val="en-US"/>
            <w:rPrChange w:id="854" w:author="Jacob Lie" w:date="2021-12-03T09:58:00Z">
              <w:rPr>
                <w:rFonts w:asciiTheme="minorHAnsi" w:eastAsiaTheme="minorEastAsia" w:hAnsiTheme="minorHAnsi" w:cstheme="minorHAnsi"/>
                <w:lang w:val="en-US"/>
              </w:rPr>
            </w:rPrChange>
          </w:rPr>
          <w:t xml:space="preserve">ct for </w:t>
        </w:r>
        <w:r w:rsidR="00393439" w:rsidRPr="00704FA2">
          <w:rPr>
            <w:rFonts w:eastAsiaTheme="minorEastAsia" w:cs="Times New Roman"/>
            <w:lang w:val="en-US"/>
            <w:rPrChange w:id="855" w:author="Jacob Lie" w:date="2021-12-03T09:58:00Z">
              <w:rPr>
                <w:rFonts w:asciiTheme="minorHAnsi" w:eastAsiaTheme="minorEastAsia" w:hAnsiTheme="minorHAnsi" w:cstheme="minorHAnsi"/>
                <w:lang w:val="en-US"/>
              </w:rPr>
            </w:rPrChange>
          </w:rPr>
          <w:t>low energies</w:t>
        </w:r>
      </w:ins>
      <w:ins w:id="856" w:author="Jacob Lie" w:date="2021-11-12T14:12:00Z">
        <w:r w:rsidR="00393439" w:rsidRPr="00704FA2">
          <w:rPr>
            <w:rFonts w:eastAsiaTheme="minorEastAsia" w:cs="Times New Roman"/>
            <w:lang w:val="en-US"/>
            <w:rPrChange w:id="857" w:author="Jacob Lie" w:date="2021-12-03T09:58:00Z">
              <w:rPr>
                <w:rFonts w:asciiTheme="minorHAnsi" w:eastAsiaTheme="minorEastAsia" w:hAnsiTheme="minorHAnsi" w:cstheme="minorHAnsi"/>
                <w:lang w:val="en-US"/>
              </w:rPr>
            </w:rPrChange>
          </w:rPr>
          <w:t xml:space="preserve">. </w:t>
        </w:r>
      </w:ins>
      <w:ins w:id="858" w:author="Jacob Lie" w:date="2021-11-12T14:21:00Z">
        <w:r w:rsidR="00F63609" w:rsidRPr="00704FA2">
          <w:rPr>
            <w:rFonts w:eastAsiaTheme="minorEastAsia" w:cs="Times New Roman"/>
            <w:lang w:val="en-US"/>
            <w:rPrChange w:id="859" w:author="Jacob Lie" w:date="2021-12-03T09:58:00Z">
              <w:rPr>
                <w:rFonts w:asciiTheme="minorHAnsi" w:eastAsiaTheme="minorEastAsia" w:hAnsiTheme="minorHAnsi" w:cstheme="minorHAnsi"/>
                <w:lang w:val="en-US"/>
              </w:rPr>
            </w:rPrChange>
          </w:rPr>
          <w:t xml:space="preserve">However, for energies above </w:t>
        </w:r>
      </w:ins>
      <m:oMath>
        <m:r>
          <w:ins w:id="860" w:author="Jacob Lie" w:date="2021-11-12T14:21:00Z">
            <w:rPr>
              <w:rFonts w:ascii="Cambria Math" w:eastAsiaTheme="minorEastAsia" w:hAnsi="Cambria Math" w:cs="Times New Roman"/>
              <w:lang w:val="en-US"/>
            </w:rPr>
            <m:t>≈0.</m:t>
          </w:ins>
        </m:r>
        <m:r>
          <w:ins w:id="861" w:author="Jacob Lie" w:date="2021-11-12T14:22:00Z">
            <w:rPr>
              <w:rFonts w:ascii="Cambria Math" w:eastAsiaTheme="minorEastAsia" w:hAnsi="Cambria Math" w:cs="Times New Roman"/>
              <w:lang w:val="en-US"/>
            </w:rPr>
            <m:t>01 MeV</m:t>
          </w:ins>
        </m:r>
      </m:oMath>
      <w:ins w:id="862" w:author="Jacob Lie" w:date="2021-11-12T14:22:00Z">
        <w:r w:rsidR="002A5126" w:rsidRPr="00704FA2">
          <w:rPr>
            <w:rFonts w:eastAsiaTheme="minorEastAsia" w:cs="Times New Roman"/>
            <w:lang w:val="en-US"/>
            <w:rPrChange w:id="863" w:author="Jacob Lie" w:date="2021-12-03T09:58:00Z">
              <w:rPr>
                <w:rFonts w:asciiTheme="minorHAnsi" w:eastAsiaTheme="minorEastAsia" w:hAnsiTheme="minorHAnsi" w:cstheme="minorHAnsi"/>
                <w:lang w:val="en-US"/>
              </w:rPr>
            </w:rPrChange>
          </w:rPr>
          <w:t xml:space="preserve"> </w:t>
        </w:r>
        <w:r w:rsidR="00810651" w:rsidRPr="00704FA2">
          <w:rPr>
            <w:rFonts w:eastAsiaTheme="minorEastAsia" w:cs="Times New Roman"/>
            <w:lang w:val="en-US"/>
            <w:rPrChange w:id="864" w:author="Jacob Lie" w:date="2021-12-03T09:58:00Z">
              <w:rPr>
                <w:rFonts w:asciiTheme="minorHAnsi" w:eastAsiaTheme="minorEastAsia" w:hAnsiTheme="minorHAnsi" w:cstheme="minorHAnsi"/>
                <w:lang w:val="en-US"/>
              </w:rPr>
            </w:rPrChange>
          </w:rPr>
          <w:t xml:space="preserve">the difference in </w:t>
        </w:r>
      </w:ins>
      <w:r w:rsidR="006625CC" w:rsidRPr="006036BE">
        <w:rPr>
          <w:rFonts w:eastAsiaTheme="minorEastAsia" w:cs="Times New Roman"/>
          <w:lang w:val="en-US"/>
        </w:rPr>
        <w:t>energy</w:t>
      </w:r>
      <w:ins w:id="865" w:author="Jacob Lie" w:date="2021-11-12T14:22:00Z">
        <w:r w:rsidR="00810651" w:rsidRPr="00704FA2">
          <w:rPr>
            <w:rFonts w:eastAsiaTheme="minorEastAsia" w:cs="Times New Roman"/>
            <w:lang w:val="en-US"/>
            <w:rPrChange w:id="866" w:author="Jacob Lie" w:date="2021-12-03T09:58:00Z">
              <w:rPr>
                <w:rFonts w:asciiTheme="minorHAnsi" w:eastAsiaTheme="minorEastAsia" w:hAnsiTheme="minorHAnsi" w:cstheme="minorHAnsi"/>
                <w:lang w:val="en-US"/>
              </w:rPr>
            </w:rPrChange>
          </w:rPr>
          <w:t xml:space="preserve"> cannot be neglected. This is illustrated in</w:t>
        </w:r>
      </w:ins>
      <w:ins w:id="867" w:author="Jacob Lie" w:date="2021-11-12T14:25:00Z">
        <w:r w:rsidR="00B75686" w:rsidRPr="00704FA2">
          <w:rPr>
            <w:rFonts w:eastAsiaTheme="minorEastAsia" w:cs="Times New Roman"/>
            <w:lang w:val="en-US"/>
            <w:rPrChange w:id="868" w:author="Jacob Lie" w:date="2021-12-03T09:58:00Z">
              <w:rPr>
                <w:rFonts w:asciiTheme="minorHAnsi" w:eastAsiaTheme="minorEastAsia" w:hAnsiTheme="minorHAnsi" w:cstheme="minorHAnsi"/>
                <w:lang w:val="en-US"/>
              </w:rPr>
            </w:rPrChange>
          </w:rPr>
          <w:t xml:space="preserve"> </w:t>
        </w:r>
      </w:ins>
      <w:ins w:id="869" w:author="Jacob Lie" w:date="2021-11-12T14:26:00Z">
        <w:r w:rsidR="00B75686" w:rsidRPr="00704FA2">
          <w:rPr>
            <w:rFonts w:eastAsiaTheme="minorEastAsia" w:cs="Times New Roman"/>
            <w:lang w:val="en-US"/>
            <w:rPrChange w:id="870" w:author="Jacob Lie" w:date="2021-12-03T09:58:00Z">
              <w:rPr>
                <w:rFonts w:asciiTheme="minorHAnsi" w:eastAsiaTheme="minorEastAsia" w:hAnsiTheme="minorHAnsi" w:cstheme="minorHAnsi"/>
                <w:lang w:val="en-US"/>
              </w:rPr>
            </w:rPrChange>
          </w:rPr>
          <w:fldChar w:fldCharType="begin"/>
        </w:r>
        <w:r w:rsidR="00B75686" w:rsidRPr="00704FA2">
          <w:rPr>
            <w:rFonts w:eastAsiaTheme="minorEastAsia" w:cs="Times New Roman"/>
            <w:lang w:val="en-US"/>
            <w:rPrChange w:id="871" w:author="Jacob Lie" w:date="2021-12-03T09:58:00Z">
              <w:rPr>
                <w:rFonts w:asciiTheme="minorHAnsi" w:eastAsiaTheme="minorEastAsia" w:hAnsiTheme="minorHAnsi" w:cstheme="minorHAnsi"/>
                <w:lang w:val="en-US"/>
              </w:rPr>
            </w:rPrChange>
          </w:rPr>
          <w:instrText xml:space="preserve"> REF _Ref87619608 \h </w:instrText>
        </w:r>
      </w:ins>
      <w:r w:rsidR="00704FA2">
        <w:rPr>
          <w:rFonts w:eastAsiaTheme="minorEastAsia" w:cs="Times New Roman"/>
          <w:lang w:val="en-US"/>
        </w:rPr>
        <w:instrText xml:space="preserve"> \* MERGEFORMAT </w:instrText>
      </w:r>
      <w:r w:rsidR="00B75686" w:rsidRPr="00704FA2">
        <w:rPr>
          <w:rFonts w:eastAsiaTheme="minorEastAsia" w:cs="Times New Roman"/>
          <w:lang w:val="en-US"/>
          <w:rPrChange w:id="872" w:author="Jacob Lie" w:date="2021-12-03T09:58:00Z">
            <w:rPr>
              <w:rFonts w:asciiTheme="minorHAnsi" w:eastAsiaTheme="minorEastAsia" w:hAnsiTheme="minorHAnsi" w:cstheme="minorHAnsi"/>
              <w:lang w:val="en-US"/>
            </w:rPr>
          </w:rPrChange>
        </w:rPr>
        <w:fldChar w:fldCharType="separate"/>
      </w:r>
      <w:ins w:id="873" w:author="Jacob Lie" w:date="2022-02-01T16:03:00Z">
        <w:r w:rsidR="003159C2">
          <w:rPr>
            <w:rFonts w:eastAsiaTheme="minorEastAsia" w:cs="Times New Roman"/>
            <w:b/>
            <w:bCs/>
            <w:lang w:val="en-US"/>
          </w:rPr>
          <w:t>Error! Reference source not found.</w:t>
        </w:r>
      </w:ins>
      <w:ins w:id="874" w:author="Jacob Lie" w:date="2021-11-12T14:26:00Z">
        <w:r w:rsidR="00B75686" w:rsidRPr="00704FA2">
          <w:rPr>
            <w:rFonts w:eastAsiaTheme="minorEastAsia" w:cs="Times New Roman"/>
            <w:lang w:val="en-US"/>
            <w:rPrChange w:id="875" w:author="Jacob Lie" w:date="2021-12-03T09:58:00Z">
              <w:rPr>
                <w:rFonts w:asciiTheme="minorHAnsi" w:eastAsiaTheme="minorEastAsia" w:hAnsiTheme="minorHAnsi" w:cstheme="minorHAnsi"/>
                <w:lang w:val="en-US"/>
              </w:rPr>
            </w:rPrChange>
          </w:rPr>
          <w:fldChar w:fldCharType="end"/>
        </w:r>
        <w:r w:rsidR="00B75686" w:rsidRPr="00704FA2">
          <w:rPr>
            <w:rFonts w:eastAsiaTheme="minorEastAsia" w:cs="Times New Roman"/>
            <w:lang w:val="en-US"/>
            <w:rPrChange w:id="876" w:author="Jacob Lie" w:date="2021-12-03T09:58:00Z">
              <w:rPr>
                <w:rFonts w:asciiTheme="minorHAnsi" w:eastAsiaTheme="minorEastAsia" w:hAnsiTheme="minorHAnsi" w:cstheme="minorHAnsi"/>
                <w:lang w:val="en-US"/>
              </w:rPr>
            </w:rPrChange>
          </w:rPr>
          <w:t>.</w:t>
        </w:r>
      </w:ins>
      <w:ins w:id="877" w:author="Jacob Lie" w:date="2021-11-12T14:27:00Z">
        <w:r w:rsidR="0038279B" w:rsidRPr="00704FA2">
          <w:rPr>
            <w:rFonts w:eastAsiaTheme="minorEastAsia" w:cs="Times New Roman"/>
            <w:lang w:val="en-US"/>
            <w:rPrChange w:id="878" w:author="Jacob Lie" w:date="2021-12-03T09:58:00Z">
              <w:rPr>
                <w:rFonts w:asciiTheme="minorHAnsi" w:eastAsiaTheme="minorEastAsia" w:hAnsiTheme="minorHAnsi" w:cstheme="minorHAnsi"/>
                <w:lang w:val="en-US"/>
              </w:rPr>
            </w:rPrChange>
          </w:rPr>
          <w:t xml:space="preserve"> </w:t>
        </w:r>
      </w:ins>
    </w:p>
    <w:p w14:paraId="15706B2C" w14:textId="208F293A" w:rsidR="00343C84" w:rsidRPr="00704FA2" w:rsidRDefault="00106A5A" w:rsidP="00C43BA4">
      <w:pPr>
        <w:rPr>
          <w:rFonts w:eastAsiaTheme="minorEastAsia" w:cs="Times New Roman"/>
          <w:lang w:val="en-US"/>
          <w:rPrChange w:id="879" w:author="Jacob Lie" w:date="2021-12-03T09:58:00Z">
            <w:rPr>
              <w:rFonts w:asciiTheme="minorHAnsi" w:eastAsiaTheme="minorEastAsia" w:hAnsiTheme="minorHAnsi" w:cstheme="minorHAnsi"/>
              <w:lang w:val="en-US"/>
            </w:rPr>
          </w:rPrChange>
        </w:rPr>
      </w:pPr>
      <w:ins w:id="880" w:author="Jacob Lie" w:date="2021-11-12T14:16:00Z">
        <w:r w:rsidRPr="00704FA2">
          <w:rPr>
            <w:rFonts w:eastAsiaTheme="minorEastAsia" w:cs="Times New Roman"/>
            <w:noProof/>
            <w:lang w:val="en-US"/>
            <w:rPrChange w:id="881" w:author="Jacob Lie" w:date="2021-12-03T09:58:00Z">
              <w:rPr>
                <w:rFonts w:asciiTheme="minorHAnsi" w:eastAsiaTheme="minorEastAsia" w:hAnsiTheme="minorHAnsi" w:cstheme="minorHAnsi"/>
                <w:noProof/>
                <w:lang w:val="en-US"/>
              </w:rPr>
            </w:rPrChange>
          </w:rPr>
          <w:drawing>
            <wp:anchor distT="0" distB="0" distL="114300" distR="114300" simplePos="0" relativeHeight="251658243" behindDoc="1" locked="0" layoutInCell="1" allowOverlap="1" wp14:anchorId="7BADC1BC" wp14:editId="4DAF42C6">
              <wp:simplePos x="0" y="0"/>
              <wp:positionH relativeFrom="margin">
                <wp:align>center</wp:align>
              </wp:positionH>
              <wp:positionV relativeFrom="paragraph">
                <wp:posOffset>268232</wp:posOffset>
              </wp:positionV>
              <wp:extent cx="3323590" cy="2348865"/>
              <wp:effectExtent l="0" t="0" r="0" b="0"/>
              <wp:wrapTight wrapText="bothSides">
                <wp:wrapPolygon edited="0">
                  <wp:start x="0" y="0"/>
                  <wp:lineTo x="0" y="21372"/>
                  <wp:lineTo x="21418" y="21372"/>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5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798E0B21" w14:textId="12A0093D" w:rsidR="00343C84" w:rsidRPr="00704FA2" w:rsidRDefault="007F228C" w:rsidP="00C43BA4">
      <w:pPr>
        <w:rPr>
          <w:rFonts w:eastAsiaTheme="minorEastAsia" w:cs="Times New Roman"/>
          <w:lang w:val="en-US"/>
          <w:rPrChange w:id="882" w:author="Jacob Lie" w:date="2021-12-03T09:58:00Z">
            <w:rPr>
              <w:rFonts w:asciiTheme="minorHAnsi" w:eastAsiaTheme="minorEastAsia" w:hAnsiTheme="minorHAnsi" w:cstheme="minorHAnsi"/>
              <w:lang w:val="en-US"/>
            </w:rPr>
          </w:rPrChange>
        </w:rPr>
      </w:pPr>
      <w:ins w:id="883" w:author="Jacob Lie" w:date="2021-11-12T14:27:00Z">
        <w:r w:rsidRPr="00704FA2">
          <w:rPr>
            <w:rFonts w:cs="Times New Roman"/>
            <w:noProof/>
          </w:rPr>
          <mc:AlternateContent>
            <mc:Choice Requires="wps">
              <w:drawing>
                <wp:anchor distT="0" distB="0" distL="114300" distR="114300" simplePos="0" relativeHeight="251658245" behindDoc="1" locked="0" layoutInCell="1" allowOverlap="1" wp14:anchorId="0B967268" wp14:editId="17CED47B">
                  <wp:simplePos x="0" y="0"/>
                  <wp:positionH relativeFrom="column">
                    <wp:posOffset>1374140</wp:posOffset>
                  </wp:positionH>
                  <wp:positionV relativeFrom="paragraph">
                    <wp:posOffset>2410460</wp:posOffset>
                  </wp:positionV>
                  <wp:extent cx="332359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23590" cy="635"/>
                          </a:xfrm>
                          <a:prstGeom prst="rect">
                            <a:avLst/>
                          </a:prstGeom>
                          <a:solidFill>
                            <a:prstClr val="white"/>
                          </a:solidFill>
                          <a:ln>
                            <a:noFill/>
                          </a:ln>
                        </wps:spPr>
                        <wps:txbx>
                          <w:txbxContent>
                            <w:p w14:paraId="04565EDB" w14:textId="2C7D8C9A" w:rsidR="007F228C" w:rsidRPr="007F228C" w:rsidRDefault="007F228C">
                              <w:pPr>
                                <w:pStyle w:val="Caption"/>
                                <w:rPr>
                                  <w:rFonts w:cstheme="minorHAnsi"/>
                                  <w:noProof/>
                                  <w:lang w:val="en-US"/>
                                  <w:rPrChange w:id="884" w:author="Jacob Lie" w:date="2021-11-12T14:27:00Z">
                                    <w:rPr>
                                      <w:rFonts w:cstheme="minorHAnsi"/>
                                      <w:noProof/>
                                    </w:rPr>
                                  </w:rPrChange>
                                </w:rPr>
                                <w:pPrChange w:id="885" w:author="Jacob Lie" w:date="2021-11-12T14:27:00Z">
                                  <w:pPr/>
                                </w:pPrChange>
                              </w:pPr>
                              <w:ins w:id="886" w:author="Jacob Lie" w:date="2021-11-12T14:27:00Z">
                                <w:r w:rsidRPr="007F228C">
                                  <w:rPr>
                                    <w:lang w:val="en-US"/>
                                    <w:rPrChange w:id="887" w:author="Jacob Lie" w:date="2021-11-12T14:27:00Z">
                                      <w:rPr>
                                        <w:i/>
                                        <w:iCs/>
                                      </w:rPr>
                                    </w:rPrChange>
                                  </w:rPr>
                                  <w:t xml:space="preserve">Figure </w:t>
                                </w:r>
                              </w:ins>
                              <w:ins w:id="888"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889"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890" w:author="Jacob Lie" w:date="2022-02-01T16:19:00Z">
                                <w:r w:rsidR="00783C9D">
                                  <w:rPr>
                                    <w:noProof/>
                                    <w:lang w:val="en-US"/>
                                  </w:rPr>
                                  <w:t>4</w:t>
                                </w:r>
                                <w:r w:rsidR="00783C9D">
                                  <w:rPr>
                                    <w:lang w:val="en-US"/>
                                  </w:rPr>
                                  <w:fldChar w:fldCharType="end"/>
                                </w:r>
                              </w:ins>
                              <w:del w:id="891"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723A4E" w:rsidDel="00783C9D">
                                  <w:rPr>
                                    <w:noProof/>
                                    <w:lang w:val="en-US"/>
                                  </w:rPr>
                                  <w:delText>1</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723A4E" w:rsidDel="00783C9D">
                                  <w:rPr>
                                    <w:noProof/>
                                    <w:lang w:val="en-US"/>
                                  </w:rPr>
                                  <w:delText>4</w:delText>
                                </w:r>
                                <w:r w:rsidR="00723A4E" w:rsidDel="00783C9D">
                                  <w:rPr>
                                    <w:lang w:val="en-US"/>
                                  </w:rPr>
                                  <w:fldChar w:fldCharType="end"/>
                                </w:r>
                              </w:del>
                              <w:ins w:id="892" w:author="Jacob Lie" w:date="2021-11-12T14:27:00Z">
                                <w:r w:rsidRPr="007F228C">
                                  <w:rPr>
                                    <w:lang w:val="en-US"/>
                                    <w:rPrChange w:id="893" w:author="Jacob Lie" w:date="2021-11-12T14:27:00Z">
                                      <w:rPr>
                                        <w:i/>
                                        <w:iCs/>
                                      </w:rPr>
                                    </w:rPrChange>
                                  </w:rPr>
                                  <w:t xml:space="preserve">. </w:t>
                                </w:r>
                                <w:r>
                                  <w:rPr>
                                    <w:lang w:val="en-US"/>
                                  </w:rPr>
                                  <w:t>Compton scatter energies</w:t>
                                </w:r>
                              </w:ins>
                              <w:r w:rsidR="004D6C4D">
                                <w:rPr>
                                  <w:lang w:val="en-US"/>
                                </w:rPr>
                                <w:t xml:space="preserve"> in </w:t>
                              </w:r>
                              <m:oMath>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eV</m:t>
                                    </m:r>
                                  </m:e>
                                </m:func>
                              </m:oMath>
                              <w:ins w:id="894" w:author="Jacob Lie" w:date="2021-11-12T14:27:00Z">
                                <w:r>
                                  <w:rPr>
                                    <w:lang w:val="en-US"/>
                                  </w:rPr>
                                  <w:t xml:space="preserve">. </w:t>
                                </w:r>
                              </w:ins>
                              <m:oMath>
                                <m:r>
                                  <w:ins w:id="895" w:author="Jacob Lie" w:date="2021-11-12T14:27:00Z">
                                    <w:rPr>
                                      <w:rFonts w:ascii="Cambria Math" w:hAnsi="Cambria Math"/>
                                      <w:lang w:val="en-US"/>
                                    </w:rPr>
                                    <m:t>hν</m:t>
                                  </w:ins>
                                </m:r>
                              </m:oMath>
                              <w:ins w:id="896" w:author="Jacob Lie" w:date="2021-11-12T14:27:00Z">
                                <w:r>
                                  <w:rPr>
                                    <w:rFonts w:eastAsiaTheme="minorEastAsia"/>
                                    <w:lang w:val="en-US"/>
                                  </w:rPr>
                                  <w:t xml:space="preserve"> is energy if incident photon, </w:t>
                                </w:r>
                              </w:ins>
                              <m:oMath>
                                <m:r>
                                  <w:ins w:id="897" w:author="Jacob Lie" w:date="2021-11-12T14:27:00Z">
                                    <w:rPr>
                                      <w:rFonts w:ascii="Cambria Math" w:eastAsiaTheme="minorEastAsia" w:hAnsi="Cambria Math"/>
                                      <w:lang w:val="en-US"/>
                                    </w:rPr>
                                    <m:t>hν'</m:t>
                                  </w:ins>
                                </m:r>
                              </m:oMath>
                              <w:ins w:id="898" w:author="Jacob Lie" w:date="2021-11-12T14:27:00Z">
                                <w:r>
                                  <w:rPr>
                                    <w:rFonts w:eastAsiaTheme="minorEastAsia"/>
                                    <w:lang w:val="en-US"/>
                                  </w:rPr>
                                  <w:t xml:space="preserve"> is energy of scattered photon.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67268" id="Text Box 17" o:spid="_x0000_s1027" type="#_x0000_t202" style="position:absolute;margin-left:108.2pt;margin-top:189.8pt;width:261.7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" stroked="f">
                  <v:textbox style="mso-fit-shape-to-text:t" inset="0,0,0,0">
                    <w:txbxContent>
                      <w:p w14:paraId="04565EDB" w14:textId="2C7D8C9A" w:rsidR="007F228C" w:rsidRPr="007F228C" w:rsidRDefault="007F228C">
                        <w:pPr>
                          <w:pStyle w:val="Caption"/>
                          <w:rPr>
                            <w:rFonts w:cstheme="minorHAnsi"/>
                            <w:noProof/>
                            <w:lang w:val="en-US"/>
                            <w:rPrChange w:id="899" w:author="Jacob Lie" w:date="2021-11-12T14:27:00Z">
                              <w:rPr>
                                <w:rFonts w:cstheme="minorHAnsi"/>
                                <w:noProof/>
                              </w:rPr>
                            </w:rPrChange>
                          </w:rPr>
                          <w:pPrChange w:id="900" w:author="Jacob Lie" w:date="2021-11-12T14:27:00Z">
                            <w:pPr/>
                          </w:pPrChange>
                        </w:pPr>
                        <w:ins w:id="901" w:author="Jacob Lie" w:date="2021-11-12T14:27:00Z">
                          <w:r w:rsidRPr="007F228C">
                            <w:rPr>
                              <w:lang w:val="en-US"/>
                              <w:rPrChange w:id="902" w:author="Jacob Lie" w:date="2021-11-12T14:27:00Z">
                                <w:rPr>
                                  <w:i/>
                                  <w:iCs/>
                                </w:rPr>
                              </w:rPrChange>
                            </w:rPr>
                            <w:t xml:space="preserve">Figure </w:t>
                          </w:r>
                        </w:ins>
                        <w:ins w:id="903"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904"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905" w:author="Jacob Lie" w:date="2022-02-01T16:19:00Z">
                          <w:r w:rsidR="00783C9D">
                            <w:rPr>
                              <w:noProof/>
                              <w:lang w:val="en-US"/>
                            </w:rPr>
                            <w:t>4</w:t>
                          </w:r>
                          <w:r w:rsidR="00783C9D">
                            <w:rPr>
                              <w:lang w:val="en-US"/>
                            </w:rPr>
                            <w:fldChar w:fldCharType="end"/>
                          </w:r>
                        </w:ins>
                        <w:del w:id="906"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723A4E" w:rsidDel="00783C9D">
                            <w:rPr>
                              <w:noProof/>
                              <w:lang w:val="en-US"/>
                            </w:rPr>
                            <w:delText>1</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723A4E" w:rsidDel="00783C9D">
                            <w:rPr>
                              <w:noProof/>
                              <w:lang w:val="en-US"/>
                            </w:rPr>
                            <w:delText>4</w:delText>
                          </w:r>
                          <w:r w:rsidR="00723A4E" w:rsidDel="00783C9D">
                            <w:rPr>
                              <w:lang w:val="en-US"/>
                            </w:rPr>
                            <w:fldChar w:fldCharType="end"/>
                          </w:r>
                        </w:del>
                        <w:ins w:id="907" w:author="Jacob Lie" w:date="2021-11-12T14:27:00Z">
                          <w:r w:rsidRPr="007F228C">
                            <w:rPr>
                              <w:lang w:val="en-US"/>
                              <w:rPrChange w:id="908" w:author="Jacob Lie" w:date="2021-11-12T14:27:00Z">
                                <w:rPr>
                                  <w:i/>
                                  <w:iCs/>
                                </w:rPr>
                              </w:rPrChange>
                            </w:rPr>
                            <w:t xml:space="preserve">. </w:t>
                          </w:r>
                          <w:r>
                            <w:rPr>
                              <w:lang w:val="en-US"/>
                            </w:rPr>
                            <w:t>Compton scatter energies</w:t>
                          </w:r>
                        </w:ins>
                        <w:r w:rsidR="004D6C4D">
                          <w:rPr>
                            <w:lang w:val="en-US"/>
                          </w:rPr>
                          <w:t xml:space="preserve"> in </w:t>
                        </w:r>
                        <m:oMath>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eV</m:t>
                              </m:r>
                            </m:e>
                          </m:func>
                        </m:oMath>
                        <w:ins w:id="909" w:author="Jacob Lie" w:date="2021-11-12T14:27:00Z">
                          <w:r>
                            <w:rPr>
                              <w:lang w:val="en-US"/>
                            </w:rPr>
                            <w:t xml:space="preserve">. </w:t>
                          </w:r>
                        </w:ins>
                        <m:oMath>
                          <m:r>
                            <w:ins w:id="910" w:author="Jacob Lie" w:date="2021-11-12T14:27:00Z">
                              <w:rPr>
                                <w:rFonts w:ascii="Cambria Math" w:hAnsi="Cambria Math"/>
                                <w:lang w:val="en-US"/>
                              </w:rPr>
                              <m:t>hν</m:t>
                            </w:ins>
                          </m:r>
                        </m:oMath>
                        <w:ins w:id="911" w:author="Jacob Lie" w:date="2021-11-12T14:27:00Z">
                          <w:r>
                            <w:rPr>
                              <w:rFonts w:eastAsiaTheme="minorEastAsia"/>
                              <w:lang w:val="en-US"/>
                            </w:rPr>
                            <w:t xml:space="preserve"> is energy if incident photon, </w:t>
                          </w:r>
                        </w:ins>
                        <m:oMath>
                          <m:r>
                            <w:ins w:id="912" w:author="Jacob Lie" w:date="2021-11-12T14:27:00Z">
                              <w:rPr>
                                <w:rFonts w:ascii="Cambria Math" w:eastAsiaTheme="minorEastAsia" w:hAnsi="Cambria Math"/>
                                <w:lang w:val="en-US"/>
                              </w:rPr>
                              <m:t>hν'</m:t>
                            </w:ins>
                          </m:r>
                        </m:oMath>
                        <w:ins w:id="913" w:author="Jacob Lie" w:date="2021-11-12T14:27:00Z">
                          <w:r>
                            <w:rPr>
                              <w:rFonts w:eastAsiaTheme="minorEastAsia"/>
                              <w:lang w:val="en-US"/>
                            </w:rPr>
                            <w:t xml:space="preserve"> is energy of scattered photon.</w:t>
                          </w:r>
                        </w:ins>
                      </w:p>
                    </w:txbxContent>
                  </v:textbox>
                </v:shape>
              </w:pict>
            </mc:Fallback>
          </mc:AlternateContent>
        </w:r>
      </w:ins>
    </w:p>
    <w:p w14:paraId="30B7538D" w14:textId="0D2EA44D" w:rsidR="004356A9" w:rsidRPr="00704FA2" w:rsidRDefault="004356A9" w:rsidP="004356A9">
      <w:pPr>
        <w:keepNext/>
        <w:rPr>
          <w:rFonts w:cs="Times New Roman"/>
          <w:lang w:val="en-US"/>
          <w:rPrChange w:id="914" w:author="Jacob Lie" w:date="2021-12-03T09:58:00Z">
            <w:rPr/>
          </w:rPrChange>
        </w:rPr>
      </w:pPr>
      <w:del w:id="915" w:author="Jacob Lie" w:date="2021-11-12T14:17:00Z">
        <w:r w:rsidRPr="00704FA2" w:rsidDel="00706F76">
          <w:rPr>
            <w:rFonts w:eastAsiaTheme="minorEastAsia" w:cs="Times New Roman"/>
            <w:noProof/>
            <w:lang w:val="en-US"/>
            <w:rPrChange w:id="916" w:author="Jacob Lie" w:date="2021-12-03T09:58:00Z">
              <w:rPr>
                <w:rFonts w:asciiTheme="minorHAnsi" w:eastAsiaTheme="minorEastAsia" w:hAnsiTheme="minorHAnsi" w:cstheme="minorHAnsi"/>
                <w:noProof/>
                <w:lang w:val="en-US"/>
              </w:rPr>
            </w:rPrChange>
          </w:rPr>
          <w:drawing>
            <wp:inline distT="0" distB="0" distL="0" distR="0" wp14:anchorId="3B0A32BC" wp14:editId="338159DC">
              <wp:extent cx="3124200" cy="1594719"/>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3128940" cy="1597138"/>
                      </a:xfrm>
                      <a:prstGeom prst="rect">
                        <a:avLst/>
                      </a:prstGeom>
                    </pic:spPr>
                  </pic:pic>
                </a:graphicData>
              </a:graphic>
            </wp:inline>
          </w:drawing>
        </w:r>
      </w:del>
    </w:p>
    <w:p w14:paraId="3D4D9BF2" w14:textId="35BA1366" w:rsidR="004356A9" w:rsidRPr="00704FA2" w:rsidDel="00706F76" w:rsidRDefault="004356A9" w:rsidP="004356A9">
      <w:pPr>
        <w:pStyle w:val="Caption"/>
        <w:rPr>
          <w:moveFrom w:id="917" w:author="Jacob Lie" w:date="2021-11-12T14:17:00Z"/>
          <w:rFonts w:eastAsiaTheme="minorEastAsia" w:cs="Times New Roman"/>
          <w:lang w:val="en-US"/>
          <w:rPrChange w:id="918" w:author="Jacob Lie" w:date="2021-12-03T09:58:00Z">
            <w:rPr>
              <w:moveFrom w:id="919" w:author="Jacob Lie" w:date="2021-11-12T14:17:00Z"/>
              <w:rFonts w:asciiTheme="minorHAnsi" w:eastAsiaTheme="minorEastAsia" w:hAnsiTheme="minorHAnsi" w:cstheme="minorHAnsi"/>
              <w:lang w:val="en-US"/>
            </w:rPr>
          </w:rPrChange>
        </w:rPr>
      </w:pPr>
      <w:moveFromRangeStart w:id="920" w:author="Jacob Lie" w:date="2021-11-12T14:17:00Z" w:name="move87619093"/>
      <w:moveFrom w:id="921" w:author="Jacob Lie" w:date="2021-11-12T14:17:00Z">
        <w:r w:rsidRPr="00704FA2" w:rsidDel="00706F76">
          <w:rPr>
            <w:rFonts w:cs="Times New Roman"/>
            <w:lang w:val="en-US"/>
          </w:rPr>
          <w:t xml:space="preserve">Figure </w:t>
        </w:r>
        <w:r w:rsidRPr="00704FA2" w:rsidDel="00706F76">
          <w:rPr>
            <w:rFonts w:cs="Times New Roman"/>
            <w:iCs w:val="0"/>
          </w:rPr>
          <w:fldChar w:fldCharType="begin"/>
        </w:r>
        <w:r w:rsidRPr="00704FA2" w:rsidDel="00706F76">
          <w:rPr>
            <w:rFonts w:cs="Times New Roman"/>
            <w:lang w:val="en-US"/>
          </w:rPr>
          <w:instrText xml:space="preserve"> SEQ Figure \* ARABIC </w:instrText>
        </w:r>
        <w:r w:rsidRPr="00704FA2" w:rsidDel="00706F76">
          <w:rPr>
            <w:rFonts w:cs="Times New Roman"/>
            <w:iCs w:val="0"/>
          </w:rPr>
          <w:fldChar w:fldCharType="separate"/>
        </w:r>
        <w:r w:rsidR="00C827B0" w:rsidRPr="00704FA2" w:rsidDel="00706F76">
          <w:rPr>
            <w:rFonts w:cs="Times New Roman"/>
            <w:noProof/>
            <w:lang w:val="en-US"/>
          </w:rPr>
          <w:t>4</w:t>
        </w:r>
        <w:r w:rsidRPr="00704FA2" w:rsidDel="00706F76">
          <w:rPr>
            <w:rFonts w:cs="Times New Roman"/>
            <w:iCs w:val="0"/>
          </w:rPr>
          <w:fldChar w:fldCharType="end"/>
        </w:r>
        <w:r w:rsidRPr="00704FA2" w:rsidDel="00706F76">
          <w:rPr>
            <w:rFonts w:cs="Times New Roman"/>
            <w:lang w:val="en-US"/>
          </w:rPr>
          <w:t xml:space="preserve">. </w:t>
        </w:r>
        <w:r w:rsidR="008F6B5C" w:rsidRPr="00704FA2" w:rsidDel="00706F76">
          <w:rPr>
            <w:rFonts w:cs="Times New Roman"/>
            <w:lang w:val="en-US"/>
          </w:rPr>
          <w:t xml:space="preserve">Illustration of compton scattering, where the electron is assumed free. </w:t>
        </w:r>
        <w:r w:rsidR="002D2037" w:rsidRPr="00704FA2" w:rsidDel="00706F76">
          <w:rPr>
            <w:rFonts w:cs="Times New Roman"/>
            <w:lang w:val="en-US"/>
          </w:rPr>
          <w:t xml:space="preserve"> </w:t>
        </w:r>
      </w:moveFrom>
    </w:p>
    <w:moveFromRangeEnd w:id="920"/>
    <w:p w14:paraId="5634963C" w14:textId="77777777" w:rsidR="004356A9" w:rsidRPr="00704FA2" w:rsidRDefault="004356A9" w:rsidP="00C43BA4">
      <w:pPr>
        <w:rPr>
          <w:rFonts w:eastAsiaTheme="minorEastAsia" w:cs="Times New Roman"/>
          <w:lang w:val="en-US"/>
          <w:rPrChange w:id="922" w:author="Jacob Lie" w:date="2021-12-03T09:58:00Z">
            <w:rPr>
              <w:rFonts w:asciiTheme="minorHAnsi" w:eastAsiaTheme="minorEastAsia" w:hAnsiTheme="minorHAnsi" w:cstheme="minorHAnsi"/>
              <w:lang w:val="en-US"/>
            </w:rPr>
          </w:rPrChange>
        </w:rPr>
      </w:pPr>
    </w:p>
    <w:p w14:paraId="1F9836C3" w14:textId="77777777" w:rsidR="004356A9" w:rsidRPr="00704FA2" w:rsidRDefault="004356A9" w:rsidP="00C43BA4">
      <w:pPr>
        <w:rPr>
          <w:rFonts w:eastAsiaTheme="minorEastAsia" w:cs="Times New Roman"/>
          <w:lang w:val="en-US"/>
          <w:rPrChange w:id="923" w:author="Jacob Lie" w:date="2021-12-03T09:58:00Z">
            <w:rPr>
              <w:rFonts w:asciiTheme="minorHAnsi" w:eastAsiaTheme="minorEastAsia" w:hAnsiTheme="minorHAnsi" w:cstheme="minorHAnsi"/>
              <w:lang w:val="en-US"/>
            </w:rPr>
          </w:rPrChange>
        </w:rPr>
      </w:pPr>
    </w:p>
    <w:p w14:paraId="2F7EE044" w14:textId="5AA58F6E" w:rsidR="004356A9" w:rsidRPr="00704FA2" w:rsidRDefault="004356A9" w:rsidP="00C43BA4">
      <w:pPr>
        <w:rPr>
          <w:rFonts w:eastAsiaTheme="minorEastAsia" w:cs="Times New Roman"/>
          <w:lang w:val="en-US"/>
          <w:rPrChange w:id="924" w:author="Jacob Lie" w:date="2021-12-03T09:58:00Z">
            <w:rPr>
              <w:rFonts w:asciiTheme="minorHAnsi" w:eastAsiaTheme="minorEastAsia" w:hAnsiTheme="minorHAnsi" w:cstheme="minorHAnsi"/>
              <w:lang w:val="en-US"/>
            </w:rPr>
          </w:rPrChange>
        </w:rPr>
      </w:pPr>
    </w:p>
    <w:p w14:paraId="70C40D27" w14:textId="05060167" w:rsidR="004356A9" w:rsidRPr="00704FA2" w:rsidRDefault="004356A9" w:rsidP="00C43BA4">
      <w:pPr>
        <w:rPr>
          <w:rFonts w:eastAsiaTheme="minorEastAsia" w:cs="Times New Roman"/>
          <w:lang w:val="en-US"/>
          <w:rPrChange w:id="925" w:author="Jacob Lie" w:date="2021-12-03T09:58:00Z">
            <w:rPr>
              <w:rFonts w:asciiTheme="minorHAnsi" w:eastAsiaTheme="minorEastAsia" w:hAnsiTheme="minorHAnsi" w:cstheme="minorHAnsi"/>
              <w:lang w:val="en-US"/>
            </w:rPr>
          </w:rPrChange>
        </w:rPr>
      </w:pPr>
    </w:p>
    <w:p w14:paraId="68DA1B74" w14:textId="77777777" w:rsidR="00106A5A" w:rsidRPr="00704FA2" w:rsidRDefault="00F73C1D" w:rsidP="00C43BA4">
      <w:pPr>
        <w:rPr>
          <w:ins w:id="926" w:author="Jacob Lie" w:date="2021-11-12T15:06:00Z"/>
          <w:rFonts w:eastAsiaTheme="minorEastAsia" w:cs="Times New Roman"/>
          <w:lang w:val="en-US"/>
          <w:rPrChange w:id="927" w:author="Jacob Lie" w:date="2021-12-03T09:58:00Z">
            <w:rPr>
              <w:ins w:id="928" w:author="Jacob Lie" w:date="2021-11-12T15:06:00Z"/>
              <w:rFonts w:asciiTheme="minorHAnsi" w:eastAsiaTheme="minorEastAsia" w:hAnsiTheme="minorHAnsi" w:cstheme="minorHAnsi"/>
              <w:lang w:val="en-US"/>
            </w:rPr>
          </w:rPrChange>
        </w:rPr>
      </w:pPr>
      <w:ins w:id="929" w:author="Jacob Lie" w:date="2021-11-12T14:32:00Z">
        <w:r w:rsidRPr="00704FA2">
          <w:rPr>
            <w:rFonts w:eastAsiaTheme="minorEastAsia" w:cs="Times New Roman"/>
            <w:lang w:val="en-US"/>
            <w:rPrChange w:id="930" w:author="Jacob Lie" w:date="2021-12-03T09:58:00Z">
              <w:rPr>
                <w:rFonts w:asciiTheme="minorHAnsi" w:eastAsiaTheme="minorEastAsia" w:hAnsiTheme="minorHAnsi" w:cstheme="minorHAnsi"/>
                <w:lang w:val="en-US"/>
              </w:rPr>
            </w:rPrChange>
          </w:rPr>
          <w:t xml:space="preserve"> </w:t>
        </w:r>
      </w:ins>
    </w:p>
    <w:p w14:paraId="7BECAE43" w14:textId="77777777" w:rsidR="00106A5A" w:rsidRPr="00704FA2" w:rsidRDefault="00106A5A" w:rsidP="00C43BA4">
      <w:pPr>
        <w:rPr>
          <w:ins w:id="931" w:author="Jacob Lie" w:date="2021-11-12T15:06:00Z"/>
          <w:rFonts w:eastAsiaTheme="minorEastAsia" w:cs="Times New Roman"/>
          <w:lang w:val="en-US"/>
          <w:rPrChange w:id="932" w:author="Jacob Lie" w:date="2021-12-03T09:58:00Z">
            <w:rPr>
              <w:ins w:id="933" w:author="Jacob Lie" w:date="2021-11-12T15:06:00Z"/>
              <w:rFonts w:asciiTheme="minorHAnsi" w:eastAsiaTheme="minorEastAsia" w:hAnsiTheme="minorHAnsi" w:cstheme="minorHAnsi"/>
              <w:lang w:val="en-US"/>
            </w:rPr>
          </w:rPrChange>
        </w:rPr>
      </w:pPr>
    </w:p>
    <w:p w14:paraId="280BFD27" w14:textId="77777777" w:rsidR="00106A5A" w:rsidRPr="00704FA2" w:rsidRDefault="00106A5A" w:rsidP="00C43BA4">
      <w:pPr>
        <w:rPr>
          <w:ins w:id="934" w:author="Jacob Lie" w:date="2021-11-12T15:06:00Z"/>
          <w:rFonts w:eastAsiaTheme="minorEastAsia" w:cs="Times New Roman"/>
          <w:lang w:val="en-US"/>
          <w:rPrChange w:id="935" w:author="Jacob Lie" w:date="2021-12-03T09:58:00Z">
            <w:rPr>
              <w:ins w:id="936" w:author="Jacob Lie" w:date="2021-11-12T15:06:00Z"/>
              <w:rFonts w:asciiTheme="minorHAnsi" w:eastAsiaTheme="minorEastAsia" w:hAnsiTheme="minorHAnsi" w:cstheme="minorHAnsi"/>
              <w:lang w:val="en-US"/>
            </w:rPr>
          </w:rPrChange>
        </w:rPr>
      </w:pPr>
    </w:p>
    <w:p w14:paraId="736CAFE8" w14:textId="7C73FAF1" w:rsidR="001D73A4" w:rsidRPr="00704FA2" w:rsidRDefault="00AD772E" w:rsidP="00C43BA4">
      <w:pPr>
        <w:rPr>
          <w:ins w:id="937" w:author="Jacob Lie" w:date="2021-11-12T14:29:00Z"/>
          <w:rFonts w:eastAsiaTheme="minorEastAsia" w:cs="Times New Roman"/>
          <w:lang w:val="en-US"/>
          <w:rPrChange w:id="938" w:author="Jacob Lie" w:date="2021-12-03T09:58:00Z">
            <w:rPr>
              <w:ins w:id="939" w:author="Jacob Lie" w:date="2021-11-12T14:29:00Z"/>
              <w:rFonts w:asciiTheme="minorHAnsi" w:eastAsiaTheme="minorEastAsia" w:hAnsiTheme="minorHAnsi" w:cstheme="minorHAnsi"/>
              <w:lang w:val="en-US"/>
            </w:rPr>
          </w:rPrChange>
        </w:rPr>
      </w:pPr>
      <w:ins w:id="940" w:author="Jacob Lie" w:date="2021-11-12T14:32:00Z">
        <w:r w:rsidRPr="00704FA2">
          <w:rPr>
            <w:rFonts w:eastAsiaTheme="minorEastAsia" w:cs="Times New Roman"/>
            <w:lang w:val="en-US"/>
            <w:rPrChange w:id="941" w:author="Jacob Lie" w:date="2021-12-03T09:58:00Z">
              <w:rPr>
                <w:rFonts w:asciiTheme="minorHAnsi" w:eastAsiaTheme="minorEastAsia" w:hAnsiTheme="minorHAnsi" w:cstheme="minorHAnsi"/>
                <w:lang w:val="en-US"/>
              </w:rPr>
            </w:rPrChange>
          </w:rPr>
          <w:t xml:space="preserve">The </w:t>
        </w:r>
      </w:ins>
      <w:ins w:id="942" w:author="Jacob Lie" w:date="2021-11-12T14:33:00Z">
        <w:r w:rsidRPr="00704FA2">
          <w:rPr>
            <w:rFonts w:eastAsiaTheme="minorEastAsia" w:cs="Times New Roman"/>
            <w:lang w:val="en-US"/>
            <w:rPrChange w:id="943" w:author="Jacob Lie" w:date="2021-12-03T09:58:00Z">
              <w:rPr>
                <w:rFonts w:asciiTheme="minorHAnsi" w:eastAsiaTheme="minorEastAsia" w:hAnsiTheme="minorHAnsi" w:cstheme="minorHAnsi"/>
                <w:lang w:val="en-US"/>
              </w:rPr>
            </w:rPrChange>
          </w:rPr>
          <w:t>Klein-</w:t>
        </w:r>
        <w:proofErr w:type="spellStart"/>
        <w:r w:rsidRPr="00704FA2">
          <w:rPr>
            <w:rFonts w:eastAsiaTheme="minorEastAsia" w:cs="Times New Roman"/>
            <w:lang w:val="en-US"/>
            <w:rPrChange w:id="944" w:author="Jacob Lie" w:date="2021-12-03T09:58:00Z">
              <w:rPr>
                <w:rFonts w:asciiTheme="minorHAnsi" w:eastAsiaTheme="minorEastAsia" w:hAnsiTheme="minorHAnsi" w:cstheme="minorHAnsi"/>
                <w:lang w:val="en-US"/>
              </w:rPr>
            </w:rPrChange>
          </w:rPr>
          <w:t>Nishina</w:t>
        </w:r>
        <w:proofErr w:type="spellEnd"/>
        <w:r w:rsidRPr="00704FA2">
          <w:rPr>
            <w:rFonts w:eastAsiaTheme="minorEastAsia" w:cs="Times New Roman"/>
            <w:lang w:val="en-US"/>
            <w:rPrChange w:id="945" w:author="Jacob Lie" w:date="2021-12-03T09:58:00Z">
              <w:rPr>
                <w:rFonts w:asciiTheme="minorHAnsi" w:eastAsiaTheme="minorEastAsia" w:hAnsiTheme="minorHAnsi" w:cstheme="minorHAnsi"/>
                <w:lang w:val="en-US"/>
              </w:rPr>
            </w:rPrChange>
          </w:rPr>
          <w:t xml:space="preserve"> cross section is</w:t>
        </w:r>
        <w:r w:rsidR="00183900" w:rsidRPr="00704FA2">
          <w:rPr>
            <w:rFonts w:eastAsiaTheme="minorEastAsia" w:cs="Times New Roman"/>
            <w:lang w:val="en-US"/>
            <w:rPrChange w:id="946" w:author="Jacob Lie" w:date="2021-12-03T09:58:00Z">
              <w:rPr>
                <w:rFonts w:asciiTheme="minorHAnsi" w:eastAsiaTheme="minorEastAsia" w:hAnsiTheme="minorHAnsi" w:cstheme="minorHAnsi"/>
                <w:lang w:val="en-US"/>
              </w:rPr>
            </w:rPrChange>
          </w:rPr>
          <w:t xml:space="preserve"> </w:t>
        </w:r>
      </w:ins>
      <w:ins w:id="947" w:author="Jacob Lie" w:date="2021-11-12T14:38:00Z">
        <w:r w:rsidR="0079386A" w:rsidRPr="00704FA2">
          <w:rPr>
            <w:rFonts w:eastAsiaTheme="minorEastAsia" w:cs="Times New Roman"/>
            <w:lang w:val="en-US"/>
            <w:rPrChange w:id="948" w:author="Jacob Lie" w:date="2021-12-03T09:58:00Z">
              <w:rPr>
                <w:rFonts w:asciiTheme="minorHAnsi" w:eastAsiaTheme="minorEastAsia" w:hAnsiTheme="minorHAnsi" w:cstheme="minorHAnsi"/>
                <w:lang w:val="en-US"/>
              </w:rPr>
            </w:rPrChange>
          </w:rPr>
          <w:t xml:space="preserve">represented by the symbol </w:t>
        </w:r>
      </w:ins>
      <m:oMath>
        <m:r>
          <w:ins w:id="949" w:author="Jacob Lie" w:date="2021-11-12T14:38:00Z">
            <w:rPr>
              <w:rFonts w:ascii="Cambria Math" w:eastAsiaTheme="minorEastAsia" w:hAnsi="Cambria Math" w:cs="Times New Roman"/>
              <w:lang w:val="en-US"/>
            </w:rPr>
            <m:t>σ</m:t>
          </w:ins>
        </m:r>
      </m:oMath>
      <w:ins w:id="950" w:author="Jacob Lie" w:date="2021-11-12T14:38:00Z">
        <w:r w:rsidR="0079386A" w:rsidRPr="00704FA2">
          <w:rPr>
            <w:rFonts w:eastAsiaTheme="minorEastAsia" w:cs="Times New Roman"/>
            <w:lang w:val="en-US"/>
            <w:rPrChange w:id="951" w:author="Jacob Lie" w:date="2021-12-03T09:58:00Z">
              <w:rPr>
                <w:rFonts w:asciiTheme="minorHAnsi" w:eastAsiaTheme="minorEastAsia" w:hAnsiTheme="minorHAnsi" w:cstheme="minorHAnsi"/>
                <w:lang w:val="en-US"/>
              </w:rPr>
            </w:rPrChange>
          </w:rPr>
          <w:t xml:space="preserve">. </w:t>
        </w:r>
      </w:ins>
    </w:p>
    <w:p w14:paraId="6C9C0E17" w14:textId="2F91F67D" w:rsidR="00343C84" w:rsidRPr="00704FA2" w:rsidRDefault="00343C84" w:rsidP="00C43BA4">
      <w:pPr>
        <w:rPr>
          <w:rFonts w:eastAsiaTheme="minorEastAsia" w:cs="Times New Roman"/>
          <w:lang w:val="en-US"/>
          <w:rPrChange w:id="952" w:author="Jacob Lie" w:date="2021-12-03T09:58:00Z">
            <w:rPr>
              <w:rFonts w:asciiTheme="minorHAnsi" w:eastAsiaTheme="minorEastAsia" w:hAnsiTheme="minorHAnsi" w:cstheme="minorHAnsi"/>
              <w:lang w:val="en-US"/>
            </w:rPr>
          </w:rPrChange>
        </w:rPr>
      </w:pPr>
      <w:r w:rsidRPr="00704FA2">
        <w:rPr>
          <w:rFonts w:eastAsiaTheme="minorEastAsia" w:cs="Times New Roman"/>
          <w:lang w:val="en-US"/>
          <w:rPrChange w:id="953" w:author="Jacob Lie" w:date="2021-12-03T09:58:00Z">
            <w:rPr>
              <w:rFonts w:asciiTheme="minorHAnsi" w:eastAsiaTheme="minorEastAsia" w:hAnsiTheme="minorHAnsi" w:cstheme="minorHAnsi"/>
              <w:lang w:val="en-US"/>
            </w:rPr>
          </w:rPrChange>
        </w:rPr>
        <w:t xml:space="preserve">Each interaction has </w:t>
      </w:r>
      <w:r w:rsidR="001555EA" w:rsidRPr="00704FA2">
        <w:rPr>
          <w:rFonts w:eastAsiaTheme="minorEastAsia" w:cs="Times New Roman"/>
          <w:lang w:val="en-US"/>
          <w:rPrChange w:id="954" w:author="Jacob Lie" w:date="2021-12-03T09:58:00Z">
            <w:rPr>
              <w:rFonts w:asciiTheme="minorHAnsi" w:eastAsiaTheme="minorEastAsia" w:hAnsiTheme="minorHAnsi" w:cstheme="minorHAnsi"/>
              <w:lang w:val="en-US"/>
            </w:rPr>
          </w:rPrChange>
        </w:rPr>
        <w:t>its</w:t>
      </w:r>
      <w:r w:rsidRPr="00704FA2">
        <w:rPr>
          <w:rFonts w:eastAsiaTheme="minorEastAsia" w:cs="Times New Roman"/>
          <w:lang w:val="en-US"/>
          <w:rPrChange w:id="955" w:author="Jacob Lie" w:date="2021-12-03T09:58:00Z">
            <w:rPr>
              <w:rFonts w:asciiTheme="minorHAnsi" w:eastAsiaTheme="minorEastAsia" w:hAnsiTheme="minorHAnsi" w:cstheme="minorHAnsi"/>
              <w:lang w:val="en-US"/>
            </w:rPr>
          </w:rPrChange>
        </w:rPr>
        <w:t xml:space="preserve"> </w:t>
      </w:r>
      <w:del w:id="956" w:author="Jacob Lie" w:date="2021-11-12T16:14:00Z">
        <w:r w:rsidRPr="00704FA2" w:rsidDel="00CB5603">
          <w:rPr>
            <w:rFonts w:eastAsiaTheme="minorEastAsia" w:cs="Times New Roman"/>
            <w:lang w:val="en-US"/>
            <w:rPrChange w:id="957" w:author="Jacob Lie" w:date="2021-12-03T09:58:00Z">
              <w:rPr>
                <w:rFonts w:asciiTheme="minorHAnsi" w:eastAsiaTheme="minorEastAsia" w:hAnsiTheme="minorHAnsi" w:cstheme="minorHAnsi"/>
                <w:lang w:val="en-US"/>
              </w:rPr>
            </w:rPrChange>
          </w:rPr>
          <w:delText xml:space="preserve">own </w:delText>
        </w:r>
      </w:del>
      <w:r w:rsidRPr="00704FA2">
        <w:rPr>
          <w:rFonts w:eastAsiaTheme="minorEastAsia" w:cs="Times New Roman"/>
          <w:lang w:val="en-US"/>
          <w:rPrChange w:id="958" w:author="Jacob Lie" w:date="2021-12-03T09:58:00Z">
            <w:rPr>
              <w:rFonts w:asciiTheme="minorHAnsi" w:eastAsiaTheme="minorEastAsia" w:hAnsiTheme="minorHAnsi" w:cstheme="minorHAnsi"/>
              <w:lang w:val="en-US"/>
            </w:rPr>
          </w:rPrChange>
        </w:rPr>
        <w:t>cross section</w:t>
      </w:r>
      <w:del w:id="959" w:author="Jacob Lie" w:date="2021-11-12T14:44:00Z">
        <w:r w:rsidRPr="00704FA2" w:rsidDel="00A4453D">
          <w:rPr>
            <w:rFonts w:eastAsiaTheme="minorEastAsia" w:cs="Times New Roman"/>
            <w:lang w:val="en-US"/>
            <w:rPrChange w:id="960" w:author="Jacob Lie" w:date="2021-12-03T09:58:00Z">
              <w:rPr>
                <w:rFonts w:asciiTheme="minorHAnsi" w:eastAsiaTheme="minorEastAsia" w:hAnsiTheme="minorHAnsi" w:cstheme="minorHAnsi"/>
                <w:lang w:val="en-US"/>
              </w:rPr>
            </w:rPrChange>
          </w:rPr>
          <w:delText xml:space="preserve"> </w:delText>
        </w:r>
      </w:del>
      <m:oMath>
        <m:r>
          <w:del w:id="961" w:author="Jacob Lie" w:date="2021-11-12T14:44:00Z">
            <w:rPr>
              <w:rFonts w:ascii="Cambria Math" w:eastAsiaTheme="minorEastAsia" w:hAnsi="Cambria Math" w:cs="Times New Roman"/>
              <w:lang w:val="en-US"/>
            </w:rPr>
            <m:t>σ</m:t>
          </w:del>
        </m:r>
      </m:oMath>
      <w:r w:rsidR="00833FF0" w:rsidRPr="00704FA2">
        <w:rPr>
          <w:rFonts w:eastAsiaTheme="minorEastAsia" w:cs="Times New Roman"/>
          <w:lang w:val="en-US"/>
          <w:rPrChange w:id="962" w:author="Jacob Lie" w:date="2021-12-03T09:58:00Z">
            <w:rPr>
              <w:rFonts w:asciiTheme="minorHAnsi" w:eastAsiaTheme="minorEastAsia" w:hAnsiTheme="minorHAnsi" w:cstheme="minorHAnsi"/>
              <w:lang w:val="en-US"/>
            </w:rPr>
          </w:rPrChange>
        </w:rPr>
        <w:t>.</w:t>
      </w:r>
      <w:ins w:id="963" w:author="Jacob Lie" w:date="2021-11-12T14:44:00Z">
        <w:r w:rsidR="004B7BF2" w:rsidRPr="00704FA2">
          <w:rPr>
            <w:rFonts w:eastAsiaTheme="minorEastAsia" w:cs="Times New Roman"/>
            <w:lang w:val="en-US"/>
            <w:rPrChange w:id="964" w:author="Jacob Lie" w:date="2021-12-03T09:58:00Z">
              <w:rPr>
                <w:rFonts w:asciiTheme="minorHAnsi" w:eastAsiaTheme="minorEastAsia" w:hAnsiTheme="minorHAnsi" w:cstheme="minorHAnsi"/>
                <w:lang w:val="en-US"/>
              </w:rPr>
            </w:rPrChange>
          </w:rPr>
          <w:t xml:space="preserve"> </w:t>
        </w:r>
      </w:ins>
      <w:ins w:id="965" w:author="Jacob Lie" w:date="2021-11-12T16:14:00Z">
        <w:r w:rsidR="00CB5603" w:rsidRPr="00704FA2">
          <w:rPr>
            <w:rFonts w:eastAsiaTheme="minorEastAsia" w:cs="Times New Roman"/>
            <w:lang w:val="en-US"/>
            <w:rPrChange w:id="966" w:author="Jacob Lie" w:date="2021-12-03T09:58:00Z">
              <w:rPr>
                <w:rFonts w:asciiTheme="minorHAnsi" w:eastAsiaTheme="minorEastAsia" w:hAnsiTheme="minorHAnsi" w:cstheme="minorHAnsi"/>
                <w:lang w:val="en-US"/>
              </w:rPr>
            </w:rPrChange>
          </w:rPr>
          <w:t>The p</w:t>
        </w:r>
      </w:ins>
      <w:ins w:id="967" w:author="Jacob Lie" w:date="2021-11-12T14:44:00Z">
        <w:r w:rsidR="004B7BF2" w:rsidRPr="00704FA2">
          <w:rPr>
            <w:rFonts w:eastAsiaTheme="minorEastAsia" w:cs="Times New Roman"/>
            <w:lang w:val="en-US"/>
            <w:rPrChange w:id="968" w:author="Jacob Lie" w:date="2021-12-03T09:58:00Z">
              <w:rPr>
                <w:rFonts w:asciiTheme="minorHAnsi" w:eastAsiaTheme="minorEastAsia" w:hAnsiTheme="minorHAnsi" w:cstheme="minorHAnsi"/>
                <w:lang w:val="en-US"/>
              </w:rPr>
            </w:rPrChange>
          </w:rPr>
          <w:t xml:space="preserve">hoto-electric effect </w:t>
        </w:r>
      </w:ins>
      <w:ins w:id="969" w:author="Jacob Lie" w:date="2021-11-12T14:45:00Z">
        <w:r w:rsidR="004B7BF2" w:rsidRPr="00704FA2">
          <w:rPr>
            <w:rFonts w:eastAsiaTheme="minorEastAsia" w:cs="Times New Roman"/>
            <w:lang w:val="en-US"/>
            <w:rPrChange w:id="970" w:author="Jacob Lie" w:date="2021-12-03T09:58:00Z">
              <w:rPr>
                <w:rFonts w:asciiTheme="minorHAnsi" w:eastAsiaTheme="minorEastAsia" w:hAnsiTheme="minorHAnsi" w:cstheme="minorHAnsi"/>
                <w:lang w:val="en-US"/>
              </w:rPr>
            </w:rPrChange>
          </w:rPr>
          <w:t xml:space="preserve">has </w:t>
        </w:r>
      </w:ins>
      <m:oMath>
        <m:r>
          <w:ins w:id="971" w:author="Jacob Lie" w:date="2021-11-12T14:45:00Z">
            <w:rPr>
              <w:rFonts w:ascii="Cambria Math" w:eastAsiaTheme="minorEastAsia" w:hAnsi="Cambria Math" w:cs="Times New Roman"/>
              <w:lang w:val="en-US"/>
            </w:rPr>
            <m:t>τ</m:t>
          </w:ins>
        </m:r>
      </m:oMath>
      <w:ins w:id="972" w:author="Jacob Lie" w:date="2021-11-12T14:45:00Z">
        <w:r w:rsidR="006E38B9" w:rsidRPr="00704FA2">
          <w:rPr>
            <w:rFonts w:eastAsiaTheme="minorEastAsia" w:cs="Times New Roman"/>
            <w:lang w:val="en-US"/>
            <w:rPrChange w:id="973" w:author="Jacob Lie" w:date="2021-12-03T09:58:00Z">
              <w:rPr>
                <w:rFonts w:asciiTheme="minorHAnsi" w:eastAsiaTheme="minorEastAsia" w:hAnsiTheme="minorHAnsi" w:cstheme="minorHAnsi"/>
                <w:lang w:val="en-US"/>
              </w:rPr>
            </w:rPrChange>
          </w:rPr>
          <w:t xml:space="preserve">, Compton </w:t>
        </w:r>
      </w:ins>
      <w:ins w:id="974" w:author="Jacob Lie" w:date="2021-11-12T14:46:00Z">
        <w:r w:rsidR="006E38B9" w:rsidRPr="00704FA2">
          <w:rPr>
            <w:rFonts w:eastAsiaTheme="minorEastAsia" w:cs="Times New Roman"/>
            <w:lang w:val="en-US"/>
            <w:rPrChange w:id="975" w:author="Jacob Lie" w:date="2021-12-03T09:58:00Z">
              <w:rPr>
                <w:rFonts w:asciiTheme="minorHAnsi" w:eastAsiaTheme="minorEastAsia" w:hAnsiTheme="minorHAnsi" w:cstheme="minorHAnsi"/>
                <w:lang w:val="en-US"/>
              </w:rPr>
            </w:rPrChange>
          </w:rPr>
          <w:t xml:space="preserve">scatter has </w:t>
        </w:r>
      </w:ins>
      <m:oMath>
        <m:r>
          <w:ins w:id="976" w:author="Jacob Lie" w:date="2021-11-12T14:46:00Z">
            <w:rPr>
              <w:rFonts w:ascii="Cambria Math" w:eastAsiaTheme="minorEastAsia" w:hAnsi="Cambria Math" w:cs="Times New Roman"/>
              <w:lang w:val="en-US"/>
            </w:rPr>
            <m:t>σ</m:t>
          </w:ins>
        </m:r>
      </m:oMath>
      <w:ins w:id="977" w:author="Jacob Lie" w:date="2021-11-12T14:46:00Z">
        <w:r w:rsidR="006E38B9" w:rsidRPr="00704FA2">
          <w:rPr>
            <w:rFonts w:eastAsiaTheme="minorEastAsia" w:cs="Times New Roman"/>
            <w:lang w:val="en-US"/>
            <w:rPrChange w:id="978" w:author="Jacob Lie" w:date="2021-12-03T09:58:00Z">
              <w:rPr>
                <w:rFonts w:asciiTheme="minorHAnsi" w:eastAsiaTheme="minorEastAsia" w:hAnsiTheme="minorHAnsi" w:cstheme="minorHAnsi"/>
                <w:lang w:val="en-US"/>
              </w:rPr>
            </w:rPrChange>
          </w:rPr>
          <w:t xml:space="preserve"> pair production has </w:t>
        </w:r>
      </w:ins>
      <m:oMath>
        <m:r>
          <w:ins w:id="979" w:author="Jacob Lie" w:date="2021-11-12T14:46:00Z">
            <w:rPr>
              <w:rFonts w:ascii="Cambria Math" w:eastAsiaTheme="minorEastAsia" w:hAnsi="Cambria Math" w:cs="Times New Roman"/>
              <w:lang w:val="en-US"/>
            </w:rPr>
            <m:t>κ</m:t>
          </w:ins>
        </m:r>
      </m:oMath>
      <w:ins w:id="980" w:author="Jacob Lie" w:date="2021-11-12T14:52:00Z">
        <w:r w:rsidR="00610579" w:rsidRPr="00704FA2">
          <w:rPr>
            <w:rFonts w:eastAsiaTheme="minorEastAsia" w:cs="Times New Roman"/>
            <w:lang w:val="en-US"/>
            <w:rPrChange w:id="981" w:author="Jacob Lie" w:date="2021-12-03T09:58:00Z">
              <w:rPr>
                <w:rFonts w:asciiTheme="minorHAnsi" w:eastAsiaTheme="minorEastAsia" w:hAnsiTheme="minorHAnsi" w:cstheme="minorHAnsi"/>
                <w:lang w:val="en-US"/>
              </w:rPr>
            </w:rPrChange>
          </w:rPr>
          <w:t xml:space="preserve"> and Rayleigh scattering has </w:t>
        </w:r>
      </w:ins>
      <m:oMath>
        <m:sSub>
          <m:sSubPr>
            <m:ctrlPr>
              <w:ins w:id="982" w:author="Jacob Lie" w:date="2021-11-12T14:53:00Z">
                <w:rPr>
                  <w:rFonts w:ascii="Cambria Math" w:eastAsiaTheme="minorEastAsia" w:hAnsi="Cambria Math" w:cs="Times New Roman"/>
                  <w:i/>
                  <w:lang w:val="en-US"/>
                </w:rPr>
              </w:ins>
            </m:ctrlPr>
          </m:sSubPr>
          <m:e>
            <m:r>
              <w:ins w:id="983" w:author="Jacob Lie" w:date="2021-11-12T14:53:00Z">
                <w:rPr>
                  <w:rFonts w:ascii="Cambria Math" w:eastAsiaTheme="minorEastAsia" w:hAnsi="Cambria Math" w:cs="Times New Roman"/>
                  <w:lang w:val="en-US"/>
                </w:rPr>
                <m:t>σ</m:t>
              </w:ins>
            </m:r>
          </m:e>
          <m:sub>
            <m:r>
              <w:ins w:id="984" w:author="Jacob Lie" w:date="2021-11-12T14:53:00Z">
                <w:rPr>
                  <w:rFonts w:ascii="Cambria Math" w:eastAsiaTheme="minorEastAsia" w:hAnsi="Cambria Math" w:cs="Times New Roman"/>
                  <w:lang w:val="en-US"/>
                </w:rPr>
                <m:t>R</m:t>
              </w:ins>
            </m:r>
          </m:sub>
        </m:sSub>
      </m:oMath>
      <w:ins w:id="985" w:author="Jacob Lie" w:date="2021-11-12T14:46:00Z">
        <w:r w:rsidR="006E38B9" w:rsidRPr="00704FA2">
          <w:rPr>
            <w:rFonts w:eastAsiaTheme="minorEastAsia" w:cs="Times New Roman"/>
            <w:lang w:val="en-US"/>
            <w:rPrChange w:id="986" w:author="Jacob Lie" w:date="2021-12-03T09:58:00Z">
              <w:rPr>
                <w:rFonts w:asciiTheme="minorHAnsi" w:eastAsiaTheme="minorEastAsia" w:hAnsiTheme="minorHAnsi" w:cstheme="minorHAnsi"/>
                <w:lang w:val="en-US"/>
              </w:rPr>
            </w:rPrChange>
          </w:rPr>
          <w:t>.</w:t>
        </w:r>
      </w:ins>
      <w:ins w:id="987" w:author="Jacob Lie" w:date="2021-11-12T14:45:00Z">
        <w:r w:rsidR="00BC27F9" w:rsidRPr="00704FA2">
          <w:rPr>
            <w:rFonts w:eastAsiaTheme="minorEastAsia" w:cs="Times New Roman"/>
            <w:lang w:val="en-US"/>
            <w:rPrChange w:id="988" w:author="Jacob Lie" w:date="2021-12-03T09:58:00Z">
              <w:rPr>
                <w:rFonts w:asciiTheme="minorHAnsi" w:eastAsiaTheme="minorEastAsia" w:hAnsiTheme="minorHAnsi" w:cstheme="minorHAnsi"/>
                <w:lang w:val="en-US"/>
              </w:rPr>
            </w:rPrChange>
          </w:rPr>
          <w:t xml:space="preserve"> </w:t>
        </w:r>
      </w:ins>
      <w:r w:rsidR="00833FF0" w:rsidRPr="00704FA2">
        <w:rPr>
          <w:rFonts w:eastAsiaTheme="minorEastAsia" w:cs="Times New Roman"/>
          <w:lang w:val="en-US"/>
          <w:rPrChange w:id="989" w:author="Jacob Lie" w:date="2021-12-03T09:58:00Z">
            <w:rPr>
              <w:rFonts w:asciiTheme="minorHAnsi" w:eastAsiaTheme="minorEastAsia" w:hAnsiTheme="minorHAnsi" w:cstheme="minorHAnsi"/>
              <w:lang w:val="en-US"/>
            </w:rPr>
          </w:rPrChange>
        </w:rPr>
        <w:t xml:space="preserve"> In medical physics, </w:t>
      </w:r>
      <w:del w:id="990" w:author="Jacob Lie" w:date="2021-11-11T17:56:00Z">
        <w:r w:rsidR="00833FF0" w:rsidRPr="00704FA2" w:rsidDel="00E42DEE">
          <w:rPr>
            <w:rFonts w:eastAsiaTheme="minorEastAsia" w:cs="Times New Roman"/>
            <w:lang w:val="en-US"/>
            <w:rPrChange w:id="991" w:author="Jacob Lie" w:date="2021-12-03T09:58:00Z">
              <w:rPr>
                <w:rFonts w:asciiTheme="minorHAnsi" w:eastAsiaTheme="minorEastAsia" w:hAnsiTheme="minorHAnsi" w:cstheme="minorHAnsi"/>
                <w:lang w:val="en-US"/>
              </w:rPr>
            </w:rPrChange>
          </w:rPr>
          <w:delText>you</w:delText>
        </w:r>
        <w:r w:rsidR="000505CC" w:rsidRPr="00704FA2" w:rsidDel="00E42DEE">
          <w:rPr>
            <w:rFonts w:eastAsiaTheme="minorEastAsia" w:cs="Times New Roman"/>
            <w:lang w:val="en-US"/>
            <w:rPrChange w:id="992" w:author="Jacob Lie" w:date="2021-12-03T09:58:00Z">
              <w:rPr>
                <w:rFonts w:asciiTheme="minorHAnsi" w:eastAsiaTheme="minorEastAsia" w:hAnsiTheme="minorHAnsi" w:cstheme="minorHAnsi"/>
                <w:lang w:val="en-US"/>
              </w:rPr>
            </w:rPrChange>
          </w:rPr>
          <w:delText>'</w:delText>
        </w:r>
        <w:r w:rsidR="00833FF0" w:rsidRPr="00704FA2" w:rsidDel="00E42DEE">
          <w:rPr>
            <w:rFonts w:eastAsiaTheme="minorEastAsia" w:cs="Times New Roman"/>
            <w:lang w:val="en-US"/>
            <w:rPrChange w:id="993" w:author="Jacob Lie" w:date="2021-12-03T09:58:00Z">
              <w:rPr>
                <w:rFonts w:asciiTheme="minorHAnsi" w:eastAsiaTheme="minorEastAsia" w:hAnsiTheme="minorHAnsi" w:cstheme="minorHAnsi"/>
                <w:lang w:val="en-US"/>
              </w:rPr>
            </w:rPrChange>
          </w:rPr>
          <w:delText xml:space="preserve">re </w:delText>
        </w:r>
      </w:del>
      <w:ins w:id="994" w:author="Jacob Lie" w:date="2021-11-11T17:56:00Z">
        <w:r w:rsidR="00E42DEE" w:rsidRPr="00704FA2">
          <w:rPr>
            <w:rFonts w:eastAsiaTheme="minorEastAsia" w:cs="Times New Roman"/>
            <w:lang w:val="en-US"/>
            <w:rPrChange w:id="995" w:author="Jacob Lie" w:date="2021-12-03T09:58:00Z">
              <w:rPr>
                <w:rFonts w:asciiTheme="minorHAnsi" w:eastAsiaTheme="minorEastAsia" w:hAnsiTheme="minorHAnsi" w:cstheme="minorHAnsi"/>
                <w:lang w:val="en-US"/>
              </w:rPr>
            </w:rPrChange>
          </w:rPr>
          <w:t>you</w:t>
        </w:r>
      </w:ins>
      <w:ins w:id="996" w:author="Jacob Lie" w:date="2021-12-03T11:11:00Z">
        <w:r w:rsidR="00DC599E">
          <w:rPr>
            <w:rFonts w:eastAsiaTheme="minorEastAsia" w:cs="Times New Roman"/>
            <w:lang w:val="en-US"/>
          </w:rPr>
          <w:t>’</w:t>
        </w:r>
      </w:ins>
      <w:ins w:id="997" w:author="Jacob Lie" w:date="2021-11-11T17:56:00Z">
        <w:r w:rsidR="00E42DEE" w:rsidRPr="00704FA2">
          <w:rPr>
            <w:rFonts w:eastAsiaTheme="minorEastAsia" w:cs="Times New Roman"/>
            <w:lang w:val="en-US"/>
            <w:rPrChange w:id="998" w:author="Jacob Lie" w:date="2021-12-03T09:58:00Z">
              <w:rPr>
                <w:rFonts w:asciiTheme="minorHAnsi" w:eastAsiaTheme="minorEastAsia" w:hAnsiTheme="minorHAnsi" w:cstheme="minorHAnsi"/>
                <w:lang w:val="en-US"/>
              </w:rPr>
            </w:rPrChange>
          </w:rPr>
          <w:t xml:space="preserve">re </w:t>
        </w:r>
      </w:ins>
      <w:r w:rsidR="00833FF0" w:rsidRPr="00704FA2">
        <w:rPr>
          <w:rFonts w:eastAsiaTheme="minorEastAsia" w:cs="Times New Roman"/>
          <w:lang w:val="en-US"/>
          <w:rPrChange w:id="999" w:author="Jacob Lie" w:date="2021-12-03T09:58:00Z">
            <w:rPr>
              <w:rFonts w:asciiTheme="minorHAnsi" w:eastAsiaTheme="minorEastAsia" w:hAnsiTheme="minorHAnsi" w:cstheme="minorHAnsi"/>
              <w:lang w:val="en-US"/>
            </w:rPr>
          </w:rPrChange>
        </w:rPr>
        <w:t xml:space="preserve">interested in </w:t>
      </w:r>
      <w:r w:rsidR="00FC0B63" w:rsidRPr="00704FA2">
        <w:rPr>
          <w:rFonts w:eastAsiaTheme="minorEastAsia" w:cs="Times New Roman"/>
          <w:lang w:val="en-US"/>
          <w:rPrChange w:id="1000" w:author="Jacob Lie" w:date="2021-12-03T09:58:00Z">
            <w:rPr>
              <w:rFonts w:asciiTheme="minorHAnsi" w:eastAsiaTheme="minorEastAsia" w:hAnsiTheme="minorHAnsi" w:cstheme="minorHAnsi"/>
              <w:lang w:val="en-US"/>
            </w:rPr>
          </w:rPrChange>
        </w:rPr>
        <w:t xml:space="preserve">all interactions that cause </w:t>
      </w:r>
      <w:ins w:id="1001" w:author="Jacob Lie" w:date="2021-11-12T16:14:00Z">
        <w:r w:rsidR="00DC0989" w:rsidRPr="00704FA2">
          <w:rPr>
            <w:rFonts w:eastAsiaTheme="minorEastAsia" w:cs="Times New Roman"/>
            <w:lang w:val="en-US"/>
            <w:rPrChange w:id="1002" w:author="Jacob Lie" w:date="2021-12-03T09:58:00Z">
              <w:rPr>
                <w:rFonts w:asciiTheme="minorHAnsi" w:eastAsiaTheme="minorEastAsia" w:hAnsiTheme="minorHAnsi" w:cstheme="minorHAnsi"/>
                <w:lang w:val="en-US"/>
              </w:rPr>
            </w:rPrChange>
          </w:rPr>
          <w:t xml:space="preserve">the </w:t>
        </w:r>
      </w:ins>
      <w:r w:rsidR="00FC0B63" w:rsidRPr="00704FA2">
        <w:rPr>
          <w:rFonts w:eastAsiaTheme="minorEastAsia" w:cs="Times New Roman"/>
          <w:lang w:val="en-US"/>
          <w:rPrChange w:id="1003" w:author="Jacob Lie" w:date="2021-12-03T09:58:00Z">
            <w:rPr>
              <w:rFonts w:asciiTheme="minorHAnsi" w:eastAsiaTheme="minorEastAsia" w:hAnsiTheme="minorHAnsi" w:cstheme="minorHAnsi"/>
              <w:lang w:val="en-US"/>
            </w:rPr>
          </w:rPrChange>
        </w:rPr>
        <w:t xml:space="preserve">ionization of biomolecules. </w:t>
      </w:r>
      <w:del w:id="1004" w:author="Jacob Lie" w:date="2021-12-03T10:05:00Z">
        <w:r w:rsidR="00FC0B63" w:rsidRPr="00704FA2" w:rsidDel="009D4FCC">
          <w:rPr>
            <w:rFonts w:eastAsiaTheme="minorEastAsia" w:cs="Times New Roman"/>
            <w:lang w:val="en-US"/>
            <w:rPrChange w:id="1005" w:author="Jacob Lie" w:date="2021-12-03T09:58:00Z">
              <w:rPr>
                <w:rFonts w:asciiTheme="minorHAnsi" w:eastAsiaTheme="minorEastAsia" w:hAnsiTheme="minorHAnsi" w:cstheme="minorHAnsi"/>
                <w:lang w:val="en-US"/>
              </w:rPr>
            </w:rPrChange>
          </w:rPr>
          <w:delText>It is</w:delText>
        </w:r>
      </w:del>
      <w:del w:id="1006" w:author="Jacob Lie" w:date="2021-11-12T16:15:00Z">
        <w:r w:rsidR="00FC0B63" w:rsidRPr="00704FA2" w:rsidDel="00B23DEE">
          <w:rPr>
            <w:rFonts w:eastAsiaTheme="minorEastAsia" w:cs="Times New Roman"/>
            <w:lang w:val="en-US"/>
            <w:rPrChange w:id="1007" w:author="Jacob Lie" w:date="2021-12-03T09:58:00Z">
              <w:rPr>
                <w:rFonts w:asciiTheme="minorHAnsi" w:eastAsiaTheme="minorEastAsia" w:hAnsiTheme="minorHAnsi" w:cstheme="minorHAnsi"/>
                <w:lang w:val="en-US"/>
              </w:rPr>
            </w:rPrChange>
          </w:rPr>
          <w:delText xml:space="preserve"> </w:delText>
        </w:r>
      </w:del>
      <w:del w:id="1008" w:author="Jacob Lie" w:date="2021-12-03T10:05:00Z">
        <w:r w:rsidR="00FC0B63" w:rsidRPr="00704FA2" w:rsidDel="009D4FCC">
          <w:rPr>
            <w:rFonts w:eastAsiaTheme="minorEastAsia" w:cs="Times New Roman"/>
            <w:lang w:val="en-US"/>
            <w:rPrChange w:id="1009" w:author="Jacob Lie" w:date="2021-12-03T09:58:00Z">
              <w:rPr>
                <w:rFonts w:asciiTheme="minorHAnsi" w:eastAsiaTheme="minorEastAsia" w:hAnsiTheme="minorHAnsi" w:cstheme="minorHAnsi"/>
                <w:lang w:val="en-US"/>
              </w:rPr>
            </w:rPrChange>
          </w:rPr>
          <w:delText xml:space="preserve">therefore practical to </w:delText>
        </w:r>
        <w:r w:rsidR="001D1667" w:rsidRPr="00704FA2" w:rsidDel="009D4FCC">
          <w:rPr>
            <w:rFonts w:eastAsiaTheme="minorEastAsia" w:cs="Times New Roman"/>
            <w:lang w:val="en-US"/>
            <w:rPrChange w:id="1010" w:author="Jacob Lie" w:date="2021-12-03T09:58:00Z">
              <w:rPr>
                <w:rFonts w:asciiTheme="minorHAnsi" w:eastAsiaTheme="minorEastAsia" w:hAnsiTheme="minorHAnsi" w:cstheme="minorHAnsi"/>
                <w:lang w:val="en-US"/>
              </w:rPr>
            </w:rPrChange>
          </w:rPr>
          <w:delText xml:space="preserve">sum each </w:delText>
        </w:r>
      </w:del>
      <w:del w:id="1011" w:author="Jacob Lie" w:date="2021-11-12T16:13:00Z">
        <w:r w:rsidR="001D1667" w:rsidRPr="00704FA2" w:rsidDel="00CB5603">
          <w:rPr>
            <w:rFonts w:eastAsiaTheme="minorEastAsia" w:cs="Times New Roman"/>
            <w:lang w:val="en-US"/>
            <w:rPrChange w:id="1012" w:author="Jacob Lie" w:date="2021-12-03T09:58:00Z">
              <w:rPr>
                <w:rFonts w:asciiTheme="minorHAnsi" w:eastAsiaTheme="minorEastAsia" w:hAnsiTheme="minorHAnsi" w:cstheme="minorHAnsi"/>
                <w:lang w:val="en-US"/>
              </w:rPr>
            </w:rPrChange>
          </w:rPr>
          <w:delText xml:space="preserve">cross </w:delText>
        </w:r>
      </w:del>
      <w:del w:id="1013" w:author="Jacob Lie" w:date="2021-12-03T10:05:00Z">
        <w:r w:rsidR="001D1667" w:rsidRPr="00704FA2" w:rsidDel="009D4FCC">
          <w:rPr>
            <w:rFonts w:eastAsiaTheme="minorEastAsia" w:cs="Times New Roman"/>
            <w:lang w:val="en-US"/>
            <w:rPrChange w:id="1014" w:author="Jacob Lie" w:date="2021-12-03T09:58:00Z">
              <w:rPr>
                <w:rFonts w:asciiTheme="minorHAnsi" w:eastAsiaTheme="minorEastAsia" w:hAnsiTheme="minorHAnsi" w:cstheme="minorHAnsi"/>
                <w:lang w:val="en-US"/>
              </w:rPr>
            </w:rPrChange>
          </w:rPr>
          <w:delText>section,</w:delText>
        </w:r>
      </w:del>
      <w:ins w:id="1015" w:author="Jacob Lie" w:date="2021-12-03T10:05:00Z">
        <w:r w:rsidR="009D4FCC">
          <w:rPr>
            <w:rFonts w:eastAsiaTheme="minorEastAsia" w:cs="Times New Roman"/>
            <w:lang w:val="en-US"/>
          </w:rPr>
          <w:t>Therefore, it is practical to sum each cross section</w:t>
        </w:r>
      </w:ins>
      <w:r w:rsidR="001D1667" w:rsidRPr="00704FA2">
        <w:rPr>
          <w:rFonts w:eastAsiaTheme="minorEastAsia" w:cs="Times New Roman"/>
          <w:lang w:val="en-US"/>
          <w:rPrChange w:id="1016" w:author="Jacob Lie" w:date="2021-12-03T09:58:00Z">
            <w:rPr>
              <w:rFonts w:asciiTheme="minorHAnsi" w:eastAsiaTheme="minorEastAsia" w:hAnsiTheme="minorHAnsi" w:cstheme="minorHAnsi"/>
              <w:lang w:val="en-US"/>
            </w:rPr>
          </w:rPrChange>
        </w:rPr>
        <w:t xml:space="preserve"> to create a combined interaction variable. It is defined as the attenuation coefficient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1176"/>
      </w:tblGrid>
      <w:tr w:rsidR="007321BB" w:rsidRPr="00704FA2" w14:paraId="7F730450" w14:textId="77777777" w:rsidTr="008A3A40">
        <w:tc>
          <w:tcPr>
            <w:tcW w:w="8185" w:type="dxa"/>
          </w:tcPr>
          <w:p w14:paraId="7085242F" w14:textId="05760CC1" w:rsidR="008B2DE7" w:rsidRPr="00704FA2" w:rsidRDefault="000A1FAC" w:rsidP="00B21A40">
            <w:pPr>
              <w:rPr>
                <w:rFonts w:eastAsiaTheme="minorEastAsia" w:cs="Times New Roman"/>
                <w:rPrChange w:id="1017" w:author="Jacob Lie" w:date="2021-12-03T09:58:00Z">
                  <w:rPr>
                    <w:rFonts w:asciiTheme="minorHAnsi" w:eastAsiaTheme="minorEastAsia" w:hAnsiTheme="minorHAnsi" w:cstheme="minorHAnsi"/>
                  </w:rPr>
                </w:rPrChange>
              </w:rPr>
            </w:pPr>
            <m:oMathPara>
              <m:oMath>
                <m:r>
                  <w:rPr>
                    <w:rFonts w:ascii="Cambria Math" w:hAnsi="Cambria Math" w:cs="Times New Roman"/>
                    <w:lang w:val="en-US"/>
                  </w:rPr>
                  <m:t xml:space="preserve">μ= </m:t>
                </m:r>
                <m:r>
                  <m:rPr>
                    <m:sty m:val="p"/>
                  </m:rPr>
                  <w:rPr>
                    <w:rFonts w:ascii="Cambria Math" w:hAnsi="Cambria Math" w:cs="Times New Roman"/>
                    <w:lang w:val="en-US"/>
                  </w:rPr>
                  <m:t>σ + τ+ κ</m:t>
                </m:r>
                <m:r>
                  <w:ins w:id="1018" w:author="Jacob Lie" w:date="2021-11-12T14:53:00Z">
                    <w:rPr>
                      <w:rFonts w:ascii="Cambria Math" w:eastAsiaTheme="minorEastAsia" w:hAnsi="Cambria Math" w:cs="Times New Roman"/>
                      <w:lang w:val="en-US"/>
                    </w:rPr>
                    <m:t>+</m:t>
                  </w:ins>
                </m:r>
                <m:sSub>
                  <m:sSubPr>
                    <m:ctrlPr>
                      <w:ins w:id="1019" w:author="Jacob Lie" w:date="2021-11-12T14:53:00Z">
                        <w:rPr>
                          <w:rFonts w:ascii="Cambria Math" w:eastAsiaTheme="minorEastAsia" w:hAnsi="Cambria Math" w:cs="Times New Roman"/>
                          <w:i/>
                          <w:lang w:val="en-US"/>
                        </w:rPr>
                      </w:ins>
                    </m:ctrlPr>
                  </m:sSubPr>
                  <m:e>
                    <m:r>
                      <w:ins w:id="1020" w:author="Jacob Lie" w:date="2021-11-12T14:53:00Z">
                        <w:rPr>
                          <w:rFonts w:ascii="Cambria Math" w:eastAsiaTheme="minorEastAsia" w:hAnsi="Cambria Math" w:cs="Times New Roman"/>
                          <w:lang w:val="en-US"/>
                        </w:rPr>
                        <m:t>σ</m:t>
                      </w:ins>
                    </m:r>
                  </m:e>
                  <m:sub>
                    <m:r>
                      <w:ins w:id="1021" w:author="Jacob Lie" w:date="2021-11-12T14:53:00Z">
                        <w:rPr>
                          <w:rFonts w:ascii="Cambria Math" w:eastAsiaTheme="minorEastAsia" w:hAnsi="Cambria Math" w:cs="Times New Roman"/>
                          <w:lang w:val="en-US"/>
                        </w:rPr>
                        <m:t>R</m:t>
                      </w:ins>
                    </m:r>
                  </m:sub>
                </m:sSub>
                <m:r>
                  <w:ins w:id="1022" w:author="Jacob Lie" w:date="2021-11-12T15:09:00Z">
                    <w:rPr>
                      <w:rFonts w:ascii="Cambria Math" w:eastAsiaTheme="minorEastAsia" w:hAnsi="Cambria Math" w:cs="Times New Roman"/>
                      <w:lang w:val="en-US"/>
                    </w:rPr>
                    <m:t xml:space="preserve"> </m:t>
                  </w:ins>
                </m:r>
                <m:d>
                  <m:dPr>
                    <m:begChr m:val="["/>
                    <m:endChr m:val="]"/>
                    <m:ctrlPr>
                      <w:ins w:id="1023" w:author="Jacob Lie" w:date="2021-11-12T15:09:00Z">
                        <w:rPr>
                          <w:rFonts w:ascii="Cambria Math" w:eastAsiaTheme="minorEastAsia" w:hAnsi="Cambria Math" w:cs="Times New Roman"/>
                          <w:i/>
                          <w:lang w:val="en-US"/>
                        </w:rPr>
                      </w:ins>
                    </m:ctrlPr>
                  </m:dPr>
                  <m:e>
                    <m:r>
                      <w:ins w:id="1024" w:author="Jacob Lie" w:date="2022-02-02T11:26:00Z">
                        <w:rPr>
                          <w:rFonts w:ascii="Cambria Math" w:eastAsiaTheme="minorEastAsia" w:hAnsi="Cambria Math" w:cs="Times New Roman"/>
                          <w:lang w:val="en-US"/>
                        </w:rPr>
                        <m:t>c</m:t>
                      </w:ins>
                    </m:r>
                    <m:sSup>
                      <m:sSupPr>
                        <m:ctrlPr>
                          <w:ins w:id="1025" w:author="Jacob Lie" w:date="2022-02-02T11:26:00Z">
                            <w:rPr>
                              <w:rFonts w:ascii="Cambria Math" w:eastAsiaTheme="minorEastAsia" w:hAnsi="Cambria Math" w:cs="Times New Roman"/>
                              <w:i/>
                              <w:lang w:val="en-US"/>
                            </w:rPr>
                          </w:ins>
                        </m:ctrlPr>
                      </m:sSupPr>
                      <m:e>
                        <m:r>
                          <w:ins w:id="1026" w:author="Jacob Lie" w:date="2022-02-02T11:26:00Z">
                            <w:rPr>
                              <w:rFonts w:ascii="Cambria Math" w:eastAsiaTheme="minorEastAsia" w:hAnsi="Cambria Math" w:cs="Times New Roman"/>
                              <w:lang w:val="en-US"/>
                            </w:rPr>
                            <m:t>m</m:t>
                          </w:ins>
                        </m:r>
                      </m:e>
                      <m:sup>
                        <m:r>
                          <w:ins w:id="1027" w:author="Jacob Lie" w:date="2022-02-02T11:26:00Z">
                            <w:rPr>
                              <w:rFonts w:ascii="Cambria Math" w:eastAsiaTheme="minorEastAsia" w:hAnsi="Cambria Math" w:cs="Times New Roman"/>
                              <w:lang w:val="en-US"/>
                            </w:rPr>
                            <m:t>2</m:t>
                          </w:ins>
                        </m:r>
                      </m:sup>
                    </m:sSup>
                    <m:r>
                      <w:ins w:id="1028" w:author="Jacob Lie" w:date="2022-02-02T11:26:00Z">
                        <w:rPr>
                          <w:rFonts w:ascii="Cambria Math" w:eastAsiaTheme="minorEastAsia" w:hAnsi="Cambria Math" w:cs="Times New Roman"/>
                          <w:lang w:val="en-US"/>
                        </w:rPr>
                        <m:t xml:space="preserve">/atom </m:t>
                      </w:ins>
                    </m:r>
                    <m:r>
                      <w:ins w:id="1029" w:author="Jacob Lie" w:date="2022-02-02T11:25:00Z">
                        <w:rPr>
                          <w:rFonts w:ascii="Cambria Math" w:eastAsiaTheme="minorEastAsia" w:hAnsi="Cambria Math" w:cs="Times New Roman"/>
                          <w:lang w:val="en-US"/>
                        </w:rPr>
                        <m:t xml:space="preserve"> </m:t>
                      </w:ins>
                    </m:r>
                  </m:e>
                </m:d>
              </m:oMath>
            </m:oMathPara>
          </w:p>
          <w:p w14:paraId="74CA9F07" w14:textId="4719EE98" w:rsidR="001D2527" w:rsidRDefault="00554F35" w:rsidP="00B21A40">
            <w:pPr>
              <w:rPr>
                <w:rFonts w:eastAsiaTheme="minorEastAsia" w:cs="Times New Roman"/>
                <w:lang w:val="en-US"/>
              </w:rPr>
            </w:pPr>
            <w:ins w:id="1030" w:author="Jacob Lie" w:date="2021-11-12T15:07:00Z">
              <w:r w:rsidRPr="00704FA2">
                <w:rPr>
                  <w:rFonts w:eastAsiaTheme="minorEastAsia" w:cs="Times New Roman"/>
                  <w:lang w:val="en-US"/>
                  <w:rPrChange w:id="1031" w:author="Jacob Lie" w:date="2021-12-03T09:58:00Z">
                    <w:rPr>
                      <w:rFonts w:asciiTheme="minorHAnsi" w:eastAsiaTheme="minorEastAsia" w:hAnsiTheme="minorHAnsi" w:cstheme="minorHAnsi"/>
                      <w:lang w:val="en-US"/>
                    </w:rPr>
                  </w:rPrChange>
                </w:rPr>
                <w:t xml:space="preserve">It represents </w:t>
              </w:r>
              <w:r w:rsidR="00F1343C" w:rsidRPr="00704FA2">
                <w:rPr>
                  <w:rFonts w:eastAsiaTheme="minorEastAsia" w:cs="Times New Roman"/>
                  <w:lang w:val="en-US"/>
                  <w:rPrChange w:id="1032" w:author="Jacob Lie" w:date="2021-12-03T09:58:00Z">
                    <w:rPr>
                      <w:rFonts w:asciiTheme="minorHAnsi" w:eastAsiaTheme="minorEastAsia" w:hAnsiTheme="minorHAnsi" w:cstheme="minorHAnsi"/>
                      <w:lang w:val="en-US"/>
                    </w:rPr>
                  </w:rPrChange>
                </w:rPr>
                <w:t>the combined probability of all interactions to explain how a photon is attenuated</w:t>
              </w:r>
            </w:ins>
            <w:ins w:id="1033" w:author="Jacob Lie" w:date="2021-11-12T15:08:00Z">
              <w:r w:rsidR="00F1343C" w:rsidRPr="00704FA2">
                <w:rPr>
                  <w:rFonts w:eastAsiaTheme="minorEastAsia" w:cs="Times New Roman"/>
                  <w:lang w:val="en-US"/>
                  <w:rPrChange w:id="1034" w:author="Jacob Lie" w:date="2021-12-03T09:58:00Z">
                    <w:rPr>
                      <w:rFonts w:asciiTheme="minorHAnsi" w:eastAsiaTheme="minorEastAsia" w:hAnsiTheme="minorHAnsi" w:cstheme="minorHAnsi"/>
                      <w:lang w:val="en-US"/>
                    </w:rPr>
                  </w:rPrChange>
                </w:rPr>
                <w:t xml:space="preserve">. </w:t>
              </w:r>
            </w:ins>
            <w:ins w:id="1035" w:author="Jacob Lie" w:date="2021-11-12T15:09:00Z">
              <w:r w:rsidR="000F3371" w:rsidRPr="00704FA2">
                <w:rPr>
                  <w:rFonts w:eastAsiaTheme="minorEastAsia" w:cs="Times New Roman"/>
                  <w:lang w:val="en-US"/>
                  <w:rPrChange w:id="1036" w:author="Jacob Lie" w:date="2021-12-03T09:58:00Z">
                    <w:rPr>
                      <w:rFonts w:asciiTheme="minorHAnsi" w:eastAsiaTheme="minorEastAsia" w:hAnsiTheme="minorHAnsi" w:cstheme="minorHAnsi"/>
                      <w:lang w:val="en-US"/>
                    </w:rPr>
                  </w:rPrChange>
                </w:rPr>
                <w:t xml:space="preserve">However, it is more insightful to normalize it </w:t>
              </w:r>
            </w:ins>
            <w:ins w:id="1037" w:author="Jacob Lie" w:date="2021-11-12T15:10:00Z">
              <w:r w:rsidR="000F3371" w:rsidRPr="00704FA2">
                <w:rPr>
                  <w:rFonts w:eastAsiaTheme="minorEastAsia" w:cs="Times New Roman"/>
                  <w:lang w:val="en-US"/>
                  <w:rPrChange w:id="1038" w:author="Jacob Lie" w:date="2021-12-03T09:58:00Z">
                    <w:rPr>
                      <w:rFonts w:asciiTheme="minorHAnsi" w:eastAsiaTheme="minorEastAsia" w:hAnsiTheme="minorHAnsi" w:cstheme="minorHAnsi"/>
                      <w:lang w:val="en-US"/>
                    </w:rPr>
                  </w:rPrChange>
                </w:rPr>
                <w:t xml:space="preserve">with density </w:t>
              </w:r>
            </w:ins>
            <m:oMath>
              <m:r>
                <w:ins w:id="1039" w:author="Jacob Lie" w:date="2021-11-12T15:10:00Z">
                  <w:rPr>
                    <w:rFonts w:ascii="Cambria Math" w:eastAsiaTheme="minorEastAsia" w:hAnsi="Cambria Math" w:cs="Times New Roman"/>
                    <w:lang w:val="en-US"/>
                  </w:rPr>
                  <m:t>ρ</m:t>
                </w:ins>
              </m:r>
            </m:oMath>
            <w:ins w:id="1040" w:author="Jacob Lie" w:date="2021-11-12T15:10:00Z">
              <w:r w:rsidR="000F3371" w:rsidRPr="00704FA2">
                <w:rPr>
                  <w:rFonts w:eastAsiaTheme="minorEastAsia" w:cs="Times New Roman"/>
                  <w:lang w:val="en-US"/>
                  <w:rPrChange w:id="1041" w:author="Jacob Lie" w:date="2021-12-03T09:58:00Z">
                    <w:rPr>
                      <w:rFonts w:asciiTheme="minorHAnsi" w:eastAsiaTheme="minorEastAsia" w:hAnsiTheme="minorHAnsi" w:cstheme="minorHAnsi"/>
                      <w:lang w:val="en-US"/>
                    </w:rPr>
                  </w:rPrChange>
                </w:rPr>
                <w:t xml:space="preserve">. </w:t>
              </w:r>
              <w:r w:rsidR="00665959" w:rsidRPr="00704FA2">
                <w:rPr>
                  <w:rFonts w:eastAsiaTheme="minorEastAsia" w:cs="Times New Roman"/>
                  <w:lang w:val="en-US"/>
                  <w:rPrChange w:id="1042" w:author="Jacob Lie" w:date="2021-12-03T09:58:00Z">
                    <w:rPr>
                      <w:rFonts w:asciiTheme="minorHAnsi" w:eastAsiaTheme="minorEastAsia" w:hAnsiTheme="minorHAnsi" w:cstheme="minorHAnsi"/>
                      <w:lang w:val="en-US"/>
                    </w:rPr>
                  </w:rPrChange>
                </w:rPr>
                <w:t>This way</w:t>
              </w:r>
            </w:ins>
            <w:ins w:id="1043" w:author="Jacob Lie" w:date="2021-11-12T16:13:00Z">
              <w:r w:rsidR="00EA0857" w:rsidRPr="00704FA2">
                <w:rPr>
                  <w:rFonts w:eastAsiaTheme="minorEastAsia" w:cs="Times New Roman"/>
                  <w:lang w:val="en-US"/>
                  <w:rPrChange w:id="1044" w:author="Jacob Lie" w:date="2021-12-03T09:58:00Z">
                    <w:rPr>
                      <w:rFonts w:asciiTheme="minorHAnsi" w:eastAsiaTheme="minorEastAsia" w:hAnsiTheme="minorHAnsi" w:cstheme="minorHAnsi"/>
                      <w:lang w:val="en-US"/>
                    </w:rPr>
                  </w:rPrChange>
                </w:rPr>
                <w:t>,</w:t>
              </w:r>
            </w:ins>
            <w:ins w:id="1045" w:author="Jacob Lie" w:date="2021-11-12T15:10:00Z">
              <w:r w:rsidR="00665959" w:rsidRPr="00704FA2">
                <w:rPr>
                  <w:rFonts w:eastAsiaTheme="minorEastAsia" w:cs="Times New Roman"/>
                  <w:lang w:val="en-US"/>
                  <w:rPrChange w:id="1046" w:author="Jacob Lie" w:date="2021-12-03T09:58:00Z">
                    <w:rPr>
                      <w:rFonts w:asciiTheme="minorHAnsi" w:eastAsiaTheme="minorEastAsia" w:hAnsiTheme="minorHAnsi" w:cstheme="minorHAnsi"/>
                      <w:lang w:val="en-US"/>
                    </w:rPr>
                  </w:rPrChange>
                </w:rPr>
                <w:t xml:space="preserve"> we get </w:t>
              </w:r>
            </w:ins>
            <m:oMath>
              <m:r>
                <w:rPr>
                  <w:rFonts w:ascii="Cambria Math" w:eastAsiaTheme="minorEastAsia" w:hAnsi="Cambria Math" w:cs="Times New Roman"/>
                  <w:lang w:val="en-US"/>
                </w:rPr>
                <m:t>μ/ρ</m:t>
              </m:r>
              <m:d>
                <m:dPr>
                  <m:begChr m:val="["/>
                  <m:endChr m:val="]"/>
                  <m:ctrlPr>
                    <w:ins w:id="1047" w:author="Jacob Lie" w:date="2021-11-12T15:11:00Z">
                      <w:rPr>
                        <w:rFonts w:ascii="Cambria Math" w:eastAsiaTheme="minorEastAsia" w:hAnsi="Cambria Math" w:cs="Times New Roman"/>
                        <w:i/>
                        <w:lang w:val="en-US"/>
                      </w:rPr>
                    </w:ins>
                  </m:ctrlPr>
                </m:dPr>
                <m:e>
                  <m:f>
                    <m:fPr>
                      <m:ctrlPr>
                        <w:ins w:id="1048" w:author="Jacob Lie" w:date="2021-11-12T15:12:00Z">
                          <w:rPr>
                            <w:rFonts w:ascii="Cambria Math" w:eastAsiaTheme="minorEastAsia" w:hAnsi="Cambria Math" w:cs="Times New Roman"/>
                            <w:i/>
                            <w:lang w:val="en-US"/>
                          </w:rPr>
                        </w:ins>
                      </m:ctrlPr>
                    </m:fPr>
                    <m:num>
                      <m:r>
                        <w:ins w:id="1049" w:author="Jacob Lie" w:date="2021-11-12T15:12:00Z">
                          <w:rPr>
                            <w:rFonts w:ascii="Cambria Math" w:eastAsiaTheme="minorEastAsia" w:hAnsi="Cambria Math" w:cs="Times New Roman"/>
                            <w:lang w:val="en-US"/>
                          </w:rPr>
                          <m:t>c</m:t>
                        </w:ins>
                      </m:r>
                      <m:sSup>
                        <m:sSupPr>
                          <m:ctrlPr>
                            <w:ins w:id="1050" w:author="Jacob Lie" w:date="2021-11-12T15:12:00Z">
                              <w:rPr>
                                <w:rFonts w:ascii="Cambria Math" w:eastAsiaTheme="minorEastAsia" w:hAnsi="Cambria Math" w:cs="Times New Roman"/>
                                <w:i/>
                                <w:lang w:val="en-US"/>
                              </w:rPr>
                            </w:ins>
                          </m:ctrlPr>
                        </m:sSupPr>
                        <m:e>
                          <m:r>
                            <w:ins w:id="1051" w:author="Jacob Lie" w:date="2021-11-12T15:12:00Z">
                              <w:rPr>
                                <w:rFonts w:ascii="Cambria Math" w:eastAsiaTheme="minorEastAsia" w:hAnsi="Cambria Math" w:cs="Times New Roman"/>
                                <w:lang w:val="en-US"/>
                              </w:rPr>
                              <m:t>m</m:t>
                            </w:ins>
                          </m:r>
                        </m:e>
                        <m:sup>
                          <m:r>
                            <w:ins w:id="1052" w:author="Jacob Lie" w:date="2021-11-12T15:12:00Z">
                              <w:rPr>
                                <w:rFonts w:ascii="Cambria Math" w:eastAsiaTheme="minorEastAsia" w:hAnsi="Cambria Math" w:cs="Times New Roman"/>
                                <w:lang w:val="en-US"/>
                              </w:rPr>
                              <m:t>2</m:t>
                            </w:ins>
                          </m:r>
                        </m:sup>
                      </m:sSup>
                    </m:num>
                    <m:den>
                      <m:r>
                        <w:ins w:id="1053" w:author="Jacob Lie" w:date="2021-11-12T15:12:00Z">
                          <w:rPr>
                            <w:rFonts w:ascii="Cambria Math" w:eastAsiaTheme="minorEastAsia" w:hAnsi="Cambria Math" w:cs="Times New Roman"/>
                            <w:lang w:val="en-US"/>
                          </w:rPr>
                          <m:t>kg</m:t>
                        </w:ins>
                      </m:r>
                    </m:den>
                  </m:f>
                </m:e>
              </m:d>
            </m:oMath>
            <w:ins w:id="1054" w:author="Jacob Lie" w:date="2021-11-12T15:10:00Z">
              <w:r w:rsidR="00665959" w:rsidRPr="00704FA2">
                <w:rPr>
                  <w:rFonts w:eastAsiaTheme="minorEastAsia" w:cs="Times New Roman"/>
                  <w:lang w:val="en-US"/>
                  <w:rPrChange w:id="1055" w:author="Jacob Lie" w:date="2021-12-03T09:58:00Z">
                    <w:rPr>
                      <w:rFonts w:asciiTheme="minorHAnsi" w:eastAsiaTheme="minorEastAsia" w:hAnsiTheme="minorHAnsi" w:cstheme="minorHAnsi"/>
                      <w:lang w:val="en-US"/>
                    </w:rPr>
                  </w:rPrChange>
                </w:rPr>
                <w:t xml:space="preserve">, which </w:t>
              </w:r>
            </w:ins>
            <w:ins w:id="1056" w:author="Jacob Lie" w:date="2021-11-12T15:11:00Z">
              <w:r w:rsidR="0051773F" w:rsidRPr="00704FA2">
                <w:rPr>
                  <w:rFonts w:eastAsiaTheme="minorEastAsia" w:cs="Times New Roman"/>
                  <w:lang w:val="en-US"/>
                  <w:rPrChange w:id="1057" w:author="Jacob Lie" w:date="2021-12-03T09:58:00Z">
                    <w:rPr>
                      <w:rFonts w:asciiTheme="minorHAnsi" w:eastAsiaTheme="minorEastAsia" w:hAnsiTheme="minorHAnsi" w:cstheme="minorHAnsi"/>
                      <w:lang w:val="en-US"/>
                    </w:rPr>
                  </w:rPrChange>
                </w:rPr>
                <w:t xml:space="preserve">represents how a photon is attenuated in a medium. </w:t>
              </w:r>
              <w:r w:rsidR="00870008" w:rsidRPr="00704FA2">
                <w:rPr>
                  <w:rFonts w:eastAsiaTheme="minorEastAsia" w:cs="Times New Roman"/>
                  <w:lang w:val="en-US"/>
                  <w:rPrChange w:id="1058" w:author="Jacob Lie" w:date="2021-12-03T09:58:00Z">
                    <w:rPr>
                      <w:rFonts w:asciiTheme="minorHAnsi" w:eastAsiaTheme="minorEastAsia" w:hAnsiTheme="minorHAnsi" w:cstheme="minorHAnsi"/>
                      <w:lang w:val="en-US"/>
                    </w:rPr>
                  </w:rPrChange>
                </w:rPr>
                <w:t xml:space="preserve">This is called </w:t>
              </w:r>
            </w:ins>
            <w:ins w:id="1059" w:author="Jacob Lie" w:date="2021-11-12T15:12:00Z">
              <w:r w:rsidR="006105DF" w:rsidRPr="00704FA2">
                <w:rPr>
                  <w:rFonts w:eastAsiaTheme="minorEastAsia" w:cs="Times New Roman"/>
                  <w:lang w:val="en-US"/>
                  <w:rPrChange w:id="1060" w:author="Jacob Lie" w:date="2021-12-03T09:58:00Z">
                    <w:rPr>
                      <w:rFonts w:asciiTheme="minorHAnsi" w:eastAsiaTheme="minorEastAsia" w:hAnsiTheme="minorHAnsi" w:cstheme="minorHAnsi"/>
                      <w:lang w:val="en-US"/>
                    </w:rPr>
                  </w:rPrChange>
                </w:rPr>
                <w:t xml:space="preserve">the </w:t>
              </w:r>
              <w:r w:rsidR="006105DF" w:rsidRPr="00182AED">
                <w:rPr>
                  <w:rFonts w:eastAsiaTheme="minorEastAsia" w:cs="Times New Roman"/>
                  <w:b/>
                  <w:bCs/>
                  <w:lang w:val="en-US"/>
                  <w:rPrChange w:id="1061" w:author="Jacob Lie" w:date="2021-12-03T09:58:00Z">
                    <w:rPr>
                      <w:rFonts w:asciiTheme="minorHAnsi" w:eastAsiaTheme="minorEastAsia" w:hAnsiTheme="minorHAnsi" w:cstheme="minorHAnsi"/>
                      <w:lang w:val="en-US"/>
                    </w:rPr>
                  </w:rPrChange>
                </w:rPr>
                <w:t>mass attenuation coefficient</w:t>
              </w:r>
              <w:r w:rsidR="006105DF" w:rsidRPr="00704FA2">
                <w:rPr>
                  <w:rFonts w:eastAsiaTheme="minorEastAsia" w:cs="Times New Roman"/>
                  <w:lang w:val="en-US"/>
                  <w:rPrChange w:id="1062" w:author="Jacob Lie" w:date="2021-12-03T09:58:00Z">
                    <w:rPr>
                      <w:rFonts w:asciiTheme="minorHAnsi" w:eastAsiaTheme="minorEastAsia" w:hAnsiTheme="minorHAnsi" w:cstheme="minorHAnsi"/>
                      <w:lang w:val="en-US"/>
                    </w:rPr>
                  </w:rPrChange>
                </w:rPr>
                <w:t xml:space="preserve">. </w:t>
              </w:r>
            </w:ins>
            <w:r w:rsidR="00E338ED">
              <w:rPr>
                <w:rFonts w:eastAsiaTheme="minorEastAsia" w:cs="Times New Roman"/>
                <w:lang w:val="en-US"/>
              </w:rPr>
              <w:br/>
            </w:r>
            <w:r w:rsidR="00422BC7">
              <w:rPr>
                <w:rFonts w:eastAsiaTheme="minorEastAsia" w:cs="Times New Roman"/>
                <w:lang w:val="en-US"/>
              </w:rPr>
              <w:t xml:space="preserve">Now that we have the probability of interaction, we can </w:t>
            </w:r>
            <w:r w:rsidR="00466523">
              <w:rPr>
                <w:rFonts w:eastAsiaTheme="minorEastAsia" w:cs="Times New Roman"/>
                <w:lang w:val="en-US"/>
              </w:rPr>
              <w:t xml:space="preserve">include the fraction of </w:t>
            </w:r>
            <w:r w:rsidR="004B6F82">
              <w:rPr>
                <w:rFonts w:eastAsiaTheme="minorEastAsia" w:cs="Times New Roman"/>
                <w:lang w:val="en-US"/>
              </w:rPr>
              <w:t xml:space="preserve">kinetic </w:t>
            </w:r>
            <w:r w:rsidR="00466523">
              <w:rPr>
                <w:rFonts w:eastAsiaTheme="minorEastAsia" w:cs="Times New Roman"/>
                <w:lang w:val="en-US"/>
              </w:rPr>
              <w:t>energy transferred from the</w:t>
            </w:r>
            <w:r w:rsidR="0097483B">
              <w:rPr>
                <w:rFonts w:eastAsiaTheme="minorEastAsia" w:cs="Times New Roman"/>
                <w:lang w:val="en-US"/>
              </w:rPr>
              <w:t xml:space="preserve"> incident</w:t>
            </w:r>
            <w:r w:rsidR="00466523">
              <w:rPr>
                <w:rFonts w:eastAsiaTheme="minorEastAsia" w:cs="Times New Roman"/>
                <w:lang w:val="en-US"/>
              </w:rPr>
              <w:t xml:space="preserve"> photon to a secondary </w:t>
            </w:r>
            <w:r w:rsidR="00B27264">
              <w:rPr>
                <w:rFonts w:eastAsiaTheme="minorEastAsia" w:cs="Times New Roman"/>
                <w:lang w:val="en-US"/>
              </w:rPr>
              <w:t>electron</w:t>
            </w:r>
            <w:r w:rsidR="00692B1E">
              <w:rPr>
                <w:rFonts w:eastAsiaTheme="minorEastAsia" w:cs="Times New Roman"/>
                <w:lang w:val="en-US"/>
              </w:rPr>
              <w:t xml:space="preserve"> within </w:t>
            </w:r>
            <w:r w:rsidR="00692B1E">
              <w:rPr>
                <w:rFonts w:eastAsiaTheme="minorEastAsia" w:cs="Times New Roman"/>
                <w:lang w:val="en-US"/>
              </w:rPr>
              <w:lastRenderedPageBreak/>
              <w:t>a volume of interest</w:t>
            </w:r>
            <w:r w:rsidR="0002632B">
              <w:rPr>
                <w:rFonts w:eastAsiaTheme="minorEastAsia" w:cs="Times New Roman"/>
                <w:lang w:val="en-US"/>
              </w:rPr>
              <w:t>.</w:t>
            </w:r>
            <w:r w:rsidR="00844289">
              <w:rPr>
                <w:rFonts w:eastAsiaTheme="minorEastAsia" w:cs="Times New Roman"/>
                <w:lang w:val="en-US"/>
              </w:rPr>
              <w:t xml:space="preserve"> </w:t>
            </w:r>
            <w:r w:rsidR="00CA469D">
              <w:rPr>
                <w:rFonts w:eastAsiaTheme="minorEastAsia" w:cs="Times New Roman"/>
                <w:lang w:val="en-US"/>
              </w:rPr>
              <w:t>This</w:t>
            </w:r>
            <w:r w:rsidR="007C3232">
              <w:rPr>
                <w:rFonts w:eastAsiaTheme="minorEastAsia" w:cs="Times New Roman"/>
                <w:lang w:val="en-US"/>
              </w:rPr>
              <w:t xml:space="preserve"> is called the </w:t>
            </w:r>
            <w:r w:rsidR="007C3232" w:rsidRPr="00182AED">
              <w:rPr>
                <w:rFonts w:eastAsiaTheme="minorEastAsia" w:cs="Times New Roman"/>
                <w:b/>
                <w:bCs/>
                <w:lang w:val="en-US"/>
              </w:rPr>
              <w:t>mass energy-transfer coefficient</w:t>
            </w:r>
            <w:r w:rsidR="007C3232">
              <w:rPr>
                <w:rFonts w:eastAsiaTheme="minorEastAsia" w:cs="Times New Roman"/>
                <w:lang w:val="en-US"/>
              </w:rPr>
              <w:t xml:space="preserve"> </w:t>
            </w:r>
            <w:r w:rsidR="007C3232">
              <w:rPr>
                <w:rFonts w:eastAsiaTheme="minorEastAsia" w:cs="Times New Roman"/>
                <w:lang w:val="en-US"/>
              </w:rPr>
              <w:fldChar w:fldCharType="begin"/>
            </w:r>
            <w:r w:rsidR="007C3232">
              <w:rPr>
                <w:rFonts w:eastAsiaTheme="minorEastAsia" w:cs="Times New Roman"/>
                <w:lang w:val="en-US"/>
              </w:rPr>
              <w:instrText xml:space="preserve"> ADDIN ZOTERO_ITEM CSL_CITATION {"citationID":"Z1CBCr6y","properties":{"formattedCitation":"(Attix,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7C3232">
              <w:rPr>
                <w:rFonts w:eastAsiaTheme="minorEastAsia" w:cs="Times New Roman"/>
                <w:lang w:val="en-US"/>
              </w:rPr>
              <w:fldChar w:fldCharType="separate"/>
            </w:r>
            <w:r w:rsidR="0002611E" w:rsidRPr="0002611E">
              <w:rPr>
                <w:rFonts w:cs="Times New Roman"/>
              </w:rPr>
              <w:t>(Attix, 2008)</w:t>
            </w:r>
            <w:r w:rsidR="007C3232">
              <w:rPr>
                <w:rFonts w:eastAsiaTheme="minorEastAsia" w:cs="Times New Roman"/>
                <w:lang w:val="en-US"/>
              </w:rPr>
              <w:fldChar w:fldCharType="end"/>
            </w:r>
            <w:r w:rsidR="00F556B4">
              <w:rPr>
                <w:rFonts w:eastAsiaTheme="minorEastAsia" w:cs="Times New Roman"/>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2"/>
              <w:gridCol w:w="856"/>
            </w:tblGrid>
            <w:tr w:rsidR="00E37500" w:rsidRPr="004E6300" w14:paraId="5C651193" w14:textId="77777777" w:rsidTr="000002E8">
              <w:tc>
                <w:tcPr>
                  <w:tcW w:w="9085" w:type="dxa"/>
                </w:tcPr>
                <w:p w14:paraId="3E7BD548" w14:textId="4320D786" w:rsidR="00E37500" w:rsidRDefault="0082795C" w:rsidP="00D10D17">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tr</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hν</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hν-</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num>
                        <m:den>
                          <m:r>
                            <w:rPr>
                              <w:rFonts w:ascii="Cambria Math" w:hAnsi="Cambria Math"/>
                              <w:lang w:val="en-US"/>
                            </w:rPr>
                            <m:t>hν</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κ</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hν-2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r>
                            <w:rPr>
                              <w:rFonts w:ascii="Cambria Math" w:hAnsi="Cambria Math"/>
                              <w:lang w:val="en-US"/>
                            </w:rPr>
                            <m:t>hν</m:t>
                          </m:r>
                        </m:den>
                      </m:f>
                      <m:r>
                        <w:rPr>
                          <w:rFonts w:ascii="Cambria Math" w:hAnsi="Cambria Math"/>
                          <w:lang w:val="en-US"/>
                        </w:rPr>
                        <m:t xml:space="preserve">  ,</m:t>
                      </m:r>
                    </m:oMath>
                  </m:oMathPara>
                </w:p>
              </w:tc>
              <w:tc>
                <w:tcPr>
                  <w:tcW w:w="265" w:type="dxa"/>
                </w:tcPr>
                <w:p w14:paraId="2FB20B37" w14:textId="0794F592" w:rsidR="00E37500" w:rsidRPr="000002E8" w:rsidRDefault="00783C9D" w:rsidP="000002E8">
                  <w:pPr>
                    <w:pStyle w:val="Caption"/>
                    <w:rPr>
                      <w:sz w:val="24"/>
                      <w:szCs w:val="24"/>
                      <w:lang w:val="en-US"/>
                    </w:rPr>
                  </w:pPr>
                  <w:ins w:id="1063"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064"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065" w:author="Jacob Lie" w:date="2022-02-01T16:19:00Z">
                    <w:r>
                      <w:rPr>
                        <w:noProof/>
                        <w:sz w:val="24"/>
                        <w:szCs w:val="24"/>
                        <w:lang w:val="en-US"/>
                      </w:rPr>
                      <w:t>5</w:t>
                    </w:r>
                    <w:r>
                      <w:rPr>
                        <w:sz w:val="24"/>
                        <w:szCs w:val="24"/>
                        <w:lang w:val="en-US"/>
                      </w:rPr>
                      <w:fldChar w:fldCharType="end"/>
                    </w:r>
                  </w:ins>
                  <w:del w:id="1066"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5</w:delText>
                    </w:r>
                    <w:r w:rsidR="00723A4E" w:rsidDel="00783C9D">
                      <w:rPr>
                        <w:sz w:val="24"/>
                        <w:szCs w:val="24"/>
                        <w:lang w:val="en-US"/>
                      </w:rPr>
                      <w:fldChar w:fldCharType="end"/>
                    </w:r>
                  </w:del>
                </w:p>
              </w:tc>
            </w:tr>
          </w:tbl>
          <w:p w14:paraId="294DE762" w14:textId="575650CC" w:rsidR="00C722FF" w:rsidRDefault="002E156C" w:rsidP="00B21A40">
            <w:pPr>
              <w:rPr>
                <w:rFonts w:eastAsiaTheme="minorEastAsia" w:cs="Times New Roman"/>
                <w:lang w:val="en-US"/>
              </w:rPr>
            </w:pPr>
            <w:r>
              <w:rPr>
                <w:rFonts w:eastAsiaTheme="minorEastAsia" w:cs="Times New Roman"/>
                <w:lang w:val="en-US"/>
              </w:rPr>
              <w:t xml:space="preserve">Where </w:t>
            </w:r>
            <m:oMath>
              <m:r>
                <w:rPr>
                  <w:rFonts w:ascii="Cambria Math" w:eastAsiaTheme="minorEastAsia" w:hAnsi="Cambria Math" w:cs="Times New Roman"/>
                  <w:lang w:val="en-US"/>
                </w:rPr>
                <m:t>T</m:t>
              </m:r>
            </m:oMath>
            <w:r w:rsidR="00F8473C">
              <w:rPr>
                <w:rFonts w:eastAsiaTheme="minorEastAsia" w:cs="Times New Roman"/>
                <w:lang w:val="en-US"/>
              </w:rPr>
              <w:t xml:space="preserve"> is the energy of the liberated electron after Compton scatter,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X</m:t>
                  </m:r>
                </m:sub>
              </m:sSub>
            </m:oMath>
            <w:r w:rsidR="009F0B90">
              <w:rPr>
                <w:rFonts w:eastAsiaTheme="minorEastAsia" w:cs="Times New Roman"/>
                <w:lang w:val="en-US"/>
              </w:rPr>
              <w:t xml:space="preserve"> is </w:t>
            </w:r>
            <w:r w:rsidR="003F5D69">
              <w:rPr>
                <w:rFonts w:eastAsiaTheme="minorEastAsia" w:cs="Times New Roman"/>
                <w:lang w:val="en-US"/>
              </w:rPr>
              <w:t xml:space="preserve">the energy </w:t>
            </w:r>
            <w:r w:rsidR="00774614">
              <w:rPr>
                <w:rFonts w:eastAsiaTheme="minorEastAsia" w:cs="Times New Roman"/>
                <w:lang w:val="en-US"/>
              </w:rPr>
              <w:t xml:space="preserve">of </w:t>
            </w:r>
            <w:r w:rsidR="0006072B">
              <w:rPr>
                <w:rFonts w:eastAsiaTheme="minorEastAsia" w:cs="Times New Roman"/>
                <w:lang w:val="en-US"/>
              </w:rPr>
              <w:t>either K- or L-shell</w:t>
            </w:r>
            <w:r w:rsidR="00C951E4">
              <w:rPr>
                <w:rFonts w:eastAsiaTheme="minorEastAsia" w:cs="Times New Roman"/>
                <w:lang w:val="en-US"/>
              </w:rPr>
              <w:t xml:space="preserve"> (</w:t>
            </w:r>
            <w:r w:rsidR="00E50DF9">
              <w:rPr>
                <w:rFonts w:eastAsiaTheme="minorEastAsia" w:cs="Times New Roman"/>
                <w:lang w:val="en-US"/>
              </w:rPr>
              <w:t>highest binding energy</w:t>
            </w:r>
            <w:r w:rsidR="00C951E4">
              <w:rPr>
                <w:rFonts w:eastAsiaTheme="minorEastAsia" w:cs="Times New Roman"/>
                <w:lang w:val="en-US"/>
              </w:rPr>
              <w:t>)</w:t>
            </w:r>
            <w:r w:rsidR="0006072B">
              <w:rPr>
                <w:rFonts w:eastAsiaTheme="minorEastAsia" w:cs="Times New Roman"/>
                <w:lang w:val="en-US"/>
              </w:rPr>
              <w:t xml:space="preserve"> characteristic X-rays</w:t>
            </w:r>
            <w:r w:rsidR="00FB3E6C">
              <w:rPr>
                <w:rFonts w:eastAsiaTheme="minorEastAsia" w:cs="Times New Roman"/>
                <w:lang w:val="en-US"/>
              </w:rPr>
              <w:t xml:space="preserve"> generated after </w:t>
            </w:r>
            <w:r w:rsidR="00470A16">
              <w:rPr>
                <w:rFonts w:eastAsiaTheme="minorEastAsia" w:cs="Times New Roman"/>
                <w:lang w:val="en-US"/>
              </w:rPr>
              <w:t>the Auger effect</w:t>
            </w:r>
            <w:r w:rsidR="00CE0DEC">
              <w:rPr>
                <w:rFonts w:eastAsiaTheme="minorEastAsia" w:cs="Times New Roman"/>
                <w:lang w:val="en-US"/>
              </w:rPr>
              <w:t xml:space="preserve">. </w:t>
            </w:r>
            <w:r w:rsidR="00A839A4">
              <w:rPr>
                <w:rFonts w:eastAsiaTheme="minorEastAsia" w:cs="Times New Roman"/>
                <w:lang w:val="en-US"/>
              </w:rPr>
              <w:t xml:space="preserve">These X-rays carry energy away from the volume of </w:t>
            </w:r>
            <w:r w:rsidR="00B9414D">
              <w:rPr>
                <w:rFonts w:eastAsiaTheme="minorEastAsia" w:cs="Times New Roman"/>
                <w:lang w:val="en-US"/>
              </w:rPr>
              <w:t>interest and</w:t>
            </w:r>
            <w:r w:rsidR="008B7C5A">
              <w:rPr>
                <w:rFonts w:eastAsiaTheme="minorEastAsia" w:cs="Times New Roman"/>
                <w:lang w:val="en-US"/>
              </w:rPr>
              <w:t xml:space="preserve"> </w:t>
            </w:r>
            <w:r w:rsidR="000D18DC">
              <w:rPr>
                <w:rFonts w:eastAsiaTheme="minorEastAsia" w:cs="Times New Roman"/>
                <w:lang w:val="en-US"/>
              </w:rPr>
              <w:t>we therefore subtract their energy.</w:t>
            </w:r>
            <w:r w:rsidR="009463DF">
              <w:rPr>
                <w:rFonts w:eastAsiaTheme="minorEastAsia" w:cs="Times New Roman"/>
                <w:lang w:val="en-US"/>
              </w:rPr>
              <w:br/>
            </w:r>
            <m:oMath>
              <m:r>
                <w:rPr>
                  <w:rFonts w:ascii="Cambria Math" w:eastAsiaTheme="minorEastAsia" w:hAnsi="Cambria Math" w:cs="Times New Roman"/>
                  <w:lang w:val="en-US"/>
                </w:rPr>
                <m:t>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0</m:t>
                  </m:r>
                </m:sub>
              </m:sSub>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m:t>
                  </m:r>
                </m:e>
                <m:sup>
                  <m:r>
                    <w:rPr>
                      <w:rFonts w:ascii="Cambria Math" w:eastAsiaTheme="minorEastAsia" w:hAnsi="Cambria Math" w:cs="Times New Roman"/>
                      <w:lang w:val="en-US"/>
                    </w:rPr>
                    <m:t>2</m:t>
                  </m:r>
                </m:sup>
              </m:sSup>
            </m:oMath>
            <w:r w:rsidR="007F2CC0">
              <w:rPr>
                <w:rFonts w:eastAsiaTheme="minorEastAsia" w:cs="Times New Roman"/>
                <w:lang w:val="en-US"/>
              </w:rPr>
              <w:t xml:space="preserve"> is the rest energy of the electron-positron pair </w:t>
            </w:r>
            <w:r w:rsidR="00C30490">
              <w:rPr>
                <w:rFonts w:eastAsiaTheme="minorEastAsia" w:cs="Times New Roman"/>
                <w:lang w:val="en-US"/>
              </w:rPr>
              <w:t xml:space="preserve">created by pair production. </w:t>
            </w:r>
            <w:r w:rsidR="004B6F82">
              <w:rPr>
                <w:rFonts w:eastAsiaTheme="minorEastAsia" w:cs="Times New Roman"/>
                <w:lang w:val="en-US"/>
              </w:rPr>
              <w:t>We subtract</w:t>
            </w:r>
            <w:r w:rsidR="00BD1C26">
              <w:rPr>
                <w:rFonts w:eastAsiaTheme="minorEastAsia" w:cs="Times New Roman"/>
                <w:lang w:val="en-US"/>
              </w:rPr>
              <w:t xml:space="preserve"> because </w:t>
            </w:r>
            <w:r w:rsidR="002B2408">
              <w:rPr>
                <w:rFonts w:eastAsiaTheme="minorEastAsia" w:cs="Times New Roman"/>
                <w:lang w:val="en-US"/>
              </w:rPr>
              <w:t xml:space="preserve">it’s </w:t>
            </w:r>
            <w:r w:rsidR="00BD1C26">
              <w:rPr>
                <w:rFonts w:eastAsiaTheme="minorEastAsia" w:cs="Times New Roman"/>
                <w:lang w:val="en-US"/>
              </w:rPr>
              <w:t>the energy needed to create the electron-positron pair</w:t>
            </w:r>
            <w:r w:rsidR="004915A1">
              <w:rPr>
                <w:rFonts w:eastAsiaTheme="minorEastAsia" w:cs="Times New Roman"/>
                <w:lang w:val="en-US"/>
              </w:rPr>
              <w:t xml:space="preserve">, </w:t>
            </w:r>
            <w:r w:rsidR="007636E8">
              <w:rPr>
                <w:rFonts w:eastAsiaTheme="minorEastAsia" w:cs="Times New Roman"/>
                <w:lang w:val="en-US"/>
              </w:rPr>
              <w:t>leaving us with the kinetic energy.</w:t>
            </w:r>
            <w:r w:rsidR="00F861B4">
              <w:rPr>
                <w:rFonts w:eastAsiaTheme="minorEastAsia" w:cs="Times New Roman"/>
                <w:lang w:val="en-US"/>
              </w:rPr>
              <w:br/>
            </w:r>
            <w:r w:rsidR="00D6755C">
              <w:rPr>
                <w:rFonts w:eastAsiaTheme="minorEastAsia" w:cs="Times New Roman"/>
                <w:lang w:val="en-US"/>
              </w:rPr>
              <w:br/>
              <w:t xml:space="preserve">The last expression we want is the </w:t>
            </w:r>
            <w:r w:rsidR="00D6755C" w:rsidRPr="00182AED">
              <w:rPr>
                <w:rFonts w:eastAsiaTheme="minorEastAsia" w:cs="Times New Roman"/>
                <w:b/>
                <w:bCs/>
                <w:lang w:val="en-US"/>
              </w:rPr>
              <w:t>mass energy-absorption coefficient</w:t>
            </w:r>
            <w:r w:rsidR="00422A8F">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en</m:t>
                  </m:r>
                </m:sub>
              </m:sSub>
              <m:r>
                <w:rPr>
                  <w:rFonts w:ascii="Cambria Math" w:eastAsiaTheme="minorEastAsia" w:hAnsi="Cambria Math" w:cs="Times New Roman"/>
                  <w:lang w:val="en-US"/>
                </w:rPr>
                <m:t>/ρ</m:t>
              </m:r>
            </m:oMath>
            <w:r w:rsidR="002A5A90">
              <w:rPr>
                <w:rFonts w:eastAsiaTheme="minorEastAsia" w:cs="Times New Roman"/>
                <w:lang w:val="en-US"/>
              </w:rPr>
              <w:t xml:space="preserve"> </w:t>
            </w:r>
            <w:r w:rsidR="002A5A90">
              <w:rPr>
                <w:rFonts w:eastAsiaTheme="minorEastAsia" w:cs="Times New Roman"/>
                <w:lang w:val="en-US"/>
              </w:rPr>
              <w:fldChar w:fldCharType="begin"/>
            </w:r>
            <w:r w:rsidR="002A5A90">
              <w:rPr>
                <w:rFonts w:eastAsiaTheme="minorEastAsia" w:cs="Times New Roman"/>
                <w:lang w:val="en-US"/>
              </w:rPr>
              <w:instrText xml:space="preserve"> ADDIN ZOTERO_ITEM CSL_CITATION {"citationID":"TeV0cqQh","properties":{"formattedCitation":"(Attix,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2A5A90">
              <w:rPr>
                <w:rFonts w:eastAsiaTheme="minorEastAsia" w:cs="Times New Roman"/>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2008)</w:t>
            </w:r>
            <w:r w:rsidR="002A5A90">
              <w:rPr>
                <w:rFonts w:eastAsiaTheme="minorEastAsia" w:cs="Times New Roman"/>
                <w:lang w:val="en-US"/>
              </w:rPr>
              <w:fldChar w:fldCharType="end"/>
            </w:r>
            <w:r w:rsidR="00D45BBB">
              <w:rPr>
                <w:rFonts w:eastAsiaTheme="minorEastAsia" w:cs="Times New Roman"/>
                <w:lang w:val="en-US"/>
              </w:rPr>
              <w:t xml:space="preserve">. It represents the </w:t>
            </w:r>
            <w:r w:rsidR="002716A3">
              <w:rPr>
                <w:rFonts w:eastAsiaTheme="minorEastAsia" w:cs="Times New Roman"/>
                <w:lang w:val="en-US"/>
              </w:rPr>
              <w:t>energy absorbed by the</w:t>
            </w:r>
            <w:r w:rsidR="00CC2A31">
              <w:rPr>
                <w:rFonts w:eastAsiaTheme="minorEastAsia" w:cs="Times New Roman"/>
                <w:lang w:val="en-US"/>
              </w:rPr>
              <w:t xml:space="preserve"> volume.</w:t>
            </w:r>
            <w:r w:rsidR="008E4707">
              <w:rPr>
                <w:rFonts w:eastAsiaTheme="minorEastAsia" w:cs="Times New Roman"/>
                <w:lang w:val="en-US"/>
              </w:rPr>
              <w:t xml:space="preserve"> </w:t>
            </w:r>
            <w:r w:rsidR="00422A8F">
              <w:rPr>
                <w:rFonts w:eastAsiaTheme="minorEastAsia" w:cs="Times New Roman"/>
                <w:lang w:val="en-US"/>
              </w:rPr>
              <w:t xml:space="preserve">It relates to </w:t>
            </w:r>
            <w:r w:rsidR="00C722FF">
              <w:rPr>
                <w:rFonts w:eastAsiaTheme="minorEastAsia" w:cs="Times New Roman"/>
                <w:lang w:val="en-US"/>
              </w:rPr>
              <w:t>the mass energy-transfer coefficient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2"/>
              <w:gridCol w:w="856"/>
            </w:tblGrid>
            <w:tr w:rsidR="008F46A7" w:rsidRPr="004E6300" w14:paraId="4723F8B8" w14:textId="77777777" w:rsidTr="008F46A7">
              <w:tc>
                <w:tcPr>
                  <w:tcW w:w="9085" w:type="dxa"/>
                </w:tcPr>
                <w:p w14:paraId="480F2AED" w14:textId="43DA9537" w:rsidR="008F46A7" w:rsidRDefault="0082795C" w:rsidP="00D10D17">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m:t>
                              </m:r>
                            </m:sub>
                          </m:sSub>
                        </m:num>
                        <m:den>
                          <m:r>
                            <w:rPr>
                              <w:rFonts w:ascii="Cambria Math" w:hAnsi="Cambria Math"/>
                            </w:rPr>
                            <m:t>ρ</m:t>
                          </m:r>
                        </m:den>
                      </m:f>
                      <m:r>
                        <w:rPr>
                          <w:rFonts w:ascii="Cambria Math" w:hAnsi="Cambria Math"/>
                        </w:rPr>
                        <m:t xml:space="preserve"> (1-g),</m:t>
                      </m:r>
                    </m:oMath>
                  </m:oMathPara>
                </w:p>
              </w:tc>
              <w:tc>
                <w:tcPr>
                  <w:tcW w:w="265" w:type="dxa"/>
                </w:tcPr>
                <w:p w14:paraId="08EEAB08" w14:textId="5FF442A9" w:rsidR="008F46A7" w:rsidRPr="000002E8" w:rsidRDefault="00783C9D" w:rsidP="000002E8">
                  <w:pPr>
                    <w:pStyle w:val="Caption"/>
                    <w:rPr>
                      <w:sz w:val="24"/>
                      <w:szCs w:val="24"/>
                      <w:lang w:val="en-US"/>
                    </w:rPr>
                  </w:pPr>
                  <w:ins w:id="1067"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068"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069" w:author="Jacob Lie" w:date="2022-02-01T16:19:00Z">
                    <w:r>
                      <w:rPr>
                        <w:noProof/>
                        <w:sz w:val="24"/>
                        <w:szCs w:val="24"/>
                        <w:lang w:val="en-US"/>
                      </w:rPr>
                      <w:t>6</w:t>
                    </w:r>
                    <w:r>
                      <w:rPr>
                        <w:sz w:val="24"/>
                        <w:szCs w:val="24"/>
                        <w:lang w:val="en-US"/>
                      </w:rPr>
                      <w:fldChar w:fldCharType="end"/>
                    </w:r>
                  </w:ins>
                  <w:del w:id="1070"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6</w:delText>
                    </w:r>
                    <w:r w:rsidR="00723A4E" w:rsidDel="00783C9D">
                      <w:rPr>
                        <w:sz w:val="24"/>
                        <w:szCs w:val="24"/>
                        <w:lang w:val="en-US"/>
                      </w:rPr>
                      <w:fldChar w:fldCharType="end"/>
                    </w:r>
                  </w:del>
                </w:p>
              </w:tc>
            </w:tr>
          </w:tbl>
          <w:p w14:paraId="57D65F66" w14:textId="77777777" w:rsidR="00975878" w:rsidRDefault="002716A3" w:rsidP="0011117F">
            <w:pPr>
              <w:rPr>
                <w:rFonts w:eastAsiaTheme="minorEastAsia" w:cs="Times New Roman"/>
                <w:lang w:val="en-US"/>
              </w:rPr>
            </w:pPr>
            <w:r>
              <w:rPr>
                <w:rFonts w:eastAsiaTheme="minorEastAsia" w:cs="Times New Roman"/>
                <w:lang w:val="en-US"/>
              </w:rPr>
              <w:t xml:space="preserve"> </w:t>
            </w:r>
            <w:r w:rsidR="00CC00AF">
              <w:rPr>
                <w:rFonts w:eastAsiaTheme="minorEastAsia" w:cs="Times New Roman"/>
                <w:lang w:val="en-US"/>
              </w:rPr>
              <w:t xml:space="preserve">Where g is the fraction of energy lost to </w:t>
            </w:r>
            <w:r w:rsidR="006C504F">
              <w:rPr>
                <w:rFonts w:eastAsiaTheme="minorEastAsia" w:cs="Times New Roman"/>
                <w:lang w:val="en-US"/>
              </w:rPr>
              <w:t xml:space="preserve">radiative loss. Bremsstrahlung created by radiative transfer </w:t>
            </w:r>
            <w:r w:rsidR="00AC2DD5">
              <w:rPr>
                <w:rFonts w:eastAsiaTheme="minorEastAsia" w:cs="Times New Roman"/>
                <w:lang w:val="en-US"/>
              </w:rPr>
              <w:t xml:space="preserve">moves energy out of the system. </w:t>
            </w:r>
            <w:r w:rsidR="00CC00AF">
              <w:rPr>
                <w:rFonts w:eastAsiaTheme="minorEastAsia" w:cs="Times New Roman"/>
                <w:lang w:val="en-US"/>
              </w:rPr>
              <w:t xml:space="preserve"> </w:t>
            </w:r>
          </w:p>
          <w:p w14:paraId="6DBD60EC" w14:textId="2EF71466" w:rsidR="00630F38" w:rsidRPr="00975878" w:rsidRDefault="00630F38" w:rsidP="0011117F">
            <w:pPr>
              <w:rPr>
                <w:rFonts w:eastAsiaTheme="minorEastAsia" w:cs="Times New Roman"/>
                <w:lang w:val="en-US"/>
              </w:rPr>
            </w:pPr>
            <w:r>
              <w:rPr>
                <w:rFonts w:eastAsiaTheme="minorEastAsia" w:cs="Times New Roman"/>
                <w:b/>
                <w:bCs/>
                <w:lang w:val="en-US"/>
              </w:rPr>
              <w:t>Photon range</w:t>
            </w:r>
          </w:p>
          <w:p w14:paraId="4226DD1C" w14:textId="7CE0C150" w:rsidR="00630F38" w:rsidRDefault="00F46938" w:rsidP="0011117F">
            <w:pPr>
              <w:rPr>
                <w:rFonts w:eastAsiaTheme="minorEastAsia" w:cs="Times New Roman"/>
                <w:lang w:val="en-US"/>
              </w:rPr>
            </w:pPr>
            <w:r>
              <w:rPr>
                <w:rFonts w:eastAsiaTheme="minorEastAsia" w:cs="Times New Roman"/>
                <w:lang w:val="en-US"/>
              </w:rPr>
              <w:t xml:space="preserve">Mean free path </w:t>
            </w:r>
            <w:r w:rsidR="00D61E63">
              <w:rPr>
                <w:rFonts w:eastAsiaTheme="minorEastAsia" w:cs="Times New Roman"/>
                <w:lang w:val="en-US"/>
              </w:rPr>
              <w:t xml:space="preserve">is </w:t>
            </w:r>
            <w:r w:rsidR="001D678E">
              <w:rPr>
                <w:rFonts w:eastAsiaTheme="minorEastAsia" w:cs="Times New Roman"/>
                <w:lang w:val="en-US"/>
              </w:rPr>
              <w:t xml:space="preserve">the expected distance a photon will travel before interacting with the medium. </w:t>
            </w:r>
            <w:r w:rsidR="00E1280D">
              <w:rPr>
                <w:rFonts w:eastAsiaTheme="minorEastAsia" w:cs="Times New Roman"/>
                <w:lang w:val="en-US"/>
              </w:rPr>
              <w:t xml:space="preserve">In </w:t>
            </w:r>
            <w:r w:rsidR="001D678E">
              <w:rPr>
                <w:rFonts w:eastAsiaTheme="minorEastAsia" w:cs="Times New Roman"/>
                <w:lang w:val="en-US"/>
              </w:rPr>
              <w:t xml:space="preserve"> </w:t>
            </w:r>
            <w:r w:rsidR="008D5EB5">
              <w:rPr>
                <w:rFonts w:eastAsiaTheme="minorEastAsia" w:cs="Times New Roman"/>
                <w:lang w:val="en-US"/>
              </w:rPr>
              <w:fldChar w:fldCharType="begin"/>
            </w:r>
            <w:r w:rsidR="008D5EB5">
              <w:rPr>
                <w:rFonts w:eastAsiaTheme="minorEastAsia" w:cs="Times New Roman"/>
                <w:lang w:val="en-US"/>
              </w:rPr>
              <w:instrText xml:space="preserve"> REF _Ref93921945 \r \h </w:instrText>
            </w:r>
            <w:r w:rsidR="008D5EB5">
              <w:rPr>
                <w:rFonts w:eastAsiaTheme="minorEastAsia" w:cs="Times New Roman"/>
                <w:lang w:val="en-US"/>
              </w:rPr>
            </w:r>
            <w:r w:rsidR="008D5EB5">
              <w:rPr>
                <w:rFonts w:eastAsiaTheme="minorEastAsia" w:cs="Times New Roman"/>
                <w:lang w:val="en-US"/>
              </w:rPr>
              <w:fldChar w:fldCharType="separate"/>
            </w:r>
            <w:r w:rsidR="003159C2">
              <w:rPr>
                <w:rFonts w:eastAsiaTheme="minorEastAsia" w:cs="Times New Roman"/>
                <w:lang w:val="en-US"/>
              </w:rPr>
              <w:t>2.2</w:t>
            </w:r>
            <w:r w:rsidR="008D5EB5">
              <w:rPr>
                <w:rFonts w:eastAsiaTheme="minorEastAsia" w:cs="Times New Roman"/>
                <w:lang w:val="en-US"/>
              </w:rPr>
              <w:fldChar w:fldCharType="end"/>
            </w:r>
            <w:r w:rsidR="008D5EB5">
              <w:rPr>
                <w:rFonts w:eastAsiaTheme="minorEastAsia" w:cs="Times New Roman"/>
                <w:lang w:val="en-US"/>
              </w:rPr>
              <w:t xml:space="preserve"> we </w:t>
            </w:r>
            <w:r w:rsidR="00902FA7">
              <w:rPr>
                <w:rFonts w:eastAsiaTheme="minorEastAsia" w:cs="Times New Roman"/>
                <w:lang w:val="en-US"/>
              </w:rPr>
              <w:t>derived an expression for mean free path</w:t>
            </w:r>
            <w:r w:rsidR="00F4653D">
              <w:rPr>
                <w:rFonts w:eastAsiaTheme="minorEastAsia" w:cs="Times New Roman"/>
                <w:lang w:val="en-US"/>
              </w:rPr>
              <w:t xml:space="preserve"> </w:t>
            </w:r>
            <w:r w:rsidR="00700128">
              <w:rPr>
                <w:rFonts w:eastAsiaTheme="minorEastAsia" w:cs="Times New Roman"/>
                <w:lang w:val="en-US"/>
              </w:rPr>
              <w:t xml:space="preserve">for a photon traversing a slab of material with infinitesimal area </w:t>
            </w:r>
            <m:oMath>
              <m:r>
                <w:rPr>
                  <w:rFonts w:ascii="Cambria Math" w:eastAsiaTheme="minorEastAsia" w:hAnsi="Cambria Math" w:cs="Times New Roman"/>
                  <w:lang w:val="en-US"/>
                </w:rPr>
                <m:t>da</m:t>
              </m:r>
            </m:oMath>
            <w:r w:rsidR="00700128">
              <w:rPr>
                <w:rFonts w:eastAsiaTheme="minorEastAsia" w:cs="Times New Roman"/>
                <w:lang w:val="en-US"/>
              </w:rPr>
              <w:t xml:space="preserve"> and thickness </w:t>
            </w:r>
            <m:oMath>
              <m:r>
                <w:rPr>
                  <w:rFonts w:ascii="Cambria Math" w:eastAsiaTheme="minorEastAsia" w:hAnsi="Cambria Math" w:cs="Times New Roman"/>
                  <w:lang w:val="en-US"/>
                </w:rPr>
                <m:t>dx</m:t>
              </m:r>
            </m:oMath>
            <w:r w:rsidR="00700128">
              <w:rPr>
                <w:rFonts w:eastAsiaTheme="minorEastAsia" w:cs="Times New Roman"/>
                <w:lang w:val="en-US"/>
              </w:rPr>
              <w:t>.</w:t>
            </w:r>
            <w:r w:rsidR="00582594">
              <w:rPr>
                <w:rFonts w:eastAsiaTheme="minorEastAsia" w:cs="Times New Roman"/>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2"/>
              <w:gridCol w:w="856"/>
            </w:tblGrid>
            <w:tr w:rsidR="008D10C9" w:rsidRPr="004E6300" w14:paraId="51B032E8" w14:textId="77777777" w:rsidTr="008D10C9">
              <w:tc>
                <w:tcPr>
                  <w:tcW w:w="9085" w:type="dxa"/>
                </w:tcPr>
                <w:p w14:paraId="02A34155" w14:textId="7CCCA6EE" w:rsidR="008D10C9" w:rsidRDefault="008D10C9" w:rsidP="00D10D17">
                  <m:oMathPara>
                    <m:oMath>
                      <m:r>
                        <w:rPr>
                          <w:rFonts w:ascii="Cambria Math" w:hAnsi="Cambria Math"/>
                        </w:rPr>
                        <m:t>&lt;x&gt;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 xml:space="preserve">  .</m:t>
                      </m:r>
                    </m:oMath>
                  </m:oMathPara>
                </w:p>
              </w:tc>
              <w:tc>
                <w:tcPr>
                  <w:tcW w:w="265" w:type="dxa"/>
                </w:tcPr>
                <w:p w14:paraId="4C0E0A5B" w14:textId="16BDE5D3" w:rsidR="008D10C9" w:rsidRPr="000002E8" w:rsidRDefault="00783C9D" w:rsidP="000002E8">
                  <w:pPr>
                    <w:pStyle w:val="Caption"/>
                    <w:rPr>
                      <w:sz w:val="24"/>
                      <w:szCs w:val="24"/>
                      <w:lang w:val="en-US"/>
                    </w:rPr>
                  </w:pPr>
                  <w:ins w:id="1071"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072"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073" w:author="Jacob Lie" w:date="2022-02-01T16:19:00Z">
                    <w:r>
                      <w:rPr>
                        <w:noProof/>
                        <w:sz w:val="24"/>
                        <w:szCs w:val="24"/>
                        <w:lang w:val="en-US"/>
                      </w:rPr>
                      <w:t>7</w:t>
                    </w:r>
                    <w:r>
                      <w:rPr>
                        <w:sz w:val="24"/>
                        <w:szCs w:val="24"/>
                        <w:lang w:val="en-US"/>
                      </w:rPr>
                      <w:fldChar w:fldCharType="end"/>
                    </w:r>
                  </w:ins>
                  <w:del w:id="1074"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7</w:delText>
                    </w:r>
                    <w:r w:rsidR="00723A4E" w:rsidDel="00783C9D">
                      <w:rPr>
                        <w:sz w:val="24"/>
                        <w:szCs w:val="24"/>
                        <w:lang w:val="en-US"/>
                      </w:rPr>
                      <w:fldChar w:fldCharType="end"/>
                    </w:r>
                  </w:del>
                </w:p>
              </w:tc>
            </w:tr>
          </w:tbl>
          <w:p w14:paraId="45E3E6F4" w14:textId="66FBFC46" w:rsidR="00630F38" w:rsidRPr="008B1269" w:rsidRDefault="00B06EC9" w:rsidP="00F945FD">
            <w:pPr>
              <w:rPr>
                <w:rFonts w:eastAsiaTheme="minorEastAsia" w:cs="Times New Roman"/>
                <w:lang w:val="en-US"/>
              </w:rPr>
            </w:pPr>
            <w:r>
              <w:rPr>
                <w:rFonts w:eastAsiaTheme="minorEastAsia" w:cs="Times New Roman"/>
                <w:lang w:val="en-US"/>
              </w:rPr>
              <w:t>The pathlength of the photon decreases with increasing attenuation.</w:t>
            </w:r>
            <w:r w:rsidR="00D12DBD">
              <w:rPr>
                <w:rFonts w:eastAsiaTheme="minorEastAsia" w:cs="Times New Roman"/>
                <w:lang w:val="en-US"/>
              </w:rPr>
              <w:t xml:space="preserve"> This is an important </w:t>
            </w:r>
            <w:r w:rsidR="00D3641D">
              <w:rPr>
                <w:rFonts w:eastAsiaTheme="minorEastAsia" w:cs="Times New Roman"/>
                <w:lang w:val="en-US"/>
              </w:rPr>
              <w:t xml:space="preserve">result, because it allows us to predict the path of the photon. </w:t>
            </w:r>
            <w:r w:rsidR="00F74702">
              <w:rPr>
                <w:rFonts w:eastAsiaTheme="minorEastAsia" w:cs="Times New Roman"/>
                <w:lang w:val="en-US"/>
              </w:rPr>
              <w:t>It is especially useful when performing Monte Carlo simulations, which we’ll come back to in (ref here)</w:t>
            </w:r>
            <w:r w:rsidR="00E85456">
              <w:rPr>
                <w:rFonts w:eastAsiaTheme="minorEastAsia" w:cs="Times New Roman"/>
                <w:lang w:val="en-US"/>
              </w:rPr>
              <w:t>.</w:t>
            </w:r>
          </w:p>
          <w:p w14:paraId="415FE298" w14:textId="78ADFD86" w:rsidR="00531E0C" w:rsidRPr="00630F38" w:rsidRDefault="00531E0C" w:rsidP="00F945FD">
            <w:pPr>
              <w:rPr>
                <w:rFonts w:eastAsiaTheme="minorEastAsia" w:cs="Times New Roman"/>
                <w:b/>
                <w:bCs/>
                <w:lang w:val="en-US"/>
                <w:rPrChange w:id="1075" w:author="Jacob Lie" w:date="2021-12-03T09:58:00Z">
                  <w:rPr>
                    <w:rFonts w:asciiTheme="minorHAnsi" w:eastAsiaTheme="minorEastAsia" w:hAnsiTheme="minorHAnsi" w:cstheme="minorHAnsi"/>
                    <w:lang w:val="en-US"/>
                  </w:rPr>
                </w:rPrChange>
              </w:rPr>
            </w:pPr>
          </w:p>
        </w:tc>
        <w:tc>
          <w:tcPr>
            <w:tcW w:w="1165" w:type="dxa"/>
          </w:tcPr>
          <w:p w14:paraId="1684CB2C" w14:textId="285CF24D" w:rsidR="007321BB" w:rsidRPr="00704FA2" w:rsidRDefault="00224DF8" w:rsidP="00B21A40">
            <w:pPr>
              <w:rPr>
                <w:rFonts w:cs="Times New Roman"/>
                <w:lang w:val="en-US"/>
              </w:rPr>
            </w:pPr>
            <w:ins w:id="1076" w:author="Jacob Lie" w:date="2022-02-01T15:53:00Z">
              <w:r>
                <w:rPr>
                  <w:rFonts w:cs="Times New Roman"/>
                </w:rPr>
                <w:lastRenderedPageBreak/>
                <w:fldChar w:fldCharType="begin"/>
              </w:r>
              <w:r>
                <w:rPr>
                  <w:rFonts w:cs="Times New Roman"/>
                </w:rPr>
                <w:instrText xml:space="preserve"> STYLEREF 1 \s </w:instrText>
              </w:r>
            </w:ins>
            <w:r>
              <w:rPr>
                <w:rFonts w:cs="Times New Roman"/>
              </w:rPr>
              <w:fldChar w:fldCharType="separate"/>
            </w:r>
            <w:r w:rsidR="003159C2">
              <w:rPr>
                <w:rFonts w:cs="Times New Roman"/>
                <w:noProof/>
              </w:rPr>
              <w:t>1</w:t>
            </w:r>
            <w:ins w:id="1077" w:author="Jacob Lie" w:date="2022-02-01T15:53:00Z">
              <w:r>
                <w:rPr>
                  <w:rFonts w:cs="Times New Roman"/>
                </w:rPr>
                <w:fldChar w:fldCharType="end"/>
              </w:r>
              <w:r>
                <w:rPr>
                  <w:rFonts w:cs="Times New Roman"/>
                </w:rPr>
                <w:noBreakHyphen/>
              </w:r>
              <w:r>
                <w:rPr>
                  <w:rFonts w:cs="Times New Roman"/>
                </w:rPr>
                <w:fldChar w:fldCharType="begin"/>
              </w:r>
              <w:r>
                <w:rPr>
                  <w:rFonts w:cs="Times New Roman"/>
                </w:rPr>
                <w:instrText xml:space="preserve"> SEQ Equation \* ARABIC \s 1 </w:instrText>
              </w:r>
            </w:ins>
            <w:r>
              <w:rPr>
                <w:rFonts w:cs="Times New Roman"/>
              </w:rPr>
              <w:fldChar w:fldCharType="separate"/>
            </w:r>
            <w:ins w:id="1078" w:author="Jacob Lie" w:date="2022-02-01T16:03:00Z">
              <w:r w:rsidR="003159C2">
                <w:rPr>
                  <w:rFonts w:cs="Times New Roman"/>
                  <w:noProof/>
                </w:rPr>
                <w:t>3</w:t>
              </w:r>
            </w:ins>
            <w:ins w:id="1079" w:author="Jacob Lie" w:date="2022-02-01T15:53:00Z">
              <w:r>
                <w:rPr>
                  <w:rFonts w:cs="Times New Roman"/>
                </w:rPr>
                <w:fldChar w:fldCharType="end"/>
              </w:r>
            </w:ins>
            <w:del w:id="1080" w:author="Jacob Lie" w:date="2022-02-01T15:53:00Z">
              <w:r w:rsidR="003B3B14" w:rsidDel="00224DF8">
                <w:rPr>
                  <w:rFonts w:cs="Times New Roman"/>
                </w:rPr>
                <w:fldChar w:fldCharType="begin"/>
              </w:r>
              <w:r w:rsidR="003B3B14" w:rsidDel="00224DF8">
                <w:rPr>
                  <w:rFonts w:cs="Times New Roman"/>
                </w:rPr>
                <w:delInstrText xml:space="preserve"> STYLEREF 1 \s </w:delInstrText>
              </w:r>
              <w:r w:rsidR="003B3B14" w:rsidDel="00224DF8">
                <w:rPr>
                  <w:rFonts w:cs="Times New Roman"/>
                </w:rPr>
                <w:fldChar w:fldCharType="separate"/>
              </w:r>
              <w:r w:rsidR="003B3B14" w:rsidDel="00224DF8">
                <w:rPr>
                  <w:rFonts w:cs="Times New Roman"/>
                  <w:noProof/>
                </w:rPr>
                <w:delText>1</w:delText>
              </w:r>
              <w:r w:rsidR="003B3B14" w:rsidDel="00224DF8">
                <w:rPr>
                  <w:rFonts w:cs="Times New Roman"/>
                </w:rPr>
                <w:fldChar w:fldCharType="end"/>
              </w:r>
              <w:r w:rsidR="003B3B14" w:rsidDel="00224DF8">
                <w:rPr>
                  <w:rFonts w:cs="Times New Roman"/>
                </w:rPr>
                <w:noBreakHyphen/>
              </w:r>
              <w:r w:rsidR="003B3B14" w:rsidDel="00224DF8">
                <w:rPr>
                  <w:rFonts w:cs="Times New Roman"/>
                </w:rPr>
                <w:fldChar w:fldCharType="begin"/>
              </w:r>
              <w:r w:rsidR="003B3B14" w:rsidDel="00224DF8">
                <w:rPr>
                  <w:rFonts w:cs="Times New Roman"/>
                </w:rPr>
                <w:delInstrText xml:space="preserve"> SEQ Equation \* ARABIC \s 1 </w:delInstrText>
              </w:r>
              <w:r w:rsidR="003B3B14" w:rsidDel="00224DF8">
                <w:rPr>
                  <w:rFonts w:cs="Times New Roman"/>
                </w:rPr>
                <w:fldChar w:fldCharType="separate"/>
              </w:r>
              <w:r w:rsidR="003B3B14" w:rsidDel="00224DF8">
                <w:rPr>
                  <w:rFonts w:cs="Times New Roman"/>
                  <w:noProof/>
                </w:rPr>
                <w:delText>3</w:delText>
              </w:r>
              <w:r w:rsidR="003B3B14" w:rsidDel="00224DF8">
                <w:rPr>
                  <w:rFonts w:cs="Times New Roman"/>
                </w:rPr>
                <w:fldChar w:fldCharType="end"/>
              </w:r>
            </w:del>
            <w:del w:id="1081" w:author="Jacob Lie" w:date="2021-11-11T14:19:00Z">
              <w:r w:rsidR="007321BB" w:rsidRPr="00704FA2" w:rsidDel="008C54B5">
                <w:rPr>
                  <w:rFonts w:cs="Times New Roman"/>
                </w:rPr>
                <w:fldChar w:fldCharType="begin"/>
              </w:r>
              <w:r w:rsidR="007321BB" w:rsidRPr="00704FA2" w:rsidDel="008C54B5">
                <w:rPr>
                  <w:rFonts w:cs="Times New Roman"/>
                </w:rPr>
                <w:delInstrText xml:space="preserve"> STYLEREF 1 \s </w:delInstrText>
              </w:r>
              <w:r w:rsidR="007321BB" w:rsidRPr="00704FA2" w:rsidDel="008C54B5">
                <w:rPr>
                  <w:rFonts w:cs="Times New Roman"/>
                </w:rPr>
                <w:fldChar w:fldCharType="separate"/>
              </w:r>
              <w:r w:rsidR="00127B11" w:rsidRPr="00704FA2" w:rsidDel="008C54B5">
                <w:rPr>
                  <w:rFonts w:cs="Times New Roman"/>
                  <w:noProof/>
                </w:rPr>
                <w:delText>1</w:delText>
              </w:r>
              <w:r w:rsidR="007321BB" w:rsidRPr="00704FA2" w:rsidDel="008C54B5">
                <w:rPr>
                  <w:rFonts w:cs="Times New Roman"/>
                </w:rPr>
                <w:fldChar w:fldCharType="end"/>
              </w:r>
              <w:r w:rsidR="007321BB" w:rsidRPr="00704FA2" w:rsidDel="008C54B5">
                <w:rPr>
                  <w:rFonts w:cs="Times New Roman"/>
                </w:rPr>
                <w:noBreakHyphen/>
              </w:r>
              <w:r w:rsidR="007321BB" w:rsidRPr="00704FA2" w:rsidDel="008C54B5">
                <w:rPr>
                  <w:rFonts w:cs="Times New Roman"/>
                </w:rPr>
                <w:fldChar w:fldCharType="begin"/>
              </w:r>
              <w:r w:rsidR="007321BB" w:rsidRPr="00704FA2" w:rsidDel="008C54B5">
                <w:rPr>
                  <w:rFonts w:cs="Times New Roman"/>
                </w:rPr>
                <w:delInstrText xml:space="preserve"> SEQ Equation \* ARABIC \s 1 </w:delInstrText>
              </w:r>
              <w:r w:rsidR="007321BB" w:rsidRPr="00704FA2" w:rsidDel="008C54B5">
                <w:rPr>
                  <w:rFonts w:cs="Times New Roman"/>
                </w:rPr>
                <w:fldChar w:fldCharType="separate"/>
              </w:r>
            </w:del>
            <w:del w:id="1082" w:author="Jacob Lie" w:date="2021-11-11T14:03:00Z">
              <w:r w:rsidR="007321BB" w:rsidRPr="00704FA2" w:rsidDel="00355881">
                <w:rPr>
                  <w:rFonts w:cs="Times New Roman"/>
                  <w:noProof/>
                </w:rPr>
                <w:delText>1</w:delText>
              </w:r>
            </w:del>
            <w:del w:id="1083" w:author="Jacob Lie" w:date="2021-11-11T14:19:00Z">
              <w:r w:rsidR="007321BB" w:rsidRPr="00704FA2" w:rsidDel="008C54B5">
                <w:rPr>
                  <w:rFonts w:cs="Times New Roman"/>
                </w:rPr>
                <w:fldChar w:fldCharType="end"/>
              </w:r>
            </w:del>
          </w:p>
        </w:tc>
      </w:tr>
    </w:tbl>
    <w:p w14:paraId="1A292770" w14:textId="71782DCA" w:rsidR="004E4D7D" w:rsidRPr="00704FA2" w:rsidRDefault="00695588" w:rsidP="0087562F">
      <w:pPr>
        <w:pStyle w:val="Heading3"/>
        <w:rPr>
          <w:ins w:id="1084" w:author="Jacob Lie" w:date="2021-11-12T17:24:00Z"/>
          <w:rFonts w:ascii="Times New Roman" w:eastAsiaTheme="minorEastAsia" w:hAnsi="Times New Roman" w:cs="Times New Roman"/>
          <w:sz w:val="28"/>
          <w:szCs w:val="28"/>
          <w:lang w:val="en-US"/>
          <w:rPrChange w:id="1085" w:author="Jacob Lie" w:date="2021-12-03T09:58:00Z">
            <w:rPr>
              <w:ins w:id="1086" w:author="Jacob Lie" w:date="2021-11-12T17:24:00Z"/>
              <w:rFonts w:eastAsiaTheme="minorEastAsia"/>
              <w:sz w:val="28"/>
              <w:szCs w:val="28"/>
              <w:lang w:val="en-US"/>
            </w:rPr>
          </w:rPrChange>
        </w:rPr>
      </w:pPr>
      <w:bookmarkStart w:id="1087" w:name="_Ref93498807"/>
      <w:bookmarkStart w:id="1088" w:name="_Toc94623811"/>
      <w:ins w:id="1089" w:author="Jacob Lie" w:date="2021-11-12T16:45:00Z">
        <w:r w:rsidRPr="00704FA2">
          <w:rPr>
            <w:rFonts w:ascii="Times New Roman" w:eastAsiaTheme="minorEastAsia" w:hAnsi="Times New Roman" w:cs="Times New Roman"/>
            <w:sz w:val="28"/>
            <w:szCs w:val="28"/>
            <w:lang w:val="en-US"/>
            <w:rPrChange w:id="1090" w:author="Jacob Lie" w:date="2021-12-03T09:58:00Z">
              <w:rPr>
                <w:rFonts w:eastAsiaTheme="minorEastAsia"/>
                <w:sz w:val="28"/>
                <w:szCs w:val="28"/>
                <w:lang w:val="en-US"/>
              </w:rPr>
            </w:rPrChange>
          </w:rPr>
          <w:t xml:space="preserve">Charged particle </w:t>
        </w:r>
      </w:ins>
      <w:ins w:id="1091" w:author="Jacob Lie" w:date="2021-11-12T16:39:00Z">
        <w:r w:rsidR="0087562F" w:rsidRPr="00704FA2">
          <w:rPr>
            <w:rFonts w:ascii="Times New Roman" w:eastAsiaTheme="minorEastAsia" w:hAnsi="Times New Roman" w:cs="Times New Roman"/>
            <w:sz w:val="28"/>
            <w:szCs w:val="28"/>
            <w:lang w:val="en-US"/>
            <w:rPrChange w:id="1092" w:author="Jacob Lie" w:date="2021-12-03T09:58:00Z">
              <w:rPr>
                <w:rFonts w:eastAsiaTheme="minorEastAsia"/>
                <w:lang w:val="en-US"/>
              </w:rPr>
            </w:rPrChange>
          </w:rPr>
          <w:t>interaction in matter</w:t>
        </w:r>
      </w:ins>
      <w:bookmarkEnd w:id="1087"/>
      <w:bookmarkEnd w:id="1088"/>
      <w:del w:id="1093" w:author="Jacob Lie" w:date="2021-11-12T16:39:00Z">
        <w:r w:rsidR="00716D21" w:rsidRPr="00704FA2" w:rsidDel="0087562F">
          <w:rPr>
            <w:rFonts w:ascii="Times New Roman" w:eastAsiaTheme="minorHAnsi" w:hAnsi="Times New Roman" w:cs="Times New Roman"/>
            <w:color w:val="auto"/>
            <w:szCs w:val="22"/>
            <w:lang w:val="en-US"/>
            <w:rPrChange w:id="1094" w:author="Jacob Lie" w:date="2021-12-03T09:58:00Z">
              <w:rPr>
                <w:rFonts w:eastAsiaTheme="minorEastAsia"/>
                <w:lang w:val="en-US"/>
              </w:rPr>
            </w:rPrChange>
          </w:rPr>
          <w:fldChar w:fldCharType="begin"/>
        </w:r>
        <w:r w:rsidR="00716D21" w:rsidRPr="00704FA2" w:rsidDel="0087562F">
          <w:rPr>
            <w:rFonts w:ascii="Times New Roman" w:eastAsiaTheme="minorHAnsi" w:hAnsi="Times New Roman" w:cs="Times New Roman"/>
            <w:color w:val="auto"/>
            <w:szCs w:val="22"/>
            <w:lang w:val="en-US"/>
            <w:rPrChange w:id="1095" w:author="Jacob Lie" w:date="2021-12-03T09:58:00Z">
              <w:rPr>
                <w:rFonts w:eastAsiaTheme="minorEastAsia"/>
                <w:lang w:val="en-US"/>
              </w:rPr>
            </w:rPrChange>
          </w:rPr>
          <w:delInstrText xml:space="preserve"> ADDIN ZOTERO_ITEM CSL_CITATION {"citationID":"eC2RFxgy","properties":{"formattedCitation":"(Attix,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R="00716D21" w:rsidRPr="00704FA2" w:rsidDel="0087562F">
          <w:rPr>
            <w:rFonts w:ascii="Times New Roman" w:eastAsiaTheme="minorHAnsi" w:hAnsi="Times New Roman" w:cs="Times New Roman"/>
            <w:color w:val="auto"/>
            <w:szCs w:val="22"/>
            <w:lang w:val="en-US"/>
            <w:rPrChange w:id="1096" w:author="Jacob Lie" w:date="2021-12-03T09:58:00Z">
              <w:rPr>
                <w:rFonts w:eastAsiaTheme="minorEastAsia"/>
                <w:lang w:val="en-US"/>
              </w:rPr>
            </w:rPrChange>
          </w:rPr>
          <w:fldChar w:fldCharType="separate"/>
        </w:r>
        <w:r w:rsidR="00716D21" w:rsidRPr="00704FA2" w:rsidDel="0087562F">
          <w:rPr>
            <w:rFonts w:ascii="Times New Roman" w:eastAsiaTheme="minorHAnsi" w:hAnsi="Times New Roman" w:cs="Times New Roman"/>
            <w:color w:val="auto"/>
            <w:szCs w:val="22"/>
            <w:lang w:val="en-US"/>
            <w:rPrChange w:id="1097" w:author="Jacob Lie" w:date="2021-12-03T09:58:00Z">
              <w:rPr>
                <w:rFonts w:ascii="Times New Roman" w:hAnsi="Times New Roman" w:cs="Times New Roman"/>
              </w:rPr>
            </w:rPrChange>
          </w:rPr>
          <w:delText xml:space="preserve">(Attix, </w:delText>
        </w:r>
      </w:del>
      <w:del w:id="1098" w:author="Jacob Lie" w:date="2021-11-12T16:21:00Z">
        <w:r w:rsidR="00716D21" w:rsidRPr="00704FA2" w:rsidDel="000E5FBF">
          <w:rPr>
            <w:rFonts w:ascii="Times New Roman" w:eastAsiaTheme="minorHAnsi" w:hAnsi="Times New Roman" w:cs="Times New Roman"/>
            <w:color w:val="auto"/>
            <w:szCs w:val="22"/>
            <w:lang w:val="en-US"/>
            <w:rPrChange w:id="1099" w:author="Jacob Lie" w:date="2021-12-03T09:58:00Z">
              <w:rPr>
                <w:rFonts w:ascii="Times New Roman" w:hAnsi="Times New Roman" w:cs="Times New Roman"/>
              </w:rPr>
            </w:rPrChange>
          </w:rPr>
          <w:delText>2008</w:delText>
        </w:r>
      </w:del>
      <w:del w:id="1100" w:author="Jacob Lie" w:date="2021-11-12T16:39:00Z">
        <w:r w:rsidR="00716D21" w:rsidRPr="00704FA2" w:rsidDel="0087562F">
          <w:rPr>
            <w:rFonts w:ascii="Times New Roman" w:eastAsiaTheme="minorHAnsi" w:hAnsi="Times New Roman" w:cs="Times New Roman"/>
            <w:color w:val="auto"/>
            <w:szCs w:val="22"/>
            <w:lang w:val="en-US"/>
            <w:rPrChange w:id="1101" w:author="Jacob Lie" w:date="2021-12-03T09:58:00Z">
              <w:rPr>
                <w:rFonts w:ascii="Times New Roman" w:hAnsi="Times New Roman" w:cs="Times New Roman"/>
              </w:rPr>
            </w:rPrChange>
          </w:rPr>
          <w:delText>)</w:delText>
        </w:r>
        <w:r w:rsidR="00716D21" w:rsidRPr="00704FA2" w:rsidDel="0087562F">
          <w:rPr>
            <w:rFonts w:ascii="Times New Roman" w:eastAsiaTheme="minorHAnsi" w:hAnsi="Times New Roman" w:cs="Times New Roman"/>
            <w:color w:val="auto"/>
            <w:szCs w:val="22"/>
            <w:lang w:val="en-US"/>
            <w:rPrChange w:id="1102" w:author="Jacob Lie" w:date="2021-12-03T09:58:00Z">
              <w:rPr>
                <w:rFonts w:eastAsiaTheme="minorEastAsia"/>
                <w:lang w:val="en-US"/>
              </w:rPr>
            </w:rPrChange>
          </w:rPr>
          <w:fldChar w:fldCharType="end"/>
        </w:r>
      </w:del>
    </w:p>
    <w:p w14:paraId="60F28124" w14:textId="5E37E6D0" w:rsidR="0029192B" w:rsidRDefault="003C0C5E" w:rsidP="006D2D57">
      <w:pPr>
        <w:rPr>
          <w:ins w:id="1103" w:author="Jacob Lie" w:date="2021-11-12T17:24:00Z"/>
          <w:lang w:val="en-US"/>
        </w:rPr>
      </w:pPr>
      <w:ins w:id="1104" w:author="Jacob Lie" w:date="2021-12-02T15:58:00Z">
        <w:r>
          <w:rPr>
            <w:lang w:val="en-US"/>
          </w:rPr>
          <w:t xml:space="preserve">A charged particle is </w:t>
        </w:r>
        <w:r w:rsidR="00666881">
          <w:rPr>
            <w:lang w:val="en-US"/>
          </w:rPr>
          <w:t xml:space="preserve">a </w:t>
        </w:r>
      </w:ins>
      <w:ins w:id="1105" w:author="Jacob Lie" w:date="2021-12-02T15:59:00Z">
        <w:r w:rsidR="00666881">
          <w:rPr>
            <w:lang w:val="en-US"/>
          </w:rPr>
          <w:t>particle with either positive or negative net electrical charge</w:t>
        </w:r>
      </w:ins>
      <w:ins w:id="1106" w:author="Jacob Lie" w:date="2021-12-02T16:12:00Z">
        <w:r w:rsidR="00F87400">
          <w:rPr>
            <w:lang w:val="en-US"/>
          </w:rPr>
          <w:t xml:space="preserve">, such as electrons (-), protons (+) </w:t>
        </w:r>
        <w:r w:rsidR="0081557D">
          <w:rPr>
            <w:lang w:val="en-US"/>
          </w:rPr>
          <w:t>and ions (</w:t>
        </w:r>
      </w:ins>
      <w:ins w:id="1107" w:author="Jacob Lie" w:date="2021-12-02T17:22:00Z">
        <w:r w:rsidR="003E24E0">
          <w:rPr>
            <w:lang w:val="en-US"/>
          </w:rPr>
          <w:t xml:space="preserve">an </w:t>
        </w:r>
      </w:ins>
      <w:ins w:id="1108" w:author="Jacob Lie" w:date="2021-12-02T16:12:00Z">
        <w:r w:rsidR="0081557D">
          <w:rPr>
            <w:lang w:val="en-US"/>
          </w:rPr>
          <w:t xml:space="preserve">atom with </w:t>
        </w:r>
      </w:ins>
      <w:ins w:id="1109" w:author="Jacob Lie" w:date="2021-12-02T16:13:00Z">
        <w:r w:rsidR="009173F7">
          <w:rPr>
            <w:lang w:val="en-US"/>
          </w:rPr>
          <w:t xml:space="preserve">a </w:t>
        </w:r>
      </w:ins>
      <w:ins w:id="1110" w:author="Jacob Lie" w:date="2021-12-02T16:12:00Z">
        <w:r w:rsidR="0081557D">
          <w:rPr>
            <w:lang w:val="en-US"/>
          </w:rPr>
          <w:t>surplus of electrons or protons).</w:t>
        </w:r>
        <w:r w:rsidR="00F87400">
          <w:rPr>
            <w:lang w:val="en-US"/>
          </w:rPr>
          <w:t xml:space="preserve"> </w:t>
        </w:r>
      </w:ins>
      <w:ins w:id="1111" w:author="Jacob Lie" w:date="2021-12-02T16:11:00Z">
        <w:r w:rsidR="00D77EBC">
          <w:rPr>
            <w:lang w:val="en-US"/>
          </w:rPr>
          <w:t xml:space="preserve"> </w:t>
        </w:r>
      </w:ins>
    </w:p>
    <w:p w14:paraId="5D963A64" w14:textId="5840D8F3" w:rsidR="00945A3C" w:rsidRDefault="009173F7" w:rsidP="0029192B">
      <w:pPr>
        <w:rPr>
          <w:ins w:id="1112" w:author="Jacob Lie" w:date="2021-12-02T16:38:00Z"/>
          <w:lang w:val="en-US"/>
        </w:rPr>
      </w:pPr>
      <w:ins w:id="1113" w:author="Jacob Lie" w:date="2021-12-02T16:13:00Z">
        <w:r>
          <w:rPr>
            <w:lang w:val="en-US"/>
          </w:rPr>
          <w:lastRenderedPageBreak/>
          <w:t>Because of their charge</w:t>
        </w:r>
      </w:ins>
      <w:ins w:id="1114" w:author="Jacob Lie" w:date="2021-12-02T17:22:00Z">
        <w:r w:rsidR="003E24E0">
          <w:rPr>
            <w:lang w:val="en-US"/>
          </w:rPr>
          <w:t>,</w:t>
        </w:r>
      </w:ins>
      <w:ins w:id="1115" w:author="Jacob Lie" w:date="2021-12-02T16:13:00Z">
        <w:r w:rsidR="00D8530C">
          <w:rPr>
            <w:lang w:val="en-US"/>
          </w:rPr>
          <w:t xml:space="preserve"> the particles </w:t>
        </w:r>
      </w:ins>
      <w:ins w:id="1116" w:author="Jacob Lie" w:date="2021-12-02T16:15:00Z">
        <w:r w:rsidR="00155519">
          <w:rPr>
            <w:lang w:val="en-US"/>
          </w:rPr>
          <w:t>will interact with other charged particles through their Coulomb field</w:t>
        </w:r>
        <w:r w:rsidR="005D4640">
          <w:rPr>
            <w:lang w:val="en-US"/>
          </w:rPr>
          <w:t>s</w:t>
        </w:r>
        <w:r w:rsidR="00155519">
          <w:rPr>
            <w:lang w:val="en-US"/>
          </w:rPr>
          <w:t>.</w:t>
        </w:r>
        <w:r w:rsidR="00BF55F2">
          <w:rPr>
            <w:lang w:val="en-US"/>
          </w:rPr>
          <w:t xml:space="preserve"> </w:t>
        </w:r>
      </w:ins>
      <w:ins w:id="1117" w:author="Jacob Lie" w:date="2021-12-02T16:16:00Z">
        <w:r w:rsidR="00BF55F2">
          <w:rPr>
            <w:lang w:val="en-US"/>
          </w:rPr>
          <w:t xml:space="preserve">The Coulomb force </w:t>
        </w:r>
      </w:ins>
      <w:ins w:id="1118" w:author="Jacob Lie" w:date="2021-12-02T16:17:00Z">
        <w:r w:rsidR="007007C0">
          <w:rPr>
            <w:lang w:val="en-US"/>
          </w:rPr>
          <w:t xml:space="preserve">exerted </w:t>
        </w:r>
        <w:r w:rsidR="004243E2">
          <w:rPr>
            <w:lang w:val="en-US"/>
          </w:rPr>
          <w:t xml:space="preserve">from a charged particle upon another </w:t>
        </w:r>
      </w:ins>
      <w:ins w:id="1119" w:author="Jacob Lie" w:date="2021-12-02T16:18:00Z">
        <w:r w:rsidR="00EF75B5">
          <w:rPr>
            <w:lang w:val="en-US"/>
          </w:rPr>
          <w:t>is defined by the equation</w:t>
        </w:r>
      </w:ins>
    </w:p>
    <w:p w14:paraId="088426C1" w14:textId="3EA21C44" w:rsidR="00EE36E0" w:rsidRDefault="0082795C">
      <w:pPr>
        <w:jc w:val="center"/>
        <w:rPr>
          <w:ins w:id="1120" w:author="Jacob Lie" w:date="2021-12-02T16:18:00Z"/>
          <w:lang w:val="en-US"/>
        </w:rPr>
        <w:pPrChange w:id="1121" w:author="Jacob Lie" w:date="2021-12-02T16:38:00Z">
          <w:pPr/>
        </w:pPrChange>
      </w:pPr>
      <m:oMath>
        <m:d>
          <m:dPr>
            <m:begChr m:val="|"/>
            <m:endChr m:val="|"/>
            <m:ctrlPr>
              <w:ins w:id="1122" w:author="Jacob Lie" w:date="2021-12-02T16:38:00Z">
                <w:rPr>
                  <w:rFonts w:ascii="Cambria Math" w:hAnsi="Cambria Math"/>
                  <w:b/>
                  <w:bCs/>
                  <w:i/>
                  <w:lang w:val="en-US"/>
                </w:rPr>
              </w:ins>
            </m:ctrlPr>
          </m:dPr>
          <m:e>
            <m:r>
              <w:ins w:id="1123" w:author="Jacob Lie" w:date="2021-12-02T16:38:00Z">
                <w:rPr>
                  <w:rFonts w:ascii="Cambria Math" w:hAnsi="Cambria Math"/>
                  <w:lang w:val="en-US"/>
                </w:rPr>
                <m:t>F</m:t>
              </w:ins>
            </m:r>
          </m:e>
        </m:d>
        <m:r>
          <w:ins w:id="1124" w:author="Jacob Lie" w:date="2021-12-02T16:38:00Z">
            <m:rPr>
              <m:sty m:val="bi"/>
            </m:rPr>
            <w:rPr>
              <w:rFonts w:ascii="Cambria Math" w:hAnsi="Cambria Math"/>
              <w:lang w:val="en-US"/>
            </w:rPr>
            <m:t xml:space="preserve">= </m:t>
          </w:ins>
        </m:r>
        <m:r>
          <w:ins w:id="1125" w:author="Jacob Lie" w:date="2021-12-02T16:38:00Z">
            <w:rPr>
              <w:rFonts w:ascii="Cambria Math" w:hAnsi="Cambria Math"/>
              <w:lang w:val="en-US"/>
            </w:rPr>
            <m:t>K⋅</m:t>
          </w:ins>
        </m:r>
        <m:f>
          <m:fPr>
            <m:ctrlPr>
              <w:ins w:id="1126" w:author="Jacob Lie" w:date="2021-12-02T16:38:00Z">
                <w:rPr>
                  <w:rFonts w:ascii="Cambria Math" w:hAnsi="Cambria Math"/>
                  <w:i/>
                  <w:lang w:val="en-US"/>
                </w:rPr>
              </w:ins>
            </m:ctrlPr>
          </m:fPr>
          <m:num>
            <m:d>
              <m:dPr>
                <m:begChr m:val="|"/>
                <m:endChr m:val="|"/>
                <m:ctrlPr>
                  <w:ins w:id="1127" w:author="Jacob Lie" w:date="2021-12-02T16:38:00Z">
                    <w:rPr>
                      <w:rFonts w:ascii="Cambria Math" w:hAnsi="Cambria Math"/>
                      <w:i/>
                      <w:lang w:val="en-US"/>
                    </w:rPr>
                  </w:ins>
                </m:ctrlPr>
              </m:dPr>
              <m:e>
                <m:sSub>
                  <m:sSubPr>
                    <m:ctrlPr>
                      <w:ins w:id="1128" w:author="Jacob Lie" w:date="2021-12-02T16:38:00Z">
                        <w:rPr>
                          <w:rFonts w:ascii="Cambria Math" w:hAnsi="Cambria Math"/>
                          <w:i/>
                          <w:lang w:val="en-US"/>
                        </w:rPr>
                      </w:ins>
                    </m:ctrlPr>
                  </m:sSubPr>
                  <m:e>
                    <m:r>
                      <w:ins w:id="1129" w:author="Jacob Lie" w:date="2021-12-02T16:38:00Z">
                        <w:rPr>
                          <w:rFonts w:ascii="Cambria Math" w:hAnsi="Cambria Math"/>
                          <w:lang w:val="en-US"/>
                        </w:rPr>
                        <m:t>q</m:t>
                      </w:ins>
                    </m:r>
                  </m:e>
                  <m:sub>
                    <m:r>
                      <w:ins w:id="1130" w:author="Jacob Lie" w:date="2021-12-02T16:38:00Z">
                        <w:rPr>
                          <w:rFonts w:ascii="Cambria Math" w:hAnsi="Cambria Math"/>
                          <w:lang w:val="en-US"/>
                        </w:rPr>
                        <m:t>1</m:t>
                      </w:ins>
                    </m:r>
                  </m:sub>
                </m:sSub>
                <m:sSub>
                  <m:sSubPr>
                    <m:ctrlPr>
                      <w:ins w:id="1131" w:author="Jacob Lie" w:date="2021-12-02T16:38:00Z">
                        <w:rPr>
                          <w:rFonts w:ascii="Cambria Math" w:hAnsi="Cambria Math"/>
                          <w:i/>
                          <w:lang w:val="en-US"/>
                        </w:rPr>
                      </w:ins>
                    </m:ctrlPr>
                  </m:sSubPr>
                  <m:e>
                    <m:r>
                      <w:ins w:id="1132" w:author="Jacob Lie" w:date="2021-12-02T16:38:00Z">
                        <w:rPr>
                          <w:rFonts w:ascii="Cambria Math" w:hAnsi="Cambria Math"/>
                          <w:lang w:val="en-US"/>
                        </w:rPr>
                        <m:t>q</m:t>
                      </w:ins>
                    </m:r>
                  </m:e>
                  <m:sub>
                    <m:r>
                      <w:ins w:id="1133" w:author="Jacob Lie" w:date="2021-12-02T16:38:00Z">
                        <w:rPr>
                          <w:rFonts w:ascii="Cambria Math" w:hAnsi="Cambria Math"/>
                          <w:lang w:val="en-US"/>
                        </w:rPr>
                        <m:t>2</m:t>
                      </w:ins>
                    </m:r>
                  </m:sub>
                </m:sSub>
              </m:e>
            </m:d>
          </m:num>
          <m:den>
            <m:sSup>
              <m:sSupPr>
                <m:ctrlPr>
                  <w:ins w:id="1134" w:author="Jacob Lie" w:date="2021-12-02T16:38:00Z">
                    <w:rPr>
                      <w:rFonts w:ascii="Cambria Math" w:hAnsi="Cambria Math"/>
                      <w:i/>
                      <w:lang w:val="en-US"/>
                    </w:rPr>
                  </w:ins>
                </m:ctrlPr>
              </m:sSupPr>
              <m:e>
                <m:r>
                  <w:ins w:id="1135" w:author="Jacob Lie" w:date="2021-12-02T16:38:00Z">
                    <w:rPr>
                      <w:rFonts w:ascii="Cambria Math" w:hAnsi="Cambria Math"/>
                      <w:lang w:val="en-US"/>
                    </w:rPr>
                    <m:t>r</m:t>
                  </w:ins>
                </m:r>
              </m:e>
              <m:sup>
                <m:r>
                  <w:ins w:id="1136" w:author="Jacob Lie" w:date="2021-12-02T16:38:00Z">
                    <w:rPr>
                      <w:rFonts w:ascii="Cambria Math" w:hAnsi="Cambria Math"/>
                      <w:lang w:val="en-US"/>
                    </w:rPr>
                    <m:t>2</m:t>
                  </w:ins>
                </m:r>
              </m:sup>
            </m:sSup>
          </m:den>
        </m:f>
        <m:r>
          <w:ins w:id="1137" w:author="Jacob Lie" w:date="2021-12-02T16:38:00Z">
            <w:rPr>
              <w:rFonts w:ascii="Cambria Math" w:hAnsi="Cambria Math"/>
              <w:lang w:val="en-US"/>
            </w:rPr>
            <m:t xml:space="preserve">  </m:t>
          </w:ins>
        </m:r>
        <m:r>
          <w:del w:id="1138" w:author="Jacob Lie" w:date="2021-12-03T10:05:00Z">
            <w:rPr>
              <w:rFonts w:ascii="Cambria Math" w:hAnsi="Cambria Math"/>
              <w:i/>
              <w:lang w:val="en-US"/>
            </w:rPr>
            <w:fldChar w:fldCharType="begin"/>
          </w:del>
        </m:r>
        <m:r>
          <w:del w:id="1139" w:author="Jacob Lie" w:date="2021-12-03T10:05:00Z">
            <m:rPr>
              <m:sty m:val="p"/>
            </m:rPr>
            <w:rPr>
              <w:rFonts w:ascii="Cambria Math" w:hAnsi="Cambria Math"/>
              <w:lang w:val="en-US"/>
            </w:rPr>
            <m:t xml:space="preserve"> ADDIN ZOTERO_ITEM CSL_CITATION {"citationID":"gjFIQhtp","properties":{"formattedCitation":"(\\uc0\\u8220{}Coulomb\\uc0\\u8217{}s Law,\\uc0\\u8221{} 2021)","plainCitation":"(“Coulomb’s Law,” 2021)","noteIndex":0},"citationItems":[{"id":17,"uris":["http://zotero.org/users/local/GCOCszNG/items/SXX8SMWL"],"uri":["http://zotero.org/users/local/GCOCszNG/items/SXX8SMWL"],"itemData":{"id":17,"type":"entry-encyclopedia","abstract":"Coulomb's law, or Coulomb's inverse-square law, is an experimental law of physics that quantifies the amount of force between two stationary, electrically charged particles. The electric force between charged bodies at rest is conventionally called electrostatic force or Coulomb force. Although the law was known earlier, it was first published in 1785 by French physicist Charles-Augustin de Coulomb, hence the name. Coulomb's law was essential to the development of the theory of electromagnetism, maybe even its starting point, as it made it possible to discuss the quantity of electric charge in a meaningful way.The law states that the magnitude of the electrostatic force of attraction or repulsion between two point charges is directly proportional to the product of the magnitudes of charges and inversely proportional to the square of the distance between them,\nHere, K or ke is Coulomb's constant (ke ≈ 8.988×109 N⋅m2⋅C-2), q1 and q2 are the signed magnitudes of the charges, and the scalar r is the distance between the charges.\nThe force is along the straight line joining the two charges. If the charges have the same sign, the electrostatic force between them is repulsive; if they have different signs, the force between them is attractive.\nBeing an inverse-square law, the law is analogous to Isaac Newton's inverse-square law of universal gravitation, but gravitational forces are always attractive, while electrostatic forces can be attractive or repulsive. Coulomb's law can be used to derive Gauss's law, and vice versa. In the case of a single stationary point charge, the two laws are equivalent, expressing the same physical law in different ways. The law has been tested extensively, and observations have upheld the law on the scale from 10-16 m to 108 m.","container-title":"Wikipedia","language":"en","note":"Page Version ID: 1058202566","source":"Wikipedia","title":"Coulomb's law","URL":"https://en.wikipedia.org/w/index.php?title=Coulomb%27s_law&amp;oldid=1058202566","accessed":{"date-parts":[["2021",12,2]]},"issued":{"date-parts":[["2021",12,2]]}}}],"schema":"https://github.com/citation-style-language/schema/raw/master/csl-citation.json"} </m:t>
          </w:del>
        </m:r>
        <m:r>
          <w:del w:id="1140" w:author="Jacob Lie" w:date="2021-12-03T10:05:00Z">
            <w:rPr>
              <w:rFonts w:ascii="Cambria Math" w:hAnsi="Cambria Math"/>
              <w:i/>
              <w:lang w:val="en-US"/>
            </w:rPr>
            <w:fldChar w:fldCharType="separate"/>
          </w:del>
        </m:r>
      </m:oMath>
      <w:del w:id="1141" w:author="Jacob Lie" w:date="2021-12-03T10:05:00Z">
        <w:r w:rsidR="00EE36E0" w:rsidRPr="00EE36E0" w:rsidDel="009D4FCC">
          <w:rPr>
            <w:rFonts w:ascii="Cambria Math" w:hAnsi="Cambria Math" w:cs="Times New Roman"/>
            <w:szCs w:val="24"/>
          </w:rPr>
          <w:delText>(“Coulomb’s Law,” 2021)</w:delText>
        </w:r>
      </w:del>
      <m:oMath>
        <m:r>
          <w:del w:id="1142" w:author="Jacob Lie" w:date="2021-12-03T10:05:00Z">
            <w:rPr>
              <w:rFonts w:ascii="Cambria Math" w:hAnsi="Cambria Math"/>
              <w:i/>
              <w:lang w:val="en-US"/>
            </w:rPr>
            <w:fldChar w:fldCharType="end"/>
          </w:del>
        </m:r>
        <m:r>
          <w:rPr>
            <w:rFonts w:ascii="Cambria Math" w:hAnsi="Cambria Math"/>
            <w:lang w:val="en-US"/>
          </w:rPr>
          <m:t>,</m:t>
        </m:r>
      </m:oMath>
    </w:p>
    <w:p w14:paraId="6C10D05F" w14:textId="44B00C96" w:rsidR="006B46E0" w:rsidRDefault="000A1FAC" w:rsidP="0029192B">
      <w:pPr>
        <w:rPr>
          <w:ins w:id="1143" w:author="Jacob Lie" w:date="2021-12-02T16:46:00Z"/>
          <w:rFonts w:eastAsiaTheme="minorEastAsia"/>
          <w:lang w:val="en-US"/>
        </w:rPr>
      </w:pPr>
      <m:oMath>
        <m:r>
          <w:del w:id="1144" w:author="Jacob Lie" w:date="2021-12-02T16:38:00Z">
            <w:rPr>
              <w:rFonts w:ascii="Cambria Math" w:hAnsi="Cambria Math"/>
              <w:lang w:val="en-US"/>
            </w:rPr>
            <m:t xml:space="preserve"> ADDIN ZOTER</m:t>
          </w:del>
        </m:r>
        <m:sSub>
          <m:sSubPr>
            <m:ctrlPr>
              <w:del w:id="1145" w:author="Jacob Lie" w:date="2021-12-02T16:38:00Z">
                <w:rPr>
                  <w:rFonts w:ascii="Cambria Math" w:hAnsi="Cambria Math"/>
                  <w:i/>
                  <w:lang w:val="en-US"/>
                </w:rPr>
              </w:del>
            </m:ctrlPr>
          </m:sSubPr>
          <m:e>
            <m:r>
              <w:del w:id="1146" w:author="Jacob Lie" w:date="2021-12-02T16:38:00Z">
                <w:rPr>
                  <w:rFonts w:ascii="Cambria Math" w:hAnsi="Cambria Math"/>
                  <w:lang w:val="en-US"/>
                </w:rPr>
                <m:t>O</m:t>
              </w:del>
            </m:r>
          </m:e>
          <m:sub>
            <m:r>
              <w:del w:id="1147" w:author="Jacob Lie" w:date="2021-12-02T16:38:00Z">
                <w:rPr>
                  <w:rFonts w:ascii="Cambria Math" w:hAnsi="Cambria Math"/>
                  <w:lang w:val="en-US"/>
                </w:rPr>
                <m:t>ITEM</m:t>
              </w:del>
            </m:r>
          </m:sub>
        </m:sSub>
        <m:r>
          <w:del w:id="1148" w:author="Jacob Lie" w:date="2021-12-02T16:38:00Z">
            <w:rPr>
              <w:rFonts w:ascii="Cambria Math" w:hAnsi="Cambria Math"/>
              <w:lang w:val="en-US"/>
            </w:rPr>
            <m:t>CS</m:t>
          </w:del>
        </m:r>
        <m:sSub>
          <m:sSubPr>
            <m:ctrlPr>
              <w:del w:id="1149" w:author="Jacob Lie" w:date="2021-12-02T16:38:00Z">
                <w:rPr>
                  <w:rFonts w:ascii="Cambria Math" w:hAnsi="Cambria Math"/>
                  <w:i/>
                  <w:lang w:val="en-US"/>
                </w:rPr>
              </w:del>
            </m:ctrlPr>
          </m:sSubPr>
          <m:e>
            <m:r>
              <w:del w:id="1150" w:author="Jacob Lie" w:date="2021-12-02T16:38:00Z">
                <w:rPr>
                  <w:rFonts w:ascii="Cambria Math" w:hAnsi="Cambria Math"/>
                  <w:lang w:val="en-US"/>
                </w:rPr>
                <m:t>L</m:t>
              </w:del>
            </m:r>
          </m:e>
          <m:sub>
            <m:r>
              <w:del w:id="1151" w:author="Jacob Lie" w:date="2021-12-02T16:38:00Z">
                <w:rPr>
                  <w:rFonts w:ascii="Cambria Math" w:hAnsi="Cambria Math"/>
                  <w:lang w:val="en-US"/>
                </w:rPr>
                <m:t>CITATION</m:t>
              </w:del>
            </m:r>
          </m:sub>
        </m:sSub>
        <m:d>
          <m:dPr>
            <m:begChr m:val="{"/>
            <m:endChr m:val="}"/>
            <m:ctrlPr>
              <w:del w:id="1152" w:author="Jacob Lie" w:date="2021-12-02T16:38:00Z">
                <w:rPr>
                  <w:rFonts w:ascii="Cambria Math" w:hAnsi="Cambria Math"/>
                  <w:i/>
                  <w:lang w:val="en-US"/>
                </w:rPr>
              </w:del>
            </m:ctrlPr>
          </m:dPr>
          <m:e>
            <m:r>
              <w:del w:id="1153" w:author="Jacob Lie" w:date="2021-12-02T16:38:00Z">
                <m:rPr>
                  <m:nor/>
                </m:rPr>
                <w:rPr>
                  <w:rFonts w:ascii="Cambria Math" w:hAnsi="Cambria Math"/>
                  <w:lang w:val="en-US"/>
                </w:rPr>
                <m:t>citationID</m:t>
              </w:del>
            </m:r>
            <m:r>
              <w:del w:id="1154" w:author="Jacob Lie" w:date="2021-12-02T16:38:00Z">
                <w:rPr>
                  <w:rFonts w:ascii="Cambria Math" w:hAnsi="Cambria Math"/>
                  <w:lang w:val="en-US"/>
                </w:rPr>
                <m:t>:</m:t>
              </w:del>
            </m:r>
            <m:r>
              <w:del w:id="1155" w:author="Jacob Lie" w:date="2021-12-02T16:38:00Z">
                <m:rPr>
                  <m:nor/>
                </m:rPr>
                <w:rPr>
                  <w:rFonts w:ascii="Cambria Math" w:hAnsi="Cambria Math"/>
                  <w:lang w:val="en-US"/>
                </w:rPr>
                <m:t>IWEUaOM8</m:t>
              </w:del>
            </m:r>
            <m:r>
              <w:del w:id="1156" w:author="Jacob Lie" w:date="2021-12-02T16:38:00Z">
                <w:rPr>
                  <w:rFonts w:ascii="Cambria Math" w:hAnsi="Cambria Math"/>
                  <w:lang w:val="en-US"/>
                </w:rPr>
                <m:t>,</m:t>
              </w:del>
            </m:r>
            <m:r>
              <w:del w:id="1157" w:author="Jacob Lie" w:date="2021-12-02T16:38:00Z">
                <m:rPr>
                  <m:nor/>
                </m:rPr>
                <w:rPr>
                  <w:rFonts w:ascii="Cambria Math" w:hAnsi="Cambria Math"/>
                  <w:lang w:val="en-US"/>
                </w:rPr>
                <m:t>properties</m:t>
              </w:del>
            </m:r>
            <m:r>
              <w:del w:id="1158" w:author="Jacob Lie" w:date="2021-12-02T16:38:00Z">
                <w:rPr>
                  <w:rFonts w:ascii="Cambria Math" w:hAnsi="Cambria Math"/>
                  <w:lang w:val="en-US"/>
                </w:rPr>
                <m:t>:</m:t>
              </w:del>
            </m:r>
            <m:d>
              <m:dPr>
                <m:begChr m:val="{"/>
                <m:endChr m:val="}"/>
                <m:ctrlPr>
                  <w:del w:id="1159" w:author="Jacob Lie" w:date="2021-12-02T16:38:00Z">
                    <w:rPr>
                      <w:rFonts w:ascii="Cambria Math" w:hAnsi="Cambria Math"/>
                      <w:i/>
                      <w:lang w:val="en-US"/>
                    </w:rPr>
                  </w:del>
                </m:ctrlPr>
              </m:dPr>
              <m:e>
                <m:r>
                  <w:del w:id="1160" w:author="Jacob Lie" w:date="2021-12-02T16:38:00Z">
                    <m:rPr>
                      <m:nor/>
                    </m:rPr>
                    <w:rPr>
                      <w:rFonts w:ascii="Cambria Math" w:hAnsi="Cambria Math"/>
                      <w:lang w:val="en-US"/>
                    </w:rPr>
                    <m:t>formattedCitation</m:t>
                  </w:del>
                </m:r>
                <m:r>
                  <w:del w:id="1161" w:author="Jacob Lie" w:date="2021-12-02T16:38:00Z">
                    <w:rPr>
                      <w:rFonts w:ascii="Cambria Math" w:hAnsi="Cambria Math"/>
                      <w:lang w:val="en-US"/>
                    </w:rPr>
                    <m:t>:</m:t>
                  </w:del>
                </m:r>
                <m:r>
                  <w:del w:id="1162" w:author="Jacob Lie" w:date="2021-12-02T16:38:00Z">
                    <m:rPr>
                      <m:nor/>
                    </m:rPr>
                    <w:rPr>
                      <w:rFonts w:ascii="Cambria Math" w:hAnsi="Cambria Math"/>
                      <w:lang w:val="en-US"/>
                    </w:rPr>
                    <m:t>(\\uc0\\u8220{}Coulomb\\uc0\\u8217{}s Law,\\uc0\\u8221{} 2021)</m:t>
                  </w:del>
                </m:r>
                <m:r>
                  <w:del w:id="1163" w:author="Jacob Lie" w:date="2021-12-02T16:38:00Z">
                    <w:rPr>
                      <w:rFonts w:ascii="Cambria Math" w:hAnsi="Cambria Math"/>
                      <w:lang w:val="en-US"/>
                    </w:rPr>
                    <m:t>,</m:t>
                  </w:del>
                </m:r>
                <m:r>
                  <w:del w:id="1164" w:author="Jacob Lie" w:date="2021-12-02T16:38:00Z">
                    <m:rPr>
                      <m:nor/>
                    </m:rPr>
                    <w:rPr>
                      <w:rFonts w:ascii="Cambria Math" w:hAnsi="Cambria Math"/>
                      <w:lang w:val="en-US"/>
                    </w:rPr>
                    <m:t>plainCitation</m:t>
                  </w:del>
                </m:r>
                <m:r>
                  <w:del w:id="1165" w:author="Jacob Lie" w:date="2021-12-02T16:38:00Z">
                    <w:rPr>
                      <w:rFonts w:ascii="Cambria Math" w:hAnsi="Cambria Math"/>
                      <w:lang w:val="en-US"/>
                    </w:rPr>
                    <m:t>:</m:t>
                  </w:del>
                </m:r>
                <m:r>
                  <w:del w:id="1166" w:author="Jacob Lie" w:date="2021-12-02T16:38:00Z">
                    <m:rPr>
                      <m:nor/>
                    </m:rPr>
                    <w:rPr>
                      <w:rFonts w:ascii="Cambria Math" w:hAnsi="Cambria Math"/>
                      <w:lang w:val="en-US"/>
                    </w:rPr>
                    <m:t>(“Coulomb’s Law,” 2021)</m:t>
                  </w:del>
                </m:r>
                <m:r>
                  <w:del w:id="1167" w:author="Jacob Lie" w:date="2021-12-02T16:38:00Z">
                    <w:rPr>
                      <w:rFonts w:ascii="Cambria Math" w:hAnsi="Cambria Math"/>
                      <w:lang w:val="en-US"/>
                    </w:rPr>
                    <m:t>,</m:t>
                  </w:del>
                </m:r>
                <m:r>
                  <w:del w:id="1168" w:author="Jacob Lie" w:date="2021-12-02T16:38:00Z">
                    <m:rPr>
                      <m:nor/>
                    </m:rPr>
                    <w:rPr>
                      <w:rFonts w:ascii="Cambria Math" w:hAnsi="Cambria Math"/>
                      <w:lang w:val="en-US"/>
                    </w:rPr>
                    <m:t>noteIndex</m:t>
                  </w:del>
                </m:r>
                <m:r>
                  <w:del w:id="1169" w:author="Jacob Lie" w:date="2021-12-02T16:38:00Z">
                    <w:rPr>
                      <w:rFonts w:ascii="Cambria Math" w:hAnsi="Cambria Math"/>
                      <w:lang w:val="en-US"/>
                    </w:rPr>
                    <m:t>:0</m:t>
                  </w:del>
                </m:r>
              </m:e>
            </m:d>
            <m:r>
              <w:del w:id="1170" w:author="Jacob Lie" w:date="2021-12-02T16:38:00Z">
                <w:rPr>
                  <w:rFonts w:ascii="Cambria Math" w:hAnsi="Cambria Math"/>
                  <w:lang w:val="en-US"/>
                </w:rPr>
                <m:t>,</m:t>
              </w:del>
            </m:r>
            <m:r>
              <w:del w:id="1171" w:author="Jacob Lie" w:date="2021-12-02T16:38:00Z">
                <m:rPr>
                  <m:nor/>
                </m:rPr>
                <w:rPr>
                  <w:rFonts w:ascii="Cambria Math" w:hAnsi="Cambria Math"/>
                  <w:lang w:val="en-US"/>
                </w:rPr>
                <m:t>citationItems</m:t>
              </w:del>
            </m:r>
            <m:r>
              <w:del w:id="1172" w:author="Jacob Lie" w:date="2021-12-02T16:38:00Z">
                <w:rPr>
                  <w:rFonts w:ascii="Cambria Math" w:hAnsi="Cambria Math"/>
                  <w:lang w:val="en-US"/>
                </w:rPr>
                <m:t>:</m:t>
              </w:del>
            </m:r>
            <m:d>
              <m:dPr>
                <m:begChr m:val="["/>
                <m:endChr m:val="]"/>
                <m:ctrlPr>
                  <w:del w:id="1173" w:author="Jacob Lie" w:date="2021-12-02T16:38:00Z">
                    <w:rPr>
                      <w:rFonts w:ascii="Cambria Math" w:hAnsi="Cambria Math"/>
                      <w:i/>
                      <w:lang w:val="en-US"/>
                    </w:rPr>
                  </w:del>
                </m:ctrlPr>
              </m:dPr>
              <m:e>
                <m:d>
                  <m:dPr>
                    <m:begChr m:val="{"/>
                    <m:endChr m:val="}"/>
                    <m:ctrlPr>
                      <w:del w:id="1174" w:author="Jacob Lie" w:date="2021-12-02T16:38:00Z">
                        <w:rPr>
                          <w:rFonts w:ascii="Cambria Math" w:hAnsi="Cambria Math"/>
                          <w:i/>
                          <w:lang w:val="en-US"/>
                        </w:rPr>
                      </w:del>
                    </m:ctrlPr>
                  </m:dPr>
                  <m:e>
                    <m:r>
                      <w:del w:id="1175" w:author="Jacob Lie" w:date="2021-12-02T16:38:00Z">
                        <m:rPr>
                          <m:nor/>
                        </m:rPr>
                        <w:rPr>
                          <w:rFonts w:ascii="Cambria Math" w:hAnsi="Cambria Math"/>
                          <w:lang w:val="en-US"/>
                        </w:rPr>
                        <m:t>id</m:t>
                      </w:del>
                    </m:r>
                    <m:r>
                      <w:del w:id="1176" w:author="Jacob Lie" w:date="2021-12-02T16:38:00Z">
                        <w:rPr>
                          <w:rFonts w:ascii="Cambria Math" w:hAnsi="Cambria Math"/>
                          <w:lang w:val="en-US"/>
                        </w:rPr>
                        <m:t>:17,</m:t>
                      </w:del>
                    </m:r>
                    <m:r>
                      <w:del w:id="1177" w:author="Jacob Lie" w:date="2021-12-02T16:38:00Z">
                        <m:rPr>
                          <m:nor/>
                        </m:rPr>
                        <w:rPr>
                          <w:rFonts w:ascii="Cambria Math" w:hAnsi="Cambria Math"/>
                          <w:lang w:val="en-US"/>
                        </w:rPr>
                        <m:t>uris</m:t>
                      </w:del>
                    </m:r>
                    <m:r>
                      <w:del w:id="1178" w:author="Jacob Lie" w:date="2021-12-02T16:38:00Z">
                        <w:rPr>
                          <w:rFonts w:ascii="Cambria Math" w:hAnsi="Cambria Math"/>
                          <w:lang w:val="en-US"/>
                        </w:rPr>
                        <m:t>:</m:t>
                      </w:del>
                    </m:r>
                    <m:d>
                      <m:dPr>
                        <m:begChr m:val="["/>
                        <m:endChr m:val="]"/>
                        <m:ctrlPr>
                          <w:del w:id="1179" w:author="Jacob Lie" w:date="2021-12-02T16:38:00Z">
                            <w:rPr>
                              <w:rFonts w:ascii="Cambria Math" w:hAnsi="Cambria Math"/>
                              <w:i/>
                              <w:lang w:val="en-US"/>
                            </w:rPr>
                          </w:del>
                        </m:ctrlPr>
                      </m:dPr>
                      <m:e>
                        <m:r>
                          <w:del w:id="1180" w:author="Jacob Lie" w:date="2021-12-02T16:38:00Z">
                            <m:rPr>
                              <m:nor/>
                            </m:rPr>
                            <w:rPr>
                              <w:rFonts w:ascii="Cambria Math" w:hAnsi="Cambria Math"/>
                              <w:lang w:val="en-US"/>
                            </w:rPr>
                            <m:t>http://zotero.org/users/local/GCOCszNG/items/SXX8SMWL</m:t>
                          </w:del>
                        </m:r>
                      </m:e>
                    </m:d>
                    <m:r>
                      <w:del w:id="1181" w:author="Jacob Lie" w:date="2021-12-02T16:38:00Z">
                        <w:rPr>
                          <w:rFonts w:ascii="Cambria Math" w:hAnsi="Cambria Math"/>
                          <w:lang w:val="en-US"/>
                        </w:rPr>
                        <m:t>,</m:t>
                      </w:del>
                    </m:r>
                    <m:r>
                      <w:del w:id="1182" w:author="Jacob Lie" w:date="2021-12-02T16:38:00Z">
                        <m:rPr>
                          <m:nor/>
                        </m:rPr>
                        <w:rPr>
                          <w:rFonts w:ascii="Cambria Math" w:hAnsi="Cambria Math"/>
                          <w:lang w:val="en-US"/>
                        </w:rPr>
                        <m:t>uri</m:t>
                      </w:del>
                    </m:r>
                    <m:r>
                      <w:del w:id="1183" w:author="Jacob Lie" w:date="2021-12-02T16:38:00Z">
                        <w:rPr>
                          <w:rFonts w:ascii="Cambria Math" w:hAnsi="Cambria Math"/>
                          <w:lang w:val="en-US"/>
                        </w:rPr>
                        <m:t>:</m:t>
                      </w:del>
                    </m:r>
                    <m:d>
                      <m:dPr>
                        <m:begChr m:val="["/>
                        <m:endChr m:val="]"/>
                        <m:ctrlPr>
                          <w:del w:id="1184" w:author="Jacob Lie" w:date="2021-12-02T16:38:00Z">
                            <w:rPr>
                              <w:rFonts w:ascii="Cambria Math" w:hAnsi="Cambria Math"/>
                              <w:i/>
                              <w:lang w:val="en-US"/>
                            </w:rPr>
                          </w:del>
                        </m:ctrlPr>
                      </m:dPr>
                      <m:e>
                        <m:r>
                          <w:del w:id="1185" w:author="Jacob Lie" w:date="2021-12-02T16:38:00Z">
                            <m:rPr>
                              <m:nor/>
                            </m:rPr>
                            <w:rPr>
                              <w:rFonts w:ascii="Cambria Math" w:hAnsi="Cambria Math"/>
                              <w:lang w:val="en-US"/>
                            </w:rPr>
                            <m:t>http://zotero.org/users/local/GCOCszNG/items/SXX8SMWL</m:t>
                          </w:del>
                        </m:r>
                      </m:e>
                    </m:d>
                    <m:r>
                      <w:del w:id="1186" w:author="Jacob Lie" w:date="2021-12-02T16:38:00Z">
                        <w:rPr>
                          <w:rFonts w:ascii="Cambria Math" w:hAnsi="Cambria Math"/>
                          <w:lang w:val="en-US"/>
                        </w:rPr>
                        <m:t>,</m:t>
                      </w:del>
                    </m:r>
                    <m:r>
                      <w:del w:id="1187" w:author="Jacob Lie" w:date="2021-12-02T16:38:00Z">
                        <m:rPr>
                          <m:nor/>
                        </m:rPr>
                        <w:rPr>
                          <w:rFonts w:ascii="Cambria Math" w:hAnsi="Cambria Math"/>
                          <w:lang w:val="en-US"/>
                        </w:rPr>
                        <m:t>itemData</m:t>
                      </w:del>
                    </m:r>
                    <m:r>
                      <w:del w:id="1188" w:author="Jacob Lie" w:date="2021-12-02T16:38:00Z">
                        <w:rPr>
                          <w:rFonts w:ascii="Cambria Math" w:hAnsi="Cambria Math"/>
                          <w:lang w:val="en-US"/>
                        </w:rPr>
                        <m:t>:</m:t>
                      </w:del>
                    </m:r>
                    <m:d>
                      <m:dPr>
                        <m:begChr m:val="{"/>
                        <m:endChr m:val="}"/>
                        <m:ctrlPr>
                          <w:del w:id="1189" w:author="Jacob Lie" w:date="2021-12-02T16:38:00Z">
                            <w:rPr>
                              <w:rFonts w:ascii="Cambria Math" w:hAnsi="Cambria Math"/>
                              <w:i/>
                              <w:lang w:val="en-US"/>
                            </w:rPr>
                          </w:del>
                        </m:ctrlPr>
                      </m:dPr>
                      <m:e>
                        <m:r>
                          <w:del w:id="1190" w:author="Jacob Lie" w:date="2021-12-02T16:38:00Z">
                            <m:rPr>
                              <m:nor/>
                            </m:rPr>
                            <w:rPr>
                              <w:rFonts w:ascii="Cambria Math" w:hAnsi="Cambria Math"/>
                              <w:lang w:val="en-US"/>
                            </w:rPr>
                            <m:t>id</m:t>
                          </w:del>
                        </m:r>
                        <m:r>
                          <w:del w:id="1191" w:author="Jacob Lie" w:date="2021-12-02T16:38:00Z">
                            <w:rPr>
                              <w:rFonts w:ascii="Cambria Math" w:hAnsi="Cambria Math"/>
                              <w:lang w:val="en-US"/>
                            </w:rPr>
                            <m:t>:17,</m:t>
                          </w:del>
                        </m:r>
                        <m:r>
                          <w:del w:id="1192" w:author="Jacob Lie" w:date="2021-12-02T16:38:00Z">
                            <m:rPr>
                              <m:nor/>
                            </m:rPr>
                            <w:rPr>
                              <w:rFonts w:ascii="Cambria Math" w:hAnsi="Cambria Math"/>
                              <w:lang w:val="en-US"/>
                            </w:rPr>
                            <m:t>type</m:t>
                          </w:del>
                        </m:r>
                        <m:r>
                          <w:del w:id="1193" w:author="Jacob Lie" w:date="2021-12-02T16:38:00Z">
                            <w:rPr>
                              <w:rFonts w:ascii="Cambria Math" w:hAnsi="Cambria Math"/>
                              <w:lang w:val="en-US"/>
                            </w:rPr>
                            <m:t>:</m:t>
                          </w:del>
                        </m:r>
                        <m:r>
                          <w:del w:id="1194" w:author="Jacob Lie" w:date="2021-12-02T16:38:00Z">
                            <m:rPr>
                              <m:nor/>
                            </m:rPr>
                            <w:rPr>
                              <w:rFonts w:ascii="Cambria Math" w:hAnsi="Cambria Math"/>
                              <w:lang w:val="en-US"/>
                            </w:rPr>
                            <m:t>entry-encyclopedia</m:t>
                          </w:del>
                        </m:r>
                        <m:r>
                          <w:del w:id="1195" w:author="Jacob Lie" w:date="2021-12-02T16:38:00Z">
                            <w:rPr>
                              <w:rFonts w:ascii="Cambria Math" w:hAnsi="Cambria Math"/>
                              <w:lang w:val="en-US"/>
                            </w:rPr>
                            <m:t>,</m:t>
                          </w:del>
                        </m:r>
                        <m:r>
                          <w:del w:id="1196" w:author="Jacob Lie" w:date="2021-12-02T16:38:00Z">
                            <m:rPr>
                              <m:nor/>
                            </m:rPr>
                            <w:rPr>
                              <w:rFonts w:ascii="Cambria Math" w:hAnsi="Cambria Math"/>
                              <w:lang w:val="en-US"/>
                            </w:rPr>
                            <m:t>abstract</m:t>
                          </w:del>
                        </m:r>
                        <m:r>
                          <w:del w:id="1197" w:author="Jacob Lie" w:date="2021-12-02T16:38:00Z">
                            <w:rPr>
                              <w:rFonts w:ascii="Cambria Math" w:hAnsi="Cambria Math"/>
                              <w:lang w:val="en-US"/>
                            </w:rPr>
                            <m:t>:</m:t>
                          </w:del>
                        </m:r>
                        <m:r>
                          <w:del w:id="1198" w:author="Jacob Lie" w:date="2021-12-02T16:38:00Z">
                            <m:rPr>
                              <m:nor/>
                            </m:rPr>
                            <w:rPr>
                              <w:rFonts w:ascii="Cambria Math" w:hAnsi="Cambria Math"/>
                              <w:lang w:val="en-US"/>
                            </w:rPr>
                            <m:t>Coulomb's law, or Coulomb's inverse-square law, is an experimental law of physics that quantifies the amount of force between two stationary, electrically charged particles. The electric force between charged bodies at rest is conventionally called electrostatic force or Coulomb force. Although the law was known earlier, it was first published in 1785 by French physicist Charles-Augustin de Coulomb, hence the name. Coulomb's law was essential to the development of the theory of electromagnetism, maybe even its starting point, as it made it possible to discuss the quantity of electric charge in a meaningful way.The law states that the magnitude of the electrostatic force of attraction or repulsion between two point charges is directly proportional to the product of the magnitudes of charges and inversely proportional to the square of the distance between them,\nHere, K or ke is Coulomb's constant (ke ≈ 8.988×109 N⋅m2⋅C-2), q1 and q2 are the signed magnitudes of the charges, and the scalar r is the distance between the charges.\nThe force is along the straight line joining the two charges. If the charges have the same sign, the electrostatic force between them is repulsive; if they have different signs, the force between them is attractive.\nBeing an inverse-square law, the law is analogous to Isaac Newton's inverse-square law of universal gravitation, but gravitational forces are always attractive, while electrostatic forces can be attractive or repulsive. Coulomb's law can be used to derive Gauss's law, and vice versa. In the case of a single stationary point charge, the two laws are equivalent, expressing the same physical law in different ways. The law has been tested extensively, and observations have upheld the law on the scale from 10-16 m to 108 m.</m:t>
                          </w:del>
                        </m:r>
                        <m:r>
                          <w:del w:id="1199" w:author="Jacob Lie" w:date="2021-12-02T16:38:00Z">
                            <w:rPr>
                              <w:rFonts w:ascii="Cambria Math" w:hAnsi="Cambria Math"/>
                              <w:lang w:val="en-US"/>
                            </w:rPr>
                            <m:t>,</m:t>
                          </w:del>
                        </m:r>
                        <m:r>
                          <w:del w:id="1200" w:author="Jacob Lie" w:date="2021-12-02T16:38:00Z">
                            <m:rPr>
                              <m:nor/>
                            </m:rPr>
                            <w:rPr>
                              <w:rFonts w:ascii="Cambria Math" w:hAnsi="Cambria Math"/>
                              <w:lang w:val="en-US"/>
                            </w:rPr>
                            <m:t>container-title</m:t>
                          </w:del>
                        </m:r>
                        <m:r>
                          <w:del w:id="1201" w:author="Jacob Lie" w:date="2021-12-02T16:38:00Z">
                            <w:rPr>
                              <w:rFonts w:ascii="Cambria Math" w:hAnsi="Cambria Math"/>
                              <w:lang w:val="en-US"/>
                            </w:rPr>
                            <m:t>:</m:t>
                          </w:del>
                        </m:r>
                        <m:r>
                          <w:del w:id="1202" w:author="Jacob Lie" w:date="2021-12-02T16:38:00Z">
                            <m:rPr>
                              <m:nor/>
                            </m:rPr>
                            <w:rPr>
                              <w:rFonts w:ascii="Cambria Math" w:hAnsi="Cambria Math"/>
                              <w:lang w:val="en-US"/>
                            </w:rPr>
                            <m:t>Wikipedia</m:t>
                          </w:del>
                        </m:r>
                        <m:r>
                          <w:del w:id="1203" w:author="Jacob Lie" w:date="2021-12-02T16:38:00Z">
                            <w:rPr>
                              <w:rFonts w:ascii="Cambria Math" w:hAnsi="Cambria Math"/>
                              <w:lang w:val="en-US"/>
                            </w:rPr>
                            <m:t>,</m:t>
                          </w:del>
                        </m:r>
                        <m:r>
                          <w:del w:id="1204" w:author="Jacob Lie" w:date="2021-12-02T16:38:00Z">
                            <m:rPr>
                              <m:nor/>
                            </m:rPr>
                            <w:rPr>
                              <w:rFonts w:ascii="Cambria Math" w:hAnsi="Cambria Math"/>
                              <w:lang w:val="en-US"/>
                            </w:rPr>
                            <m:t>language</m:t>
                          </w:del>
                        </m:r>
                        <m:r>
                          <w:del w:id="1205" w:author="Jacob Lie" w:date="2021-12-02T16:38:00Z">
                            <w:rPr>
                              <w:rFonts w:ascii="Cambria Math" w:hAnsi="Cambria Math"/>
                              <w:lang w:val="en-US"/>
                            </w:rPr>
                            <m:t>:</m:t>
                          </w:del>
                        </m:r>
                        <m:r>
                          <w:del w:id="1206" w:author="Jacob Lie" w:date="2021-12-02T16:38:00Z">
                            <m:rPr>
                              <m:nor/>
                            </m:rPr>
                            <w:rPr>
                              <w:rFonts w:ascii="Cambria Math" w:hAnsi="Cambria Math"/>
                              <w:lang w:val="en-US"/>
                            </w:rPr>
                            <m:t>en</m:t>
                          </w:del>
                        </m:r>
                        <m:r>
                          <w:del w:id="1207" w:author="Jacob Lie" w:date="2021-12-02T16:38:00Z">
                            <w:rPr>
                              <w:rFonts w:ascii="Cambria Math" w:hAnsi="Cambria Math"/>
                              <w:lang w:val="en-US"/>
                            </w:rPr>
                            <m:t>,</m:t>
                          </w:del>
                        </m:r>
                        <m:r>
                          <w:del w:id="1208" w:author="Jacob Lie" w:date="2021-12-02T16:38:00Z">
                            <m:rPr>
                              <m:nor/>
                            </m:rPr>
                            <w:rPr>
                              <w:rFonts w:ascii="Cambria Math" w:hAnsi="Cambria Math"/>
                              <w:lang w:val="en-US"/>
                            </w:rPr>
                            <m:t>note</m:t>
                          </w:del>
                        </m:r>
                        <m:r>
                          <w:del w:id="1209" w:author="Jacob Lie" w:date="2021-12-02T16:38:00Z">
                            <w:rPr>
                              <w:rFonts w:ascii="Cambria Math" w:hAnsi="Cambria Math"/>
                              <w:lang w:val="en-US"/>
                            </w:rPr>
                            <m:t>:</m:t>
                          </w:del>
                        </m:r>
                        <m:r>
                          <w:del w:id="1210" w:author="Jacob Lie" w:date="2021-12-02T16:38:00Z">
                            <m:rPr>
                              <m:nor/>
                            </m:rPr>
                            <w:rPr>
                              <w:rFonts w:ascii="Cambria Math" w:hAnsi="Cambria Math"/>
                              <w:lang w:val="en-US"/>
                            </w:rPr>
                            <m:t>Page Version ID: 1058202566</m:t>
                          </w:del>
                        </m:r>
                        <m:r>
                          <w:del w:id="1211" w:author="Jacob Lie" w:date="2021-12-02T16:38:00Z">
                            <w:rPr>
                              <w:rFonts w:ascii="Cambria Math" w:hAnsi="Cambria Math"/>
                              <w:lang w:val="en-US"/>
                            </w:rPr>
                            <m:t>,</m:t>
                          </w:del>
                        </m:r>
                        <m:r>
                          <w:del w:id="1212" w:author="Jacob Lie" w:date="2021-12-02T16:38:00Z">
                            <m:rPr>
                              <m:nor/>
                            </m:rPr>
                            <w:rPr>
                              <w:rFonts w:ascii="Cambria Math" w:hAnsi="Cambria Math"/>
                              <w:lang w:val="en-US"/>
                            </w:rPr>
                            <m:t>source</m:t>
                          </w:del>
                        </m:r>
                        <m:r>
                          <w:del w:id="1213" w:author="Jacob Lie" w:date="2021-12-02T16:38:00Z">
                            <w:rPr>
                              <w:rFonts w:ascii="Cambria Math" w:hAnsi="Cambria Math"/>
                              <w:lang w:val="en-US"/>
                            </w:rPr>
                            <m:t>:</m:t>
                          </w:del>
                        </m:r>
                        <m:r>
                          <w:del w:id="1214" w:author="Jacob Lie" w:date="2021-12-02T16:38:00Z">
                            <m:rPr>
                              <m:nor/>
                            </m:rPr>
                            <w:rPr>
                              <w:rFonts w:ascii="Cambria Math" w:hAnsi="Cambria Math"/>
                              <w:lang w:val="en-US"/>
                            </w:rPr>
                            <m:t>Wikipedia</m:t>
                          </w:del>
                        </m:r>
                        <m:r>
                          <w:del w:id="1215" w:author="Jacob Lie" w:date="2021-12-02T16:38:00Z">
                            <w:rPr>
                              <w:rFonts w:ascii="Cambria Math" w:hAnsi="Cambria Math"/>
                              <w:lang w:val="en-US"/>
                            </w:rPr>
                            <m:t>,</m:t>
                          </w:del>
                        </m:r>
                        <m:r>
                          <w:del w:id="1216" w:author="Jacob Lie" w:date="2021-12-02T16:38:00Z">
                            <m:rPr>
                              <m:nor/>
                            </m:rPr>
                            <w:rPr>
                              <w:rFonts w:ascii="Cambria Math" w:hAnsi="Cambria Math"/>
                              <w:lang w:val="en-US"/>
                            </w:rPr>
                            <m:t>title</m:t>
                          </w:del>
                        </m:r>
                        <m:r>
                          <w:del w:id="1217" w:author="Jacob Lie" w:date="2021-12-02T16:38:00Z">
                            <w:rPr>
                              <w:rFonts w:ascii="Cambria Math" w:hAnsi="Cambria Math"/>
                              <w:lang w:val="en-US"/>
                            </w:rPr>
                            <m:t>:</m:t>
                          </w:del>
                        </m:r>
                        <m:r>
                          <w:del w:id="1218" w:author="Jacob Lie" w:date="2021-12-02T16:38:00Z">
                            <m:rPr>
                              <m:nor/>
                            </m:rPr>
                            <w:rPr>
                              <w:rFonts w:ascii="Cambria Math" w:hAnsi="Cambria Math"/>
                              <w:lang w:val="en-US"/>
                            </w:rPr>
                            <m:t>Coulomb's law</m:t>
                          </w:del>
                        </m:r>
                        <m:r>
                          <w:del w:id="1219" w:author="Jacob Lie" w:date="2021-12-02T16:38:00Z">
                            <w:rPr>
                              <w:rFonts w:ascii="Cambria Math" w:hAnsi="Cambria Math"/>
                              <w:lang w:val="en-US"/>
                            </w:rPr>
                            <m:t>,</m:t>
                          </w:del>
                        </m:r>
                        <m:r>
                          <w:del w:id="1220" w:author="Jacob Lie" w:date="2021-12-02T16:38:00Z">
                            <m:rPr>
                              <m:nor/>
                            </m:rPr>
                            <w:rPr>
                              <w:rFonts w:ascii="Cambria Math" w:hAnsi="Cambria Math"/>
                              <w:lang w:val="en-US"/>
                            </w:rPr>
                            <m:t>URL</m:t>
                          </w:del>
                        </m:r>
                        <m:r>
                          <w:del w:id="1221" w:author="Jacob Lie" w:date="2021-12-02T16:38:00Z">
                            <w:rPr>
                              <w:rFonts w:ascii="Cambria Math" w:hAnsi="Cambria Math"/>
                              <w:lang w:val="en-US"/>
                            </w:rPr>
                            <m:t>:</m:t>
                          </w:del>
                        </m:r>
                        <m:r>
                          <w:del w:id="1222" w:author="Jacob Lie" w:date="2021-12-02T16:38:00Z">
                            <m:rPr>
                              <m:nor/>
                            </m:rPr>
                            <w:rPr>
                              <w:rFonts w:ascii="Cambria Math" w:hAnsi="Cambria Math"/>
                              <w:lang w:val="en-US"/>
                            </w:rPr>
                            <m:t>https://en.wikipedia.org/w/index.php?title=Coulomb%27s_law&amp;oldid=1058202566</m:t>
                          </w:del>
                        </m:r>
                        <m:r>
                          <w:del w:id="1223" w:author="Jacob Lie" w:date="2021-12-02T16:38:00Z">
                            <w:rPr>
                              <w:rFonts w:ascii="Cambria Math" w:hAnsi="Cambria Math"/>
                              <w:lang w:val="en-US"/>
                            </w:rPr>
                            <m:t>,</m:t>
                          </w:del>
                        </m:r>
                        <m:r>
                          <w:del w:id="1224" w:author="Jacob Lie" w:date="2021-12-02T16:38:00Z">
                            <m:rPr>
                              <m:nor/>
                            </m:rPr>
                            <w:rPr>
                              <w:rFonts w:ascii="Cambria Math" w:hAnsi="Cambria Math"/>
                              <w:lang w:val="en-US"/>
                            </w:rPr>
                            <m:t>accessed</m:t>
                          </w:del>
                        </m:r>
                        <m:r>
                          <w:del w:id="1225" w:author="Jacob Lie" w:date="2021-12-02T16:38:00Z">
                            <w:rPr>
                              <w:rFonts w:ascii="Cambria Math" w:hAnsi="Cambria Math"/>
                              <w:lang w:val="en-US"/>
                            </w:rPr>
                            <m:t>:</m:t>
                          </w:del>
                        </m:r>
                        <m:d>
                          <m:dPr>
                            <m:begChr m:val="{"/>
                            <m:endChr m:val="}"/>
                            <m:ctrlPr>
                              <w:del w:id="1226" w:author="Jacob Lie" w:date="2021-12-02T16:38:00Z">
                                <w:rPr>
                                  <w:rFonts w:ascii="Cambria Math" w:hAnsi="Cambria Math"/>
                                  <w:i/>
                                  <w:lang w:val="en-US"/>
                                </w:rPr>
                              </w:del>
                            </m:ctrlPr>
                          </m:dPr>
                          <m:e>
                            <m:r>
                              <w:del w:id="1227" w:author="Jacob Lie" w:date="2021-12-02T16:38:00Z">
                                <m:rPr>
                                  <m:nor/>
                                </m:rPr>
                                <w:rPr>
                                  <w:rFonts w:ascii="Cambria Math" w:hAnsi="Cambria Math"/>
                                  <w:lang w:val="en-US"/>
                                </w:rPr>
                                <m:t>date-parts</m:t>
                              </w:del>
                            </m:r>
                            <m:r>
                              <w:del w:id="1228" w:author="Jacob Lie" w:date="2021-12-02T16:38:00Z">
                                <w:rPr>
                                  <w:rFonts w:ascii="Cambria Math" w:hAnsi="Cambria Math"/>
                                  <w:lang w:val="en-US"/>
                                </w:rPr>
                                <m:t>:</m:t>
                              </w:del>
                            </m:r>
                            <m:d>
                              <m:dPr>
                                <m:begChr m:val="["/>
                                <m:endChr m:val="]"/>
                                <m:ctrlPr>
                                  <w:del w:id="1229" w:author="Jacob Lie" w:date="2021-12-02T16:38:00Z">
                                    <w:rPr>
                                      <w:rFonts w:ascii="Cambria Math" w:hAnsi="Cambria Math"/>
                                      <w:i/>
                                      <w:lang w:val="en-US"/>
                                    </w:rPr>
                                  </w:del>
                                </m:ctrlPr>
                              </m:dPr>
                              <m:e>
                                <m:d>
                                  <m:dPr>
                                    <m:begChr m:val="["/>
                                    <m:endChr m:val="]"/>
                                    <m:ctrlPr>
                                      <w:del w:id="1230" w:author="Jacob Lie" w:date="2021-12-02T16:38:00Z">
                                        <w:rPr>
                                          <w:rFonts w:ascii="Cambria Math" w:hAnsi="Cambria Math"/>
                                          <w:i/>
                                          <w:lang w:val="en-US"/>
                                        </w:rPr>
                                      </w:del>
                                    </m:ctrlPr>
                                  </m:dPr>
                                  <m:e>
                                    <m:r>
                                      <w:del w:id="1231" w:author="Jacob Lie" w:date="2021-12-02T16:38:00Z">
                                        <m:rPr>
                                          <m:nor/>
                                        </m:rPr>
                                        <w:rPr>
                                          <w:rFonts w:ascii="Cambria Math" w:hAnsi="Cambria Math"/>
                                          <w:lang w:val="en-US"/>
                                        </w:rPr>
                                        <m:t>2021</m:t>
                                      </w:del>
                                    </m:r>
                                    <m:r>
                                      <w:del w:id="1232" w:author="Jacob Lie" w:date="2021-12-02T16:38:00Z">
                                        <w:rPr>
                                          <w:rFonts w:ascii="Cambria Math" w:hAnsi="Cambria Math"/>
                                          <w:lang w:val="en-US"/>
                                        </w:rPr>
                                        <m:t>,12,2</m:t>
                                      </w:del>
                                    </m:r>
                                  </m:e>
                                </m:d>
                              </m:e>
                            </m:d>
                          </m:e>
                        </m:d>
                        <m:r>
                          <w:del w:id="1233" w:author="Jacob Lie" w:date="2021-12-02T16:38:00Z">
                            <w:rPr>
                              <w:rFonts w:ascii="Cambria Math" w:hAnsi="Cambria Math"/>
                              <w:lang w:val="en-US"/>
                            </w:rPr>
                            <m:t>,</m:t>
                          </w:del>
                        </m:r>
                        <m:r>
                          <w:del w:id="1234" w:author="Jacob Lie" w:date="2021-12-02T16:38:00Z">
                            <m:rPr>
                              <m:nor/>
                            </m:rPr>
                            <w:rPr>
                              <w:rFonts w:ascii="Cambria Math" w:hAnsi="Cambria Math"/>
                              <w:lang w:val="en-US"/>
                            </w:rPr>
                            <m:t>issued</m:t>
                          </w:del>
                        </m:r>
                        <m:r>
                          <w:del w:id="1235" w:author="Jacob Lie" w:date="2021-12-02T16:38:00Z">
                            <w:rPr>
                              <w:rFonts w:ascii="Cambria Math" w:hAnsi="Cambria Math"/>
                              <w:lang w:val="en-US"/>
                            </w:rPr>
                            <m:t>:</m:t>
                          </w:del>
                        </m:r>
                        <m:d>
                          <m:dPr>
                            <m:begChr m:val="{"/>
                            <m:endChr m:val="}"/>
                            <m:ctrlPr>
                              <w:del w:id="1236" w:author="Jacob Lie" w:date="2021-12-02T16:38:00Z">
                                <w:rPr>
                                  <w:rFonts w:ascii="Cambria Math" w:hAnsi="Cambria Math"/>
                                  <w:i/>
                                  <w:lang w:val="en-US"/>
                                </w:rPr>
                              </w:del>
                            </m:ctrlPr>
                          </m:dPr>
                          <m:e>
                            <m:r>
                              <w:del w:id="1237" w:author="Jacob Lie" w:date="2021-12-02T16:38:00Z">
                                <m:rPr>
                                  <m:nor/>
                                </m:rPr>
                                <w:rPr>
                                  <w:rFonts w:ascii="Cambria Math" w:hAnsi="Cambria Math"/>
                                  <w:lang w:val="en-US"/>
                                </w:rPr>
                                <m:t>date-parts</m:t>
                              </w:del>
                            </m:r>
                            <m:r>
                              <w:del w:id="1238" w:author="Jacob Lie" w:date="2021-12-02T16:38:00Z">
                                <w:rPr>
                                  <w:rFonts w:ascii="Cambria Math" w:hAnsi="Cambria Math"/>
                                  <w:lang w:val="en-US"/>
                                </w:rPr>
                                <m:t>:</m:t>
                              </w:del>
                            </m:r>
                            <m:d>
                              <m:dPr>
                                <m:begChr m:val="["/>
                                <m:endChr m:val="]"/>
                                <m:ctrlPr>
                                  <w:del w:id="1239" w:author="Jacob Lie" w:date="2021-12-02T16:38:00Z">
                                    <w:rPr>
                                      <w:rFonts w:ascii="Cambria Math" w:hAnsi="Cambria Math"/>
                                      <w:i/>
                                      <w:lang w:val="en-US"/>
                                    </w:rPr>
                                  </w:del>
                                </m:ctrlPr>
                              </m:dPr>
                              <m:e>
                                <m:d>
                                  <m:dPr>
                                    <m:begChr m:val="["/>
                                    <m:endChr m:val="]"/>
                                    <m:ctrlPr>
                                      <w:del w:id="1240" w:author="Jacob Lie" w:date="2021-12-02T16:38:00Z">
                                        <w:rPr>
                                          <w:rFonts w:ascii="Cambria Math" w:hAnsi="Cambria Math"/>
                                          <w:i/>
                                          <w:lang w:val="en-US"/>
                                        </w:rPr>
                                      </w:del>
                                    </m:ctrlPr>
                                  </m:dPr>
                                  <m:e>
                                    <m:r>
                                      <w:del w:id="1241" w:author="Jacob Lie" w:date="2021-12-02T16:38:00Z">
                                        <m:rPr>
                                          <m:nor/>
                                        </m:rPr>
                                        <w:rPr>
                                          <w:rFonts w:ascii="Cambria Math" w:hAnsi="Cambria Math"/>
                                          <w:lang w:val="en-US"/>
                                        </w:rPr>
                                        <m:t>2021</m:t>
                                      </w:del>
                                    </m:r>
                                    <m:r>
                                      <w:del w:id="1242" w:author="Jacob Lie" w:date="2021-12-02T16:38:00Z">
                                        <w:rPr>
                                          <w:rFonts w:ascii="Cambria Math" w:hAnsi="Cambria Math"/>
                                          <w:lang w:val="en-US"/>
                                        </w:rPr>
                                        <m:t>,12,2</m:t>
                                      </w:del>
                                    </m:r>
                                  </m:e>
                                </m:d>
                              </m:e>
                            </m:d>
                          </m:e>
                        </m:d>
                      </m:e>
                    </m:d>
                  </m:e>
                </m:d>
              </m:e>
            </m:d>
            <m:r>
              <w:del w:id="1243" w:author="Jacob Lie" w:date="2021-12-02T16:38:00Z">
                <w:rPr>
                  <w:rFonts w:ascii="Cambria Math" w:hAnsi="Cambria Math"/>
                  <w:lang w:val="en-US"/>
                </w:rPr>
                <m:t>,</m:t>
              </w:del>
            </m:r>
            <m:r>
              <w:del w:id="1244" w:author="Jacob Lie" w:date="2021-12-02T16:38:00Z">
                <m:rPr>
                  <m:nor/>
                </m:rPr>
                <w:rPr>
                  <w:rFonts w:ascii="Cambria Math" w:hAnsi="Cambria Math"/>
                  <w:lang w:val="en-US"/>
                </w:rPr>
                <m:t>schema</m:t>
              </w:del>
            </m:r>
            <m:r>
              <w:del w:id="1245" w:author="Jacob Lie" w:date="2021-12-02T16:38:00Z">
                <w:rPr>
                  <w:rFonts w:ascii="Cambria Math" w:hAnsi="Cambria Math"/>
                  <w:lang w:val="en-US"/>
                </w:rPr>
                <m:t>:</m:t>
              </w:del>
            </m:r>
            <m:r>
              <w:del w:id="1246" w:author="Jacob Lie" w:date="2021-12-02T16:38:00Z">
                <m:rPr>
                  <m:nor/>
                </m:rPr>
                <w:rPr>
                  <w:rFonts w:ascii="Cambria Math" w:hAnsi="Cambria Math"/>
                  <w:lang w:val="en-US"/>
                </w:rPr>
                <m:t>https://github.com/citation-style-language/schema/raw/master/csl-citation.json</m:t>
              </w:del>
            </m:r>
          </m:e>
        </m:d>
      </m:oMath>
      <w:del w:id="1247" w:author="Jacob Lie" w:date="2021-12-02T16:38:00Z">
        <w:r w:rsidR="00E45266" w:rsidRPr="00EE36E0" w:rsidDel="001F7151">
          <w:rPr>
            <w:rFonts w:cs="Times New Roman"/>
            <w:szCs w:val="24"/>
            <w:lang w:val="en-US"/>
            <w:rPrChange w:id="1248" w:author="Jacob Lie" w:date="2021-12-02T16:38:00Z">
              <w:rPr>
                <w:rFonts w:cs="Times New Roman"/>
                <w:szCs w:val="24"/>
              </w:rPr>
            </w:rPrChange>
          </w:rPr>
          <w:delText>(“Coulomb’s Law,” 2021)</w:delText>
        </w:r>
      </w:del>
      <w:ins w:id="1249" w:author="Jacob Lie" w:date="2021-12-02T16:27:00Z">
        <w:r w:rsidR="00433C5D">
          <w:rPr>
            <w:rFonts w:eastAsiaTheme="minorEastAsia"/>
            <w:lang w:val="en-US"/>
          </w:rPr>
          <w:t xml:space="preserve">Where </w:t>
        </w:r>
        <w:r w:rsidR="00003E19">
          <w:rPr>
            <w:rFonts w:eastAsiaTheme="minorEastAsia"/>
            <w:lang w:val="en-US"/>
          </w:rPr>
          <w:t>K is a constant</w:t>
        </w:r>
      </w:ins>
      <w:ins w:id="1250" w:author="Jacob Lie" w:date="2021-12-02T16:28:00Z">
        <w:r w:rsidR="007D3578">
          <w:rPr>
            <w:rFonts w:eastAsiaTheme="minorEastAsia"/>
            <w:lang w:val="en-US"/>
          </w:rPr>
          <w:t xml:space="preserve">, </w:t>
        </w:r>
      </w:ins>
      <m:oMath>
        <m:sSub>
          <m:sSubPr>
            <m:ctrlPr>
              <w:ins w:id="1251" w:author="Jacob Lie" w:date="2021-12-02T16:28:00Z">
                <w:rPr>
                  <w:rFonts w:ascii="Cambria Math" w:eastAsiaTheme="minorEastAsia" w:hAnsi="Cambria Math"/>
                  <w:i/>
                  <w:lang w:val="en-US"/>
                </w:rPr>
              </w:ins>
            </m:ctrlPr>
          </m:sSubPr>
          <m:e>
            <m:r>
              <w:ins w:id="1252" w:author="Jacob Lie" w:date="2021-12-02T16:28:00Z">
                <w:rPr>
                  <w:rFonts w:ascii="Cambria Math" w:eastAsiaTheme="minorEastAsia" w:hAnsi="Cambria Math"/>
                  <w:lang w:val="en-US"/>
                </w:rPr>
                <m:t>q</m:t>
              </w:ins>
            </m:r>
          </m:e>
          <m:sub>
            <m:r>
              <w:ins w:id="1253" w:author="Jacob Lie" w:date="2021-12-02T16:28:00Z">
                <w:rPr>
                  <w:rFonts w:ascii="Cambria Math" w:eastAsiaTheme="minorEastAsia" w:hAnsi="Cambria Math"/>
                  <w:lang w:val="en-US"/>
                </w:rPr>
                <m:t>1</m:t>
              </w:ins>
            </m:r>
          </m:sub>
        </m:sSub>
        <m:r>
          <w:ins w:id="1254" w:author="Jacob Lie" w:date="2021-12-02T16:28:00Z">
            <w:rPr>
              <w:rFonts w:ascii="Cambria Math" w:eastAsiaTheme="minorEastAsia" w:hAnsi="Cambria Math"/>
              <w:lang w:val="en-US"/>
            </w:rPr>
            <m:t xml:space="preserve"> </m:t>
          </w:ins>
        </m:r>
      </m:oMath>
      <w:ins w:id="1255" w:author="Jacob Lie" w:date="2021-12-02T16:29:00Z">
        <w:r w:rsidR="001C0E70">
          <w:rPr>
            <w:rFonts w:eastAsiaTheme="minorEastAsia"/>
            <w:lang w:val="en-US"/>
          </w:rPr>
          <w:t xml:space="preserve">and </w:t>
        </w:r>
      </w:ins>
      <m:oMath>
        <m:sSub>
          <m:sSubPr>
            <m:ctrlPr>
              <w:ins w:id="1256" w:author="Jacob Lie" w:date="2021-12-02T16:29:00Z">
                <w:rPr>
                  <w:rFonts w:ascii="Cambria Math" w:eastAsiaTheme="minorEastAsia" w:hAnsi="Cambria Math"/>
                  <w:i/>
                  <w:lang w:val="en-US"/>
                </w:rPr>
              </w:ins>
            </m:ctrlPr>
          </m:sSubPr>
          <m:e>
            <m:r>
              <w:ins w:id="1257" w:author="Jacob Lie" w:date="2021-12-02T16:29:00Z">
                <w:rPr>
                  <w:rFonts w:ascii="Cambria Math" w:eastAsiaTheme="minorEastAsia" w:hAnsi="Cambria Math"/>
                  <w:lang w:val="en-US"/>
                </w:rPr>
                <m:t>q</m:t>
              </w:ins>
            </m:r>
          </m:e>
          <m:sub>
            <m:r>
              <w:ins w:id="1258" w:author="Jacob Lie" w:date="2021-12-02T16:29:00Z">
                <w:rPr>
                  <w:rFonts w:ascii="Cambria Math" w:eastAsiaTheme="minorEastAsia" w:hAnsi="Cambria Math"/>
                  <w:lang w:val="en-US"/>
                </w:rPr>
                <m:t>2</m:t>
              </w:ins>
            </m:r>
          </m:sub>
        </m:sSub>
      </m:oMath>
      <w:ins w:id="1259" w:author="Jacob Lie" w:date="2021-12-02T16:29:00Z">
        <w:r w:rsidR="001C0E70">
          <w:rPr>
            <w:rFonts w:eastAsiaTheme="minorEastAsia"/>
            <w:lang w:val="en-US"/>
          </w:rPr>
          <w:t xml:space="preserve"> is the charge of particle 1 and 2 and r is the distance between the particles. Both particles are </w:t>
        </w:r>
      </w:ins>
      <w:ins w:id="1260" w:author="Jacob Lie" w:date="2021-12-02T16:41:00Z">
        <w:r w:rsidR="0029137D">
          <w:rPr>
            <w:rFonts w:eastAsiaTheme="minorEastAsia"/>
            <w:lang w:val="en-US"/>
          </w:rPr>
          <w:t xml:space="preserve">in this </w:t>
        </w:r>
      </w:ins>
      <w:ins w:id="1261" w:author="Jacob Lie" w:date="2021-12-02T16:42:00Z">
        <w:r w:rsidR="0029137D">
          <w:rPr>
            <w:rFonts w:eastAsiaTheme="minorEastAsia"/>
            <w:lang w:val="en-US"/>
          </w:rPr>
          <w:t>case assumed stationary</w:t>
        </w:r>
      </w:ins>
      <w:ins w:id="1262" w:author="Jacob Lie" w:date="2021-12-02T16:39:00Z">
        <w:r w:rsidR="00D63135">
          <w:rPr>
            <w:rFonts w:eastAsiaTheme="minorEastAsia"/>
            <w:lang w:val="en-US"/>
          </w:rPr>
          <w:t xml:space="preserve">. </w:t>
        </w:r>
        <w:r w:rsidR="000078EC">
          <w:rPr>
            <w:rFonts w:eastAsiaTheme="minorEastAsia"/>
            <w:lang w:val="en-US"/>
          </w:rPr>
          <w:t>Th</w:t>
        </w:r>
      </w:ins>
      <w:ins w:id="1263" w:author="Jacob Lie" w:date="2021-12-02T16:44:00Z">
        <w:r w:rsidR="005E2BBE">
          <w:rPr>
            <w:rFonts w:eastAsiaTheme="minorEastAsia"/>
            <w:lang w:val="en-US"/>
          </w:rPr>
          <w:t>e</w:t>
        </w:r>
      </w:ins>
      <w:ins w:id="1264" w:author="Jacob Lie" w:date="2021-12-02T16:42:00Z">
        <w:r w:rsidR="0029137D">
          <w:rPr>
            <w:rFonts w:eastAsiaTheme="minorEastAsia"/>
            <w:lang w:val="en-US"/>
          </w:rPr>
          <w:t xml:space="preserve"> </w:t>
        </w:r>
        <w:r w:rsidR="00AC31B2">
          <w:rPr>
            <w:rFonts w:eastAsiaTheme="minorEastAsia"/>
            <w:lang w:val="en-US"/>
          </w:rPr>
          <w:t>Coulomb f</w:t>
        </w:r>
      </w:ins>
      <w:ins w:id="1265" w:author="Jacob Lie" w:date="2021-12-02T16:44:00Z">
        <w:r w:rsidR="005E2BBE">
          <w:rPr>
            <w:rFonts w:eastAsiaTheme="minorEastAsia"/>
            <w:lang w:val="en-US"/>
          </w:rPr>
          <w:t>ields</w:t>
        </w:r>
      </w:ins>
      <w:ins w:id="1266" w:author="Jacob Lie" w:date="2021-12-02T16:42:00Z">
        <w:r w:rsidR="00AC31B2">
          <w:rPr>
            <w:rFonts w:eastAsiaTheme="minorEastAsia"/>
            <w:lang w:val="en-US"/>
          </w:rPr>
          <w:t xml:space="preserve"> enables the charged particles to interact at a distance</w:t>
        </w:r>
      </w:ins>
      <w:ins w:id="1267" w:author="Jacob Lie" w:date="2021-12-02T16:43:00Z">
        <w:r w:rsidR="007804A8">
          <w:rPr>
            <w:rFonts w:eastAsiaTheme="minorEastAsia"/>
            <w:lang w:val="en-US"/>
          </w:rPr>
          <w:t>. We will refer to this distance as the impact parameter.</w:t>
        </w:r>
      </w:ins>
      <w:ins w:id="1268" w:author="Jacob Lie" w:date="2021-12-02T16:44:00Z">
        <w:r w:rsidR="0033505C">
          <w:rPr>
            <w:rFonts w:eastAsiaTheme="minorEastAsia"/>
            <w:lang w:val="en-US"/>
          </w:rPr>
          <w:t xml:space="preserve"> We have three main categories of interaction</w:t>
        </w:r>
      </w:ins>
      <w:ins w:id="1269" w:author="Jacob Lie" w:date="2021-12-02T16:45:00Z">
        <w:r w:rsidR="00F2020A">
          <w:rPr>
            <w:rFonts w:eastAsiaTheme="minorEastAsia"/>
            <w:lang w:val="en-US"/>
          </w:rPr>
          <w:t>s:</w:t>
        </w:r>
        <w:r w:rsidR="00F2020A">
          <w:rPr>
            <w:rFonts w:eastAsiaTheme="minorEastAsia"/>
            <w:lang w:val="en-US"/>
          </w:rPr>
          <w:br/>
          <w:t xml:space="preserve">Soft collisions, </w:t>
        </w:r>
        <w:r w:rsidR="00B354AF">
          <w:rPr>
            <w:rFonts w:eastAsiaTheme="minorEastAsia"/>
            <w:lang w:val="en-US"/>
          </w:rPr>
          <w:t xml:space="preserve">hard collisions and </w:t>
        </w:r>
      </w:ins>
      <w:ins w:id="1270" w:author="Jacob Lie" w:date="2021-12-02T17:23:00Z">
        <w:r w:rsidR="00763FD5">
          <w:rPr>
            <w:rFonts w:eastAsiaTheme="minorEastAsia"/>
            <w:lang w:val="en-US"/>
          </w:rPr>
          <w:t>C</w:t>
        </w:r>
      </w:ins>
      <w:ins w:id="1271" w:author="Jacob Lie" w:date="2021-12-02T16:46:00Z">
        <w:r w:rsidR="005B5C82">
          <w:rPr>
            <w:rFonts w:eastAsiaTheme="minorEastAsia"/>
            <w:lang w:val="en-US"/>
          </w:rPr>
          <w:t>oulomb interactions with the nucleus.</w:t>
        </w:r>
      </w:ins>
    </w:p>
    <w:p w14:paraId="4F34FD01" w14:textId="77777777" w:rsidR="006B46E0" w:rsidRDefault="006B46E0" w:rsidP="0029192B">
      <w:pPr>
        <w:rPr>
          <w:ins w:id="1272" w:author="Jacob Lie" w:date="2021-12-02T16:46:00Z"/>
          <w:rFonts w:eastAsiaTheme="minorEastAsia"/>
          <w:b/>
          <w:bCs/>
          <w:lang w:val="en-US"/>
        </w:rPr>
      </w:pPr>
      <w:ins w:id="1273" w:author="Jacob Lie" w:date="2021-12-02T16:46:00Z">
        <w:r>
          <w:rPr>
            <w:rFonts w:eastAsiaTheme="minorEastAsia"/>
            <w:b/>
            <w:bCs/>
            <w:lang w:val="en-US"/>
          </w:rPr>
          <w:t xml:space="preserve">Soft collisions </w:t>
        </w:r>
      </w:ins>
    </w:p>
    <w:p w14:paraId="2434C02D" w14:textId="73EAE98A" w:rsidR="00433C5D" w:rsidRPr="00F2020A" w:rsidRDefault="00D71A3B" w:rsidP="0029192B">
      <w:pPr>
        <w:rPr>
          <w:ins w:id="1274" w:author="Jacob Lie" w:date="2021-11-12T17:29:00Z"/>
          <w:rFonts w:eastAsiaTheme="minorEastAsia"/>
          <w:lang w:val="en-US"/>
          <w:rPrChange w:id="1275" w:author="Jacob Lie" w:date="2021-12-02T16:45:00Z">
            <w:rPr>
              <w:ins w:id="1276" w:author="Jacob Lie" w:date="2021-11-12T17:29:00Z"/>
              <w:b/>
              <w:bCs/>
              <w:lang w:val="en-US"/>
            </w:rPr>
          </w:rPrChange>
        </w:rPr>
      </w:pPr>
      <w:ins w:id="1277" w:author="Jacob Lie" w:date="2021-12-02T17:04:00Z">
        <w:r>
          <w:rPr>
            <w:rFonts w:eastAsiaTheme="minorEastAsia"/>
            <w:lang w:val="en-US"/>
          </w:rPr>
          <w:t xml:space="preserve">Soft collisions </w:t>
        </w:r>
        <w:r w:rsidR="008A185E">
          <w:rPr>
            <w:rFonts w:eastAsiaTheme="minorEastAsia"/>
            <w:lang w:val="en-US"/>
          </w:rPr>
          <w:t xml:space="preserve">are small Coulomb interactions between the Coulomb fields of an atom and a charged particle. The </w:t>
        </w:r>
      </w:ins>
      <w:ins w:id="1278" w:author="Jacob Lie" w:date="2021-12-02T17:05:00Z">
        <w:r w:rsidR="00163080">
          <w:rPr>
            <w:rFonts w:eastAsiaTheme="minorEastAsia"/>
            <w:lang w:val="en-US"/>
          </w:rPr>
          <w:t xml:space="preserve">impact parameter is </w:t>
        </w:r>
        <w:r w:rsidR="00027A86">
          <w:rPr>
            <w:rFonts w:eastAsiaTheme="minorEastAsia"/>
            <w:lang w:val="en-US"/>
          </w:rPr>
          <w:t>much larger than the atomic radius, and small amounts of ene</w:t>
        </w:r>
      </w:ins>
      <w:ins w:id="1279" w:author="Jacob Lie" w:date="2021-12-02T17:06:00Z">
        <w:r w:rsidR="00F974EA">
          <w:rPr>
            <w:rFonts w:eastAsiaTheme="minorEastAsia"/>
            <w:lang w:val="en-US"/>
          </w:rPr>
          <w:t xml:space="preserve">rgy </w:t>
        </w:r>
      </w:ins>
      <w:ins w:id="1280" w:author="Jacob Lie" w:date="2021-12-02T17:08:00Z">
        <w:r w:rsidR="0068507F">
          <w:rPr>
            <w:rFonts w:eastAsiaTheme="minorEastAsia"/>
            <w:lang w:val="en-US"/>
          </w:rPr>
          <w:t>are</w:t>
        </w:r>
      </w:ins>
      <w:ins w:id="1281" w:author="Jacob Lie" w:date="2021-12-02T17:06:00Z">
        <w:r w:rsidR="00F974EA">
          <w:rPr>
            <w:rFonts w:eastAsiaTheme="minorEastAsia"/>
            <w:lang w:val="en-US"/>
          </w:rPr>
          <w:t xml:space="preserve"> transferred </w:t>
        </w:r>
      </w:ins>
      <w:ins w:id="1282" w:author="Jacob Lie" w:date="2021-12-02T17:07:00Z">
        <w:r w:rsidR="005F1995">
          <w:rPr>
            <w:rFonts w:eastAsiaTheme="minorEastAsia"/>
            <w:lang w:val="en-US"/>
          </w:rPr>
          <w:t xml:space="preserve">to the </w:t>
        </w:r>
      </w:ins>
      <w:ins w:id="1283" w:author="Jacob Lie" w:date="2021-12-03T10:59:00Z">
        <w:r w:rsidR="00D41B71">
          <w:rPr>
            <w:rFonts w:eastAsiaTheme="minorEastAsia"/>
            <w:lang w:val="en-US"/>
          </w:rPr>
          <w:t>orbiting electrons of an atom</w:t>
        </w:r>
      </w:ins>
      <w:ins w:id="1284" w:author="Jacob Lie" w:date="2021-12-02T17:08:00Z">
        <w:r w:rsidR="0068507F">
          <w:rPr>
            <w:rFonts w:eastAsiaTheme="minorEastAsia"/>
            <w:lang w:val="en-US"/>
          </w:rPr>
          <w:t xml:space="preserve">, </w:t>
        </w:r>
      </w:ins>
      <w:ins w:id="1285" w:author="Jacob Lie" w:date="2021-12-03T11:11:00Z">
        <w:r w:rsidR="00DC599E">
          <w:rPr>
            <w:rFonts w:eastAsiaTheme="minorEastAsia"/>
            <w:lang w:val="en-US"/>
          </w:rPr>
          <w:t>mainly causing</w:t>
        </w:r>
      </w:ins>
      <w:ins w:id="1286" w:author="Jacob Lie" w:date="2021-12-02T17:08:00Z">
        <w:r w:rsidR="0068507F">
          <w:rPr>
            <w:rFonts w:eastAsiaTheme="minorEastAsia"/>
            <w:lang w:val="en-US"/>
          </w:rPr>
          <w:t xml:space="preserve"> excitation</w:t>
        </w:r>
      </w:ins>
      <w:ins w:id="1287" w:author="Jacob Lie" w:date="2021-12-03T10:02:00Z">
        <w:r w:rsidR="00FF052C">
          <w:rPr>
            <w:rFonts w:eastAsiaTheme="minorEastAsia"/>
            <w:lang w:val="en-US"/>
          </w:rPr>
          <w:t>s</w:t>
        </w:r>
      </w:ins>
      <w:del w:id="1288" w:author="Jacob Lie" w:date="2021-12-02T17:23:00Z">
        <w:r w:rsidR="001E57DD" w:rsidDel="00763FD5">
          <w:rPr>
            <w:rFonts w:eastAsiaTheme="minorEastAsia"/>
            <w:lang w:val="en-US"/>
          </w:rPr>
          <w:fldChar w:fldCharType="begin"/>
        </w:r>
        <w:r w:rsidR="001E57DD" w:rsidDel="00763FD5">
          <w:rPr>
            <w:rFonts w:eastAsiaTheme="minorEastAsia"/>
            <w:lang w:val="en-US"/>
          </w:rPr>
          <w:delInstrText xml:space="preserve"> ADDIN ZOTERO_ITEM CSL_CITATION {"citationID":"mpsMCqwZ","properties":{"formattedCitation":"(Attix,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delInstrText>
        </w:r>
        <w:r w:rsidR="001E57DD" w:rsidDel="00763FD5">
          <w:rPr>
            <w:rFonts w:eastAsiaTheme="minorEastAsia"/>
            <w:lang w:val="en-US"/>
          </w:rPr>
          <w:fldChar w:fldCharType="separate"/>
        </w:r>
        <w:r w:rsidR="001E57DD" w:rsidRPr="001E57DD" w:rsidDel="00763FD5">
          <w:rPr>
            <w:rFonts w:cs="Times New Roman"/>
            <w:lang w:val="en-US"/>
            <w:rPrChange w:id="1289" w:author="Jacob Lie" w:date="2021-12-02T17:17:00Z">
              <w:rPr>
                <w:rFonts w:cs="Times New Roman"/>
              </w:rPr>
            </w:rPrChange>
          </w:rPr>
          <w:delText>(Attix, 1986)</w:delText>
        </w:r>
        <w:r w:rsidR="001E57DD" w:rsidDel="00763FD5">
          <w:rPr>
            <w:rFonts w:eastAsiaTheme="minorEastAsia"/>
            <w:lang w:val="en-US"/>
          </w:rPr>
          <w:fldChar w:fldCharType="end"/>
        </w:r>
      </w:del>
      <w:ins w:id="1290" w:author="Jacob Lie" w:date="2021-12-02T17:16:00Z">
        <w:r w:rsidR="0099553C">
          <w:rPr>
            <w:rFonts w:eastAsiaTheme="minorEastAsia"/>
            <w:lang w:val="en-US"/>
          </w:rPr>
          <w:t>.</w:t>
        </w:r>
      </w:ins>
      <w:ins w:id="1291" w:author="Jacob Lie" w:date="2021-12-03T09:59:00Z">
        <w:r w:rsidR="00A11FEF">
          <w:rPr>
            <w:rFonts w:eastAsiaTheme="minorEastAsia"/>
            <w:lang w:val="en-US"/>
          </w:rPr>
          <w:t xml:space="preserve"> </w:t>
        </w:r>
      </w:ins>
      <w:ins w:id="1292" w:author="Jacob Lie" w:date="2021-12-03T10:00:00Z">
        <w:r w:rsidR="00521480">
          <w:rPr>
            <w:rFonts w:eastAsiaTheme="minorEastAsia"/>
            <w:lang w:val="en-US"/>
          </w:rPr>
          <w:t>E</w:t>
        </w:r>
      </w:ins>
      <w:ins w:id="1293" w:author="Jacob Lie" w:date="2021-12-03T09:59:00Z">
        <w:r w:rsidR="00A11FEF">
          <w:rPr>
            <w:rFonts w:eastAsiaTheme="minorEastAsia"/>
            <w:lang w:val="en-US"/>
          </w:rPr>
          <w:t>ven though the energy transfers are very small</w:t>
        </w:r>
      </w:ins>
      <w:ins w:id="1294" w:author="Jacob Lie" w:date="2021-12-03T10:04:00Z">
        <w:r w:rsidR="00A37EB1">
          <w:rPr>
            <w:rFonts w:eastAsiaTheme="minorEastAsia"/>
            <w:lang w:val="en-US"/>
          </w:rPr>
          <w:t>,</w:t>
        </w:r>
      </w:ins>
      <w:ins w:id="1295" w:author="Jacob Lie" w:date="2021-12-03T10:00:00Z">
        <w:r w:rsidR="00521480">
          <w:rPr>
            <w:rFonts w:eastAsiaTheme="minorEastAsia"/>
            <w:lang w:val="en-US"/>
          </w:rPr>
          <w:t xml:space="preserve"> </w:t>
        </w:r>
      </w:ins>
      <w:ins w:id="1296" w:author="Jacob Lie" w:date="2021-12-03T10:02:00Z">
        <w:r w:rsidR="00805187">
          <w:rPr>
            <w:rFonts w:eastAsiaTheme="minorEastAsia"/>
            <w:lang w:val="en-US"/>
          </w:rPr>
          <w:t>the interaction</w:t>
        </w:r>
      </w:ins>
      <w:ins w:id="1297" w:author="Jacob Lie" w:date="2021-12-03T10:01:00Z">
        <w:r w:rsidR="005440B8">
          <w:rPr>
            <w:rFonts w:eastAsiaTheme="minorEastAsia"/>
            <w:lang w:val="en-US"/>
          </w:rPr>
          <w:t xml:space="preserve"> is highly pro</w:t>
        </w:r>
      </w:ins>
      <w:ins w:id="1298" w:author="Jacob Lie" w:date="2021-12-03T10:04:00Z">
        <w:r w:rsidR="00F85D78">
          <w:rPr>
            <w:rFonts w:eastAsiaTheme="minorEastAsia"/>
            <w:lang w:val="en-US"/>
          </w:rPr>
          <w:t>b</w:t>
        </w:r>
      </w:ins>
      <w:ins w:id="1299" w:author="Jacob Lie" w:date="2021-12-03T10:01:00Z">
        <w:r w:rsidR="005440B8">
          <w:rPr>
            <w:rFonts w:eastAsiaTheme="minorEastAsia"/>
            <w:lang w:val="en-US"/>
          </w:rPr>
          <w:t>able,</w:t>
        </w:r>
        <w:r w:rsidR="00DC2905">
          <w:rPr>
            <w:rFonts w:eastAsiaTheme="minorEastAsia"/>
            <w:lang w:val="en-US"/>
          </w:rPr>
          <w:t xml:space="preserve"> therefore contribut</w:t>
        </w:r>
      </w:ins>
      <w:ins w:id="1300" w:author="Jacob Lie" w:date="2021-12-03T10:03:00Z">
        <w:r w:rsidR="00805187">
          <w:rPr>
            <w:rFonts w:eastAsiaTheme="minorEastAsia"/>
            <w:lang w:val="en-US"/>
          </w:rPr>
          <w:t>ing</w:t>
        </w:r>
      </w:ins>
      <w:ins w:id="1301" w:author="Jacob Lie" w:date="2021-12-03T10:01:00Z">
        <w:r w:rsidR="00DC2905">
          <w:rPr>
            <w:rFonts w:eastAsiaTheme="minorEastAsia"/>
            <w:lang w:val="en-US"/>
          </w:rPr>
          <w:t xml:space="preserve"> to half of the energy loss of </w:t>
        </w:r>
      </w:ins>
      <w:ins w:id="1302" w:author="Jacob Lie" w:date="2021-12-03T10:03:00Z">
        <w:r w:rsidR="006344D4">
          <w:rPr>
            <w:rFonts w:eastAsiaTheme="minorEastAsia"/>
            <w:lang w:val="en-US"/>
          </w:rPr>
          <w:t>the</w:t>
        </w:r>
      </w:ins>
      <w:ins w:id="1303" w:author="Jacob Lie" w:date="2021-12-03T10:01:00Z">
        <w:r w:rsidR="00DC2905">
          <w:rPr>
            <w:rFonts w:eastAsiaTheme="minorEastAsia"/>
            <w:lang w:val="en-US"/>
          </w:rPr>
          <w:t xml:space="preserve"> charge particle</w:t>
        </w:r>
      </w:ins>
      <w:ins w:id="1304" w:author="Jacob Lie" w:date="2021-12-03T10:02:00Z">
        <w:r w:rsidR="00DC2905">
          <w:rPr>
            <w:rFonts w:eastAsiaTheme="minorEastAsia"/>
            <w:lang w:val="en-US"/>
          </w:rPr>
          <w:t xml:space="preserve"> </w:t>
        </w:r>
      </w:ins>
      <w:ins w:id="1305" w:author="Jacob Lie" w:date="2021-12-02T17:23:00Z">
        <w:r w:rsidR="00763FD5">
          <w:rPr>
            <w:rFonts w:eastAsiaTheme="minorEastAsia"/>
            <w:lang w:val="en-US"/>
          </w:rPr>
          <w:fldChar w:fldCharType="begin"/>
        </w:r>
      </w:ins>
      <w:r w:rsidR="00CE1243">
        <w:rPr>
          <w:rFonts w:eastAsiaTheme="minorEastAsia"/>
          <w:lang w:val="en-US"/>
        </w:rPr>
        <w:instrText xml:space="preserve"> ADDIN ZOTERO_ITEM CSL_CITATION {"citationID":"mpsMCqwZ","properties":{"formattedCitation":"(Attix,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ins w:id="1306" w:author="Jacob Lie" w:date="2021-12-02T17:23:00Z">
        <w:r w:rsidR="00763FD5">
          <w:rPr>
            <w:rFonts w:eastAsiaTheme="minorEastAsia"/>
            <w:lang w:val="en-US"/>
          </w:rPr>
          <w:fldChar w:fldCharType="separate"/>
        </w:r>
        <w:r w:rsidR="00763FD5" w:rsidRPr="00526723">
          <w:rPr>
            <w:rFonts w:cs="Times New Roman"/>
            <w:lang w:val="en-US"/>
          </w:rPr>
          <w:t>(</w:t>
        </w:r>
        <w:proofErr w:type="spellStart"/>
        <w:r w:rsidR="00763FD5" w:rsidRPr="00526723">
          <w:rPr>
            <w:rFonts w:cs="Times New Roman"/>
            <w:lang w:val="en-US"/>
          </w:rPr>
          <w:t>Attix</w:t>
        </w:r>
        <w:proofErr w:type="spellEnd"/>
        <w:r w:rsidR="00763FD5" w:rsidRPr="00526723">
          <w:rPr>
            <w:rFonts w:cs="Times New Roman"/>
            <w:lang w:val="en-US"/>
          </w:rPr>
          <w:t>, 1986</w:t>
        </w:r>
        <w:r w:rsidR="00763FD5">
          <w:rPr>
            <w:rFonts w:cs="Times New Roman"/>
            <w:lang w:val="en-US"/>
          </w:rPr>
          <w:t>, p.161</w:t>
        </w:r>
        <w:r w:rsidR="00763FD5" w:rsidRPr="00526723">
          <w:rPr>
            <w:rFonts w:cs="Times New Roman"/>
            <w:lang w:val="en-US"/>
          </w:rPr>
          <w:t>)</w:t>
        </w:r>
        <w:r w:rsidR="00763FD5">
          <w:rPr>
            <w:rFonts w:eastAsiaTheme="minorEastAsia"/>
            <w:lang w:val="en-US"/>
          </w:rPr>
          <w:fldChar w:fldCharType="end"/>
        </w:r>
      </w:ins>
      <w:ins w:id="1307" w:author="Jacob Lie" w:date="2021-12-02T17:21:00Z">
        <w:r w:rsidR="00DE5ADB">
          <w:rPr>
            <w:rFonts w:eastAsiaTheme="minorEastAsia"/>
            <w:lang w:val="en-US"/>
          </w:rPr>
          <w:t>.</w:t>
        </w:r>
      </w:ins>
      <w:ins w:id="1308" w:author="Jacob Lie" w:date="2021-12-02T17:24:00Z">
        <w:r w:rsidR="00763FD5">
          <w:rPr>
            <w:rFonts w:eastAsiaTheme="minorEastAsia"/>
            <w:lang w:val="en-US"/>
          </w:rPr>
          <w:t xml:space="preserve"> </w:t>
        </w:r>
      </w:ins>
    </w:p>
    <w:p w14:paraId="309C7C7D" w14:textId="6FC6DC21" w:rsidR="000D342C" w:rsidRPr="00B4297E" w:rsidRDefault="00B4297E" w:rsidP="00AB0EDB">
      <w:pPr>
        <w:rPr>
          <w:ins w:id="1309" w:author="Jacob Lie" w:date="2021-12-02T17:24:00Z"/>
          <w:b/>
          <w:bCs/>
          <w:lang w:val="en-US"/>
          <w:rPrChange w:id="1310" w:author="Jacob Lie" w:date="2021-12-02T17:25:00Z">
            <w:rPr>
              <w:ins w:id="1311" w:author="Jacob Lie" w:date="2021-12-02T17:24:00Z"/>
              <w:lang w:val="en-US"/>
            </w:rPr>
          </w:rPrChange>
        </w:rPr>
      </w:pPr>
      <w:ins w:id="1312" w:author="Jacob Lie" w:date="2021-12-02T17:25:00Z">
        <w:r>
          <w:rPr>
            <w:b/>
            <w:bCs/>
            <w:lang w:val="en-US"/>
          </w:rPr>
          <w:t>Hard collision</w:t>
        </w:r>
      </w:ins>
    </w:p>
    <w:p w14:paraId="30CD4692" w14:textId="7CF2C2ED" w:rsidR="000D342C" w:rsidRDefault="00B4297E" w:rsidP="00AB0EDB">
      <w:pPr>
        <w:rPr>
          <w:ins w:id="1313" w:author="Jacob Lie" w:date="2021-12-02T17:24:00Z"/>
          <w:lang w:val="en-US"/>
        </w:rPr>
      </w:pPr>
      <w:ins w:id="1314" w:author="Jacob Lie" w:date="2021-12-02T17:25:00Z">
        <w:r>
          <w:rPr>
            <w:lang w:val="en-US"/>
          </w:rPr>
          <w:t xml:space="preserve">Hard collisions happen when the impact parameter </w:t>
        </w:r>
      </w:ins>
      <w:ins w:id="1315" w:author="Jacob Lie" w:date="2021-12-02T17:27:00Z">
        <w:r w:rsidR="005761C8">
          <w:rPr>
            <w:lang w:val="en-US"/>
          </w:rPr>
          <w:t xml:space="preserve">has the same order of magnitude </w:t>
        </w:r>
      </w:ins>
      <w:ins w:id="1316" w:author="Jacob Lie" w:date="2021-12-02T17:28:00Z">
        <w:r w:rsidR="00451F8C">
          <w:rPr>
            <w:lang w:val="en-US"/>
          </w:rPr>
          <w:t>as</w:t>
        </w:r>
      </w:ins>
      <w:ins w:id="1317" w:author="Jacob Lie" w:date="2021-12-02T17:25:00Z">
        <w:r>
          <w:rPr>
            <w:lang w:val="en-US"/>
          </w:rPr>
          <w:t xml:space="preserve"> the atomic radius. </w:t>
        </w:r>
      </w:ins>
      <w:ins w:id="1318" w:author="Jacob Lie" w:date="2021-12-02T17:30:00Z">
        <w:r w:rsidR="00076176">
          <w:rPr>
            <w:lang w:val="en-US"/>
          </w:rPr>
          <w:t>The result is a</w:t>
        </w:r>
        <w:r w:rsidR="001C30F5">
          <w:rPr>
            <w:lang w:val="en-US"/>
          </w:rPr>
          <w:t xml:space="preserve"> </w:t>
        </w:r>
      </w:ins>
      <w:ins w:id="1319" w:author="Jacob Lie" w:date="2021-12-03T10:05:00Z">
        <w:r w:rsidR="00025515">
          <w:rPr>
            <w:lang w:val="en-US"/>
          </w:rPr>
          <w:t>significant</w:t>
        </w:r>
      </w:ins>
      <w:ins w:id="1320" w:author="Jacob Lie" w:date="2021-12-02T17:30:00Z">
        <w:r w:rsidR="001C30F5">
          <w:rPr>
            <w:lang w:val="en-US"/>
          </w:rPr>
          <w:t xml:space="preserve"> </w:t>
        </w:r>
      </w:ins>
      <w:ins w:id="1321" w:author="Jacob Lie" w:date="2021-12-03T10:05:00Z">
        <w:r w:rsidR="00025515">
          <w:rPr>
            <w:lang w:val="en-US"/>
          </w:rPr>
          <w:t>kinetic energy transfer</w:t>
        </w:r>
      </w:ins>
      <w:ins w:id="1322" w:author="Jacob Lie" w:date="2021-12-02T17:32:00Z">
        <w:r w:rsidR="00941522">
          <w:rPr>
            <w:lang w:val="en-US"/>
          </w:rPr>
          <w:t xml:space="preserve"> to an assumed free and stationary electron. </w:t>
        </w:r>
      </w:ins>
      <w:ins w:id="1323" w:author="Jacob Lie" w:date="2021-12-02T17:53:00Z">
        <w:r w:rsidR="00303236">
          <w:rPr>
            <w:lang w:val="en-US"/>
          </w:rPr>
          <w:t>Th</w:t>
        </w:r>
        <w:r w:rsidR="0030439E">
          <w:rPr>
            <w:lang w:val="en-US"/>
          </w:rPr>
          <w:t xml:space="preserve">ese electrons are called </w:t>
        </w:r>
      </w:ins>
      <m:oMath>
        <m:r>
          <w:ins w:id="1324" w:author="Jacob Lie" w:date="2021-12-02T17:54:00Z">
            <w:rPr>
              <w:rFonts w:ascii="Cambria Math" w:hAnsi="Cambria Math"/>
              <w:lang w:val="en-US"/>
            </w:rPr>
            <m:t>δ</m:t>
          </w:ins>
        </m:r>
      </m:oMath>
      <w:ins w:id="1325" w:author="Jacob Lie" w:date="2021-12-02T17:54:00Z">
        <w:r w:rsidR="0030439E">
          <w:rPr>
            <w:rFonts w:eastAsiaTheme="minorEastAsia"/>
            <w:lang w:val="en-US"/>
          </w:rPr>
          <w:t>-</w:t>
        </w:r>
        <w:r w:rsidR="00872A98">
          <w:rPr>
            <w:rFonts w:eastAsiaTheme="minorEastAsia"/>
            <w:lang w:val="en-US"/>
          </w:rPr>
          <w:t>rays, which undergo the same charge particle interactions.</w:t>
        </w:r>
      </w:ins>
    </w:p>
    <w:p w14:paraId="5CB9C299" w14:textId="6923724F" w:rsidR="000D342C" w:rsidRDefault="00FD2BE3" w:rsidP="00AB0EDB">
      <w:pPr>
        <w:rPr>
          <w:ins w:id="1326" w:author="Jacob Lie" w:date="2021-12-02T17:54:00Z"/>
          <w:b/>
          <w:bCs/>
          <w:lang w:val="en-US"/>
        </w:rPr>
      </w:pPr>
      <w:ins w:id="1327" w:author="Jacob Lie" w:date="2021-12-02T17:54:00Z">
        <w:r>
          <w:rPr>
            <w:b/>
            <w:bCs/>
            <w:lang w:val="en-US"/>
          </w:rPr>
          <w:t xml:space="preserve">Radiative </w:t>
        </w:r>
      </w:ins>
      <w:ins w:id="1328" w:author="Jacob Lie" w:date="2021-12-02T17:55:00Z">
        <w:r>
          <w:rPr>
            <w:b/>
            <w:bCs/>
            <w:lang w:val="en-US"/>
          </w:rPr>
          <w:t>t</w:t>
        </w:r>
      </w:ins>
      <w:ins w:id="1329" w:author="Jacob Lie" w:date="2021-12-02T17:54:00Z">
        <w:r>
          <w:rPr>
            <w:b/>
            <w:bCs/>
            <w:lang w:val="en-US"/>
          </w:rPr>
          <w:t>ransfer</w:t>
        </w:r>
      </w:ins>
    </w:p>
    <w:p w14:paraId="077F1548" w14:textId="567093B5" w:rsidR="001E58DC" w:rsidRDefault="0007740B" w:rsidP="00AB0EDB">
      <w:pPr>
        <w:rPr>
          <w:ins w:id="1330" w:author="Jacob Lie" w:date="2021-12-03T12:16:00Z"/>
          <w:rFonts w:eastAsiaTheme="minorEastAsia"/>
          <w:lang w:val="en-US"/>
        </w:rPr>
      </w:pPr>
      <w:ins w:id="1331" w:author="Jacob Lie" w:date="2021-12-03T09:57:00Z">
        <w:r>
          <w:rPr>
            <w:lang w:val="en-US"/>
          </w:rPr>
          <w:t xml:space="preserve">Radiative transfer, also known as </w:t>
        </w:r>
      </w:ins>
      <w:ins w:id="1332" w:author="Jacob Lie" w:date="2021-12-03T09:58:00Z">
        <w:r w:rsidR="00704FA2">
          <w:rPr>
            <w:lang w:val="en-US"/>
          </w:rPr>
          <w:t>bremsstrahlung,</w:t>
        </w:r>
      </w:ins>
      <w:ins w:id="1333" w:author="Jacob Lie" w:date="2021-12-03T09:57:00Z">
        <w:r>
          <w:rPr>
            <w:lang w:val="en-US"/>
          </w:rPr>
          <w:t xml:space="preserve"> </w:t>
        </w:r>
        <w:r w:rsidR="00704FA2">
          <w:rPr>
            <w:lang w:val="en-US"/>
          </w:rPr>
          <w:t>is a process where a charged particle interact</w:t>
        </w:r>
      </w:ins>
      <w:ins w:id="1334" w:author="Jacob Lie" w:date="2021-12-03T10:05:00Z">
        <w:r w:rsidR="009D4FCC">
          <w:rPr>
            <w:lang w:val="en-US"/>
          </w:rPr>
          <w:t>s with the nucleus</w:t>
        </w:r>
      </w:ins>
      <w:ins w:id="1335" w:author="Jacob Lie" w:date="2021-12-03T11:11:00Z">
        <w:r w:rsidR="00DC599E">
          <w:rPr>
            <w:lang w:val="en-US"/>
          </w:rPr>
          <w:t>’</w:t>
        </w:r>
      </w:ins>
      <w:ins w:id="1336" w:author="Jacob Lie" w:date="2021-12-03T10:05:00Z">
        <w:r w:rsidR="009D4FCC">
          <w:rPr>
            <w:lang w:val="en-US"/>
          </w:rPr>
          <w:t>s Coulomb field</w:t>
        </w:r>
      </w:ins>
      <w:ins w:id="1337" w:author="Jacob Lie" w:date="2021-12-03T09:58:00Z">
        <w:r w:rsidR="00704FA2">
          <w:rPr>
            <w:lang w:val="en-US"/>
          </w:rPr>
          <w:t xml:space="preserve">. </w:t>
        </w:r>
      </w:ins>
      <w:ins w:id="1338" w:author="Jacob Lie" w:date="2021-12-03T10:16:00Z">
        <w:r w:rsidR="008B1F5C">
          <w:rPr>
            <w:lang w:val="en-US"/>
          </w:rPr>
          <w:t>The impact parameter must be much lower than the atomic radius for this to happen</w:t>
        </w:r>
      </w:ins>
      <w:ins w:id="1339" w:author="Jacob Lie" w:date="2021-12-03T09:59:00Z">
        <w:r w:rsidR="00365EC5">
          <w:rPr>
            <w:lang w:val="en-US"/>
          </w:rPr>
          <w:t>.</w:t>
        </w:r>
      </w:ins>
      <w:ins w:id="1340" w:author="Jacob Lie" w:date="2021-12-03T10:06:00Z">
        <w:r w:rsidR="005141F5">
          <w:rPr>
            <w:lang w:val="en-US"/>
          </w:rPr>
          <w:t xml:space="preserve"> </w:t>
        </w:r>
      </w:ins>
      <w:ins w:id="1341" w:author="Jacob Lie" w:date="2021-12-03T10:10:00Z">
        <w:r w:rsidR="00454C5F">
          <w:rPr>
            <w:lang w:val="en-US"/>
          </w:rPr>
          <w:t>The interaction</w:t>
        </w:r>
      </w:ins>
      <w:ins w:id="1342" w:author="Jacob Lie" w:date="2021-12-03T10:14:00Z">
        <w:r w:rsidR="00C31EA6">
          <w:rPr>
            <w:lang w:val="en-US"/>
          </w:rPr>
          <w:t xml:space="preserve"> </w:t>
        </w:r>
        <w:r w:rsidR="000F1BF3">
          <w:rPr>
            <w:lang w:val="en-US"/>
          </w:rPr>
          <w:t>mainly occur</w:t>
        </w:r>
      </w:ins>
      <w:ins w:id="1343" w:author="Jacob Lie" w:date="2021-12-03T10:17:00Z">
        <w:r w:rsidR="005A6690">
          <w:rPr>
            <w:lang w:val="en-US"/>
          </w:rPr>
          <w:t>s</w:t>
        </w:r>
      </w:ins>
      <w:ins w:id="1344" w:author="Jacob Lie" w:date="2021-12-03T10:14:00Z">
        <w:r w:rsidR="000F1BF3">
          <w:rPr>
            <w:lang w:val="en-US"/>
          </w:rPr>
          <w:t xml:space="preserve"> with electrons</w:t>
        </w:r>
      </w:ins>
      <w:ins w:id="1345" w:author="Jacob Lie" w:date="2021-12-03T10:15:00Z">
        <w:r w:rsidR="008177D7">
          <w:rPr>
            <w:lang w:val="en-US"/>
          </w:rPr>
          <w:t xml:space="preserve"> and will therefore be the focus point</w:t>
        </w:r>
      </w:ins>
      <w:ins w:id="1346" w:author="Jacob Lie" w:date="2021-12-03T10:16:00Z">
        <w:r w:rsidR="008B1F5C">
          <w:rPr>
            <w:lang w:val="en-US"/>
          </w:rPr>
          <w:t xml:space="preserve"> </w:t>
        </w:r>
      </w:ins>
      <w:r w:rsidR="008B1F5C">
        <w:rPr>
          <w:lang w:val="en-US"/>
        </w:rPr>
        <w:fldChar w:fldCharType="begin"/>
      </w:r>
      <w:r w:rsidR="00CE1243">
        <w:rPr>
          <w:lang w:val="en-US"/>
        </w:rPr>
        <w:instrText xml:space="preserve"> ADDIN ZOTERO_ITEM CSL_CITATION {"citationID":"NPSWEsT2","properties":{"formattedCitation":"(Attix,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8B1F5C">
        <w:rPr>
          <w:lang w:val="en-US"/>
        </w:rPr>
        <w:fldChar w:fldCharType="separate"/>
      </w:r>
      <w:r w:rsidR="008B1F5C" w:rsidRPr="008B1F5C">
        <w:rPr>
          <w:rFonts w:cs="Times New Roman"/>
          <w:lang w:val="en-US"/>
          <w:rPrChange w:id="1347" w:author="Jacob Lie" w:date="2021-12-03T10:16:00Z">
            <w:rPr>
              <w:rFonts w:cs="Times New Roman"/>
            </w:rPr>
          </w:rPrChange>
        </w:rPr>
        <w:t>(</w:t>
      </w:r>
      <w:proofErr w:type="spellStart"/>
      <w:r w:rsidR="008B1F5C" w:rsidRPr="008B1F5C">
        <w:rPr>
          <w:rFonts w:cs="Times New Roman"/>
          <w:lang w:val="en-US"/>
          <w:rPrChange w:id="1348" w:author="Jacob Lie" w:date="2021-12-03T10:16:00Z">
            <w:rPr>
              <w:rFonts w:cs="Times New Roman"/>
            </w:rPr>
          </w:rPrChange>
        </w:rPr>
        <w:t>Attix</w:t>
      </w:r>
      <w:proofErr w:type="spellEnd"/>
      <w:r w:rsidR="008B1F5C" w:rsidRPr="008B1F5C">
        <w:rPr>
          <w:rFonts w:cs="Times New Roman"/>
          <w:lang w:val="en-US"/>
          <w:rPrChange w:id="1349" w:author="Jacob Lie" w:date="2021-12-03T10:16:00Z">
            <w:rPr>
              <w:rFonts w:cs="Times New Roman"/>
            </w:rPr>
          </w:rPrChange>
        </w:rPr>
        <w:t>, 1986</w:t>
      </w:r>
      <w:ins w:id="1350" w:author="Jacob Lie" w:date="2021-12-03T10:16:00Z">
        <w:r w:rsidR="008B1F5C">
          <w:rPr>
            <w:rFonts w:cs="Times New Roman"/>
            <w:lang w:val="en-US"/>
          </w:rPr>
          <w:t>, p.163</w:t>
        </w:r>
      </w:ins>
      <w:r w:rsidR="008B1F5C" w:rsidRPr="008B1F5C">
        <w:rPr>
          <w:rFonts w:cs="Times New Roman"/>
          <w:lang w:val="en-US"/>
          <w:rPrChange w:id="1351" w:author="Jacob Lie" w:date="2021-12-03T10:16:00Z">
            <w:rPr>
              <w:rFonts w:cs="Times New Roman"/>
            </w:rPr>
          </w:rPrChange>
        </w:rPr>
        <w:t>)</w:t>
      </w:r>
      <w:r w:rsidR="008B1F5C">
        <w:rPr>
          <w:lang w:val="en-US"/>
        </w:rPr>
        <w:fldChar w:fldCharType="end"/>
      </w:r>
      <w:ins w:id="1352" w:author="Jacob Lie" w:date="2021-12-03T10:16:00Z">
        <w:r w:rsidR="008B1F5C">
          <w:rPr>
            <w:lang w:val="en-US"/>
          </w:rPr>
          <w:t xml:space="preserve">. </w:t>
        </w:r>
      </w:ins>
      <w:ins w:id="1353" w:author="Jacob Lie" w:date="2021-12-03T10:39:00Z">
        <w:r w:rsidR="006E107D">
          <w:rPr>
            <w:lang w:val="en-US"/>
          </w:rPr>
          <w:t xml:space="preserve">The radiative transfer </w:t>
        </w:r>
      </w:ins>
      <w:ins w:id="1354" w:author="Jacob Lie" w:date="2021-12-03T10:40:00Z">
        <w:r w:rsidR="006E107D">
          <w:rPr>
            <w:lang w:val="en-US"/>
          </w:rPr>
          <w:t xml:space="preserve">refers to an inelastic collision between the nucleus and the electron. </w:t>
        </w:r>
      </w:ins>
      <w:ins w:id="1355" w:author="Jacob Lie" w:date="2021-12-03T10:59:00Z">
        <w:r w:rsidR="00F254E1">
          <w:rPr>
            <w:lang w:val="en-US"/>
          </w:rPr>
          <w:t xml:space="preserve">See </w:t>
        </w:r>
      </w:ins>
      <w:ins w:id="1356" w:author="Jacob Lie" w:date="2021-12-03T11:01:00Z">
        <w:r w:rsidR="00F254E1">
          <w:rPr>
            <w:lang w:val="en-US"/>
          </w:rPr>
          <w:fldChar w:fldCharType="begin"/>
        </w:r>
        <w:r w:rsidR="00F254E1">
          <w:rPr>
            <w:lang w:val="en-US"/>
          </w:rPr>
          <w:instrText xml:space="preserve"> REF _Ref89421700 \h </w:instrText>
        </w:r>
      </w:ins>
      <w:r w:rsidR="00F254E1">
        <w:rPr>
          <w:lang w:val="en-US"/>
        </w:rPr>
      </w:r>
      <w:r w:rsidR="00F254E1">
        <w:rPr>
          <w:lang w:val="en-US"/>
        </w:rPr>
        <w:fldChar w:fldCharType="separate"/>
      </w:r>
      <w:ins w:id="1357" w:author="Jacob Lie" w:date="2022-02-01T16:03:00Z">
        <w:r w:rsidR="003159C2" w:rsidRPr="00CC207A">
          <w:rPr>
            <w:color w:val="44546A" w:themeColor="text2"/>
            <w:sz w:val="18"/>
            <w:szCs w:val="18"/>
            <w:lang w:val="en-US"/>
            <w:rPrChange w:id="1358" w:author="Jacob Lie" w:date="2021-12-03T10:23:00Z">
              <w:rPr/>
            </w:rPrChange>
          </w:rPr>
          <w:t xml:space="preserve">Figure </w:t>
        </w:r>
        <w:r w:rsidR="003159C2">
          <w:rPr>
            <w:noProof/>
            <w:lang w:val="en-US"/>
          </w:rPr>
          <w:t>1</w:t>
        </w:r>
        <w:r w:rsidR="003159C2">
          <w:rPr>
            <w:lang w:val="en-US"/>
          </w:rPr>
          <w:noBreakHyphen/>
        </w:r>
        <w:r w:rsidR="003159C2">
          <w:rPr>
            <w:noProof/>
            <w:lang w:val="en-US"/>
          </w:rPr>
          <w:t>8</w:t>
        </w:r>
      </w:ins>
      <w:ins w:id="1359" w:author="Jacob Lie" w:date="2021-12-03T11:01:00Z">
        <w:r w:rsidR="00F254E1">
          <w:rPr>
            <w:lang w:val="en-US"/>
          </w:rPr>
          <w:fldChar w:fldCharType="end"/>
        </w:r>
        <w:r w:rsidR="00594FEA">
          <w:rPr>
            <w:lang w:val="en-US"/>
          </w:rPr>
          <w:t xml:space="preserve">. </w:t>
        </w:r>
      </w:ins>
      <w:ins w:id="1360" w:author="Jacob Lie" w:date="2021-12-03T11:03:00Z">
        <w:r w:rsidR="00980736">
          <w:rPr>
            <w:lang w:val="en-US"/>
          </w:rPr>
          <w:t>The electron with its negative charge is attracted to the nucleus</w:t>
        </w:r>
        <w:r w:rsidR="00251B97">
          <w:rPr>
            <w:lang w:val="en-US"/>
          </w:rPr>
          <w:t xml:space="preserve">’s positive charge, causing a deacceleration and deflection of the electron from its </w:t>
        </w:r>
        <w:r w:rsidR="00A84765">
          <w:rPr>
            <w:lang w:val="en-US"/>
          </w:rPr>
          <w:t>incident</w:t>
        </w:r>
      </w:ins>
      <w:ins w:id="1361" w:author="Jacob Lie" w:date="2021-12-03T11:04:00Z">
        <w:r w:rsidR="00A84765">
          <w:rPr>
            <w:lang w:val="en-US"/>
          </w:rPr>
          <w:t xml:space="preserve"> path. The </w:t>
        </w:r>
      </w:ins>
      <w:ins w:id="1362" w:author="Jacob Lie" w:date="2021-12-03T11:09:00Z">
        <w:r w:rsidR="0007210F">
          <w:rPr>
            <w:lang w:val="en-US"/>
          </w:rPr>
          <w:t xml:space="preserve">decrease in kinetic energy </w:t>
        </w:r>
      </w:ins>
      <m:oMath>
        <m:r>
          <w:ins w:id="1363" w:author="Jacob Lie" w:date="2021-12-03T11:09:00Z">
            <m:rPr>
              <m:sty m:val="p"/>
            </m:rPr>
            <w:rPr>
              <w:rFonts w:ascii="Cambria Math" w:hAnsi="Cambria Math"/>
              <w:lang w:val="en-US"/>
            </w:rPr>
            <m:t>Δ</m:t>
          </w:ins>
        </m:r>
        <m:sSub>
          <m:sSubPr>
            <m:ctrlPr>
              <w:ins w:id="1364" w:author="Jacob Lie" w:date="2021-12-03T11:10:00Z">
                <w:rPr>
                  <w:rFonts w:ascii="Cambria Math" w:hAnsi="Cambria Math"/>
                  <w:i/>
                  <w:lang w:val="en-US"/>
                </w:rPr>
              </w:ins>
            </m:ctrlPr>
          </m:sSubPr>
          <m:e>
            <m:r>
              <w:ins w:id="1365" w:author="Jacob Lie" w:date="2021-12-03T11:09:00Z">
                <w:rPr>
                  <w:rFonts w:ascii="Cambria Math" w:hAnsi="Cambria Math"/>
                  <w:lang w:val="en-US"/>
                </w:rPr>
                <m:t>E</m:t>
              </w:ins>
            </m:r>
          </m:e>
          <m:sub>
            <m:r>
              <w:ins w:id="1366" w:author="Jacob Lie" w:date="2021-12-03T11:10:00Z">
                <w:rPr>
                  <w:rFonts w:ascii="Cambria Math" w:hAnsi="Cambria Math"/>
                  <w:lang w:val="en-US"/>
                </w:rPr>
                <m:t>e</m:t>
              </w:ins>
            </m:r>
          </m:sub>
        </m:sSub>
      </m:oMath>
      <w:ins w:id="1367" w:author="Jacob Lie" w:date="2021-12-03T11:10:00Z">
        <w:r w:rsidR="0007210F">
          <w:rPr>
            <w:rFonts w:eastAsiaTheme="minorEastAsia"/>
            <w:lang w:val="en-US"/>
          </w:rPr>
          <w:t xml:space="preserve"> is </w:t>
        </w:r>
        <w:r w:rsidR="0053257A">
          <w:rPr>
            <w:rFonts w:eastAsiaTheme="minorEastAsia"/>
            <w:lang w:val="en-US"/>
          </w:rPr>
          <w:t xml:space="preserve">converted to </w:t>
        </w:r>
      </w:ins>
      <w:ins w:id="1368" w:author="Jacob Lie" w:date="2021-12-03T11:11:00Z">
        <w:r w:rsidR="001B3E62">
          <w:rPr>
            <w:rFonts w:eastAsiaTheme="minorEastAsia"/>
            <w:lang w:val="en-US"/>
          </w:rPr>
          <w:t xml:space="preserve">a photon, thus conserving </w:t>
        </w:r>
        <w:r w:rsidR="00DC599E">
          <w:rPr>
            <w:rFonts w:eastAsiaTheme="minorEastAsia"/>
            <w:lang w:val="en-US"/>
          </w:rPr>
          <w:t>energy.</w:t>
        </w:r>
      </w:ins>
      <w:ins w:id="1369" w:author="Jacob Lie" w:date="2021-12-03T11:12:00Z">
        <w:r w:rsidR="003F4759">
          <w:rPr>
            <w:rFonts w:eastAsiaTheme="minorEastAsia"/>
            <w:lang w:val="en-US"/>
          </w:rPr>
          <w:t xml:space="preserve"> </w:t>
        </w:r>
      </w:ins>
      <w:r w:rsidR="0072264E">
        <w:rPr>
          <w:rFonts w:eastAsiaTheme="minorEastAsia"/>
          <w:lang w:val="en-US"/>
        </w:rPr>
        <w:br/>
      </w:r>
      <w:ins w:id="1370" w:author="Jacob Lie" w:date="2021-12-03T11:40:00Z">
        <w:r w:rsidR="00FF10B1">
          <w:rPr>
            <w:rFonts w:eastAsiaTheme="minorEastAsia"/>
            <w:lang w:val="en-US"/>
          </w:rPr>
          <w:t>The</w:t>
        </w:r>
      </w:ins>
      <w:ins w:id="1371" w:author="Jacob Lie" w:date="2021-12-03T11:41:00Z">
        <w:r w:rsidR="009A5223">
          <w:rPr>
            <w:rFonts w:eastAsiaTheme="minorEastAsia"/>
            <w:lang w:val="en-US"/>
          </w:rPr>
          <w:t xml:space="preserve"> probability of radiative transfer </w:t>
        </w:r>
      </w:ins>
      <w:ins w:id="1372" w:author="Jacob Lie" w:date="2021-12-03T11:42:00Z">
        <w:r w:rsidR="0005279C">
          <w:rPr>
            <w:rFonts w:eastAsiaTheme="minorEastAsia"/>
            <w:lang w:val="en-US"/>
          </w:rPr>
          <w:t>is</w:t>
        </w:r>
      </w:ins>
      <w:ins w:id="1373" w:author="Jacob Lie" w:date="2021-12-03T12:10:00Z">
        <w:r w:rsidR="00D17084">
          <w:rPr>
            <w:rFonts w:eastAsiaTheme="minorEastAsia"/>
            <w:lang w:val="en-US"/>
          </w:rPr>
          <w:t xml:space="preserve"> much lower compared to elastic scattering (2-3%)</w:t>
        </w:r>
        <w:r w:rsidR="003C5CC0">
          <w:rPr>
            <w:rFonts w:eastAsiaTheme="minorEastAsia"/>
            <w:lang w:val="en-US"/>
          </w:rPr>
          <w:t xml:space="preserve"> a</w:t>
        </w:r>
      </w:ins>
      <w:ins w:id="1374" w:author="Jacob Lie" w:date="2021-12-03T12:11:00Z">
        <w:r w:rsidR="003C5CC0">
          <w:rPr>
            <w:rFonts w:eastAsiaTheme="minorEastAsia"/>
            <w:lang w:val="en-US"/>
          </w:rPr>
          <w:t xml:space="preserve">nd is </w:t>
        </w:r>
      </w:ins>
      <w:ins w:id="1375" w:author="Jacob Lie" w:date="2021-12-03T11:42:00Z">
        <w:r w:rsidR="0005279C">
          <w:rPr>
            <w:rFonts w:eastAsiaTheme="minorEastAsia"/>
            <w:lang w:val="en-US"/>
          </w:rPr>
          <w:t xml:space="preserve"> proportional to </w:t>
        </w:r>
      </w:ins>
      <m:oMath>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m:t>
            </m:r>
          </m:sub>
          <m:sup>
            <m:r>
              <w:rPr>
                <w:rFonts w:ascii="Cambria Math" w:eastAsiaTheme="minorEastAsia" w:hAnsi="Cambria Math"/>
                <w:lang w:val="en-US"/>
              </w:rPr>
              <m:t>2</m:t>
            </m:r>
          </m:sup>
        </m:sSubSup>
      </m:oMath>
      <w:ins w:id="1376" w:author="Jacob Lie" w:date="2021-12-03T11:43:00Z">
        <w:r w:rsidR="002B7108">
          <w:rPr>
            <w:rFonts w:eastAsiaTheme="minorEastAsia"/>
            <w:lang w:val="en-US"/>
          </w:rPr>
          <w:t xml:space="preserve"> </w:t>
        </w:r>
      </w:ins>
      <w:r w:rsidR="002B7108">
        <w:rPr>
          <w:rFonts w:eastAsiaTheme="minorEastAsia"/>
          <w:lang w:val="en-US"/>
        </w:rPr>
        <w:fldChar w:fldCharType="begin"/>
      </w:r>
      <w:r w:rsidR="00CE1243">
        <w:rPr>
          <w:rFonts w:eastAsiaTheme="minorEastAsia"/>
          <w:lang w:val="en-US"/>
        </w:rPr>
        <w:instrText xml:space="preserve"> ADDIN ZOTERO_ITEM CSL_CITATION {"citationID":"ZUFeCbGM","properties":{"formattedCitation":"(Grieken &amp; Markowicz, 1993)","plainCitation":"(Grieken &amp; Markowicz, 1993)","dontUpdate":true,"noteIndex":0},"citationItems":[{"id":25,"uris":["http://zotero.org/users/local/GCOCszNG/items/EAM3WY6X"],"uri":["http://zotero.org/users/local/GCOCszNG/items/EAM3WY6X"],"itemData":{"id":25,"type":"book","publisher":"Marcel Dekker","title":"Handbook of X-ray spectrometry: Methods and techniques","author":[{"family":"Grieken","given":"R.","dropping-particle":"van"},{"family":"Markowicz","given":"Andrzej"}],"issued":{"date-parts":[["1993"]]}}}],"schema":"https://github.com/citation-style-language/schema/raw/master/csl-citation.json"} </w:instrText>
      </w:r>
      <w:r w:rsidR="002B7108">
        <w:rPr>
          <w:rFonts w:eastAsiaTheme="minorEastAsia"/>
          <w:lang w:val="en-US"/>
        </w:rPr>
        <w:fldChar w:fldCharType="separate"/>
      </w:r>
      <w:r w:rsidR="002B7108" w:rsidRPr="00904231">
        <w:rPr>
          <w:rFonts w:cs="Times New Roman"/>
          <w:lang w:val="en-US"/>
          <w:rPrChange w:id="1377" w:author="Jacob Lie" w:date="2021-12-03T11:43:00Z">
            <w:rPr>
              <w:rFonts w:cs="Times New Roman"/>
            </w:rPr>
          </w:rPrChange>
        </w:rPr>
        <w:t>(</w:t>
      </w:r>
      <w:proofErr w:type="spellStart"/>
      <w:r w:rsidR="002B7108" w:rsidRPr="00904231">
        <w:rPr>
          <w:rFonts w:cs="Times New Roman"/>
          <w:lang w:val="en-US"/>
          <w:rPrChange w:id="1378" w:author="Jacob Lie" w:date="2021-12-03T11:43:00Z">
            <w:rPr>
              <w:rFonts w:cs="Times New Roman"/>
            </w:rPr>
          </w:rPrChange>
        </w:rPr>
        <w:t>Grieken</w:t>
      </w:r>
      <w:proofErr w:type="spellEnd"/>
      <w:r w:rsidR="002B7108" w:rsidRPr="00904231">
        <w:rPr>
          <w:rFonts w:cs="Times New Roman"/>
          <w:lang w:val="en-US"/>
          <w:rPrChange w:id="1379" w:author="Jacob Lie" w:date="2021-12-03T11:43:00Z">
            <w:rPr>
              <w:rFonts w:cs="Times New Roman"/>
            </w:rPr>
          </w:rPrChange>
        </w:rPr>
        <w:t xml:space="preserve"> &amp; </w:t>
      </w:r>
      <w:proofErr w:type="spellStart"/>
      <w:r w:rsidR="002B7108" w:rsidRPr="00904231">
        <w:rPr>
          <w:rFonts w:cs="Times New Roman"/>
          <w:lang w:val="en-US"/>
          <w:rPrChange w:id="1380" w:author="Jacob Lie" w:date="2021-12-03T11:43:00Z">
            <w:rPr>
              <w:rFonts w:cs="Times New Roman"/>
            </w:rPr>
          </w:rPrChange>
        </w:rPr>
        <w:t>Markowicz</w:t>
      </w:r>
      <w:proofErr w:type="spellEnd"/>
      <w:r w:rsidR="002B7108" w:rsidRPr="00904231">
        <w:rPr>
          <w:rFonts w:cs="Times New Roman"/>
          <w:lang w:val="en-US"/>
          <w:rPrChange w:id="1381" w:author="Jacob Lie" w:date="2021-12-03T11:43:00Z">
            <w:rPr>
              <w:rFonts w:cs="Times New Roman"/>
            </w:rPr>
          </w:rPrChange>
        </w:rPr>
        <w:t>, 1993</w:t>
      </w:r>
      <w:ins w:id="1382" w:author="Jacob Lie" w:date="2021-12-03T11:43:00Z">
        <w:r w:rsidR="00904231">
          <w:rPr>
            <w:rFonts w:cs="Times New Roman"/>
            <w:lang w:val="en-US"/>
          </w:rPr>
          <w:t>, p.</w:t>
        </w:r>
      </w:ins>
      <w:ins w:id="1383" w:author="Jacob Lie" w:date="2021-12-03T11:44:00Z">
        <w:r w:rsidR="00904231">
          <w:rPr>
            <w:rFonts w:cs="Times New Roman"/>
            <w:lang w:val="en-US"/>
          </w:rPr>
          <w:t>3</w:t>
        </w:r>
      </w:ins>
      <w:r w:rsidR="002B7108" w:rsidRPr="00904231">
        <w:rPr>
          <w:rFonts w:cs="Times New Roman"/>
          <w:lang w:val="en-US"/>
          <w:rPrChange w:id="1384" w:author="Jacob Lie" w:date="2021-12-03T11:43:00Z">
            <w:rPr>
              <w:rFonts w:cs="Times New Roman"/>
            </w:rPr>
          </w:rPrChange>
        </w:rPr>
        <w:t>)</w:t>
      </w:r>
      <w:r w:rsidR="002B7108">
        <w:rPr>
          <w:rFonts w:eastAsiaTheme="minorEastAsia"/>
          <w:lang w:val="en-US"/>
        </w:rPr>
        <w:fldChar w:fldCharType="end"/>
      </w:r>
      <w:ins w:id="1385" w:author="Jacob Lie" w:date="2021-12-03T11:44:00Z">
        <w:r w:rsidR="00B736A4">
          <w:rPr>
            <w:rFonts w:eastAsiaTheme="minorEastAsia"/>
            <w:lang w:val="en-US"/>
          </w:rPr>
          <w:t xml:space="preserve">, where q is the charge, Z is the atomic number of the atom, T is the kinetic energy of the electron and </w:t>
        </w:r>
      </w:ins>
      <m:oMath>
        <m:sSub>
          <m:sSubPr>
            <m:ctrlPr>
              <w:ins w:id="1386" w:author="Jacob Lie" w:date="2021-12-03T11:44:00Z">
                <w:rPr>
                  <w:rFonts w:ascii="Cambria Math" w:eastAsiaTheme="minorEastAsia" w:hAnsi="Cambria Math"/>
                  <w:i/>
                  <w:lang w:val="en-US"/>
                </w:rPr>
              </w:ins>
            </m:ctrlPr>
          </m:sSubPr>
          <m:e>
            <m:r>
              <w:ins w:id="1387" w:author="Jacob Lie" w:date="2021-12-03T11:44:00Z">
                <w:rPr>
                  <w:rFonts w:ascii="Cambria Math" w:eastAsiaTheme="minorEastAsia" w:hAnsi="Cambria Math"/>
                  <w:lang w:val="en-US"/>
                </w:rPr>
                <m:t>M</m:t>
              </w:ins>
            </m:r>
          </m:e>
          <m:sub>
            <m:r>
              <w:ins w:id="1388" w:author="Jacob Lie" w:date="2021-12-03T11:44:00Z">
                <w:rPr>
                  <w:rFonts w:ascii="Cambria Math" w:eastAsiaTheme="minorEastAsia" w:hAnsi="Cambria Math"/>
                  <w:lang w:val="en-US"/>
                </w:rPr>
                <m:t>e</m:t>
              </w:ins>
            </m:r>
          </m:sub>
        </m:sSub>
      </m:oMath>
      <w:ins w:id="1389" w:author="Jacob Lie" w:date="2021-12-03T11:45:00Z">
        <w:r w:rsidR="001013E7">
          <w:rPr>
            <w:rFonts w:eastAsiaTheme="minorEastAsia"/>
            <w:lang w:val="en-US"/>
          </w:rPr>
          <w:t xml:space="preserve">is the rest mass of the electron.  </w:t>
        </w:r>
      </w:ins>
      <w:ins w:id="1390" w:author="Jacob Lie" w:date="2021-12-03T11:48:00Z">
        <w:r w:rsidR="002036AD">
          <w:rPr>
            <w:rFonts w:eastAsiaTheme="minorEastAsia"/>
            <w:lang w:val="en-US"/>
          </w:rPr>
          <w:t xml:space="preserve">With a larger Z, the atom has </w:t>
        </w:r>
        <w:r w:rsidR="00A45F46">
          <w:rPr>
            <w:rFonts w:eastAsiaTheme="minorEastAsia"/>
            <w:lang w:val="en-US"/>
          </w:rPr>
          <w:t xml:space="preserve">a higher proton count, resulting </w:t>
        </w:r>
      </w:ins>
      <w:ins w:id="1391" w:author="Jacob Lie" w:date="2021-12-03T11:49:00Z">
        <w:r w:rsidR="000610B4">
          <w:rPr>
            <w:rFonts w:eastAsiaTheme="minorEastAsia"/>
            <w:lang w:val="en-US"/>
          </w:rPr>
          <w:t xml:space="preserve">in the nucleus having a larger Coulomb field attracting the electron. </w:t>
        </w:r>
        <w:r w:rsidR="007438EB">
          <w:rPr>
            <w:rFonts w:eastAsiaTheme="minorEastAsia"/>
            <w:lang w:val="en-US"/>
          </w:rPr>
          <w:t>The kinetic energy of the electron is important</w:t>
        </w:r>
      </w:ins>
      <w:ins w:id="1392" w:author="Jacob Lie" w:date="2021-12-03T11:56:00Z">
        <w:r w:rsidR="00183BC1">
          <w:rPr>
            <w:rFonts w:eastAsiaTheme="minorEastAsia"/>
            <w:lang w:val="en-US"/>
          </w:rPr>
          <w:t xml:space="preserve"> because the electron needs to penetrate the electron cloud surrounding the nu</w:t>
        </w:r>
      </w:ins>
      <w:ins w:id="1393" w:author="Jacob Lie" w:date="2021-12-03T11:57:00Z">
        <w:r w:rsidR="00183BC1">
          <w:rPr>
            <w:rFonts w:eastAsiaTheme="minorEastAsia"/>
            <w:lang w:val="en-US"/>
          </w:rPr>
          <w:t>cleus.</w:t>
        </w:r>
      </w:ins>
      <w:ins w:id="1394" w:author="Jacob Lie" w:date="2021-12-03T11:45:00Z">
        <w:r w:rsidR="001013E7">
          <w:rPr>
            <w:rFonts w:eastAsiaTheme="minorEastAsia"/>
            <w:lang w:val="en-US"/>
          </w:rPr>
          <w:t xml:space="preserve"> </w:t>
        </w:r>
      </w:ins>
    </w:p>
    <w:p w14:paraId="0A9549B9" w14:textId="48EEEB5B" w:rsidR="00FD2BE3" w:rsidRPr="0007740B" w:rsidRDefault="00121BC5" w:rsidP="00AB0EDB">
      <w:pPr>
        <w:rPr>
          <w:ins w:id="1395" w:author="Jacob Lie" w:date="2021-12-02T17:54:00Z"/>
          <w:lang w:val="en-US"/>
          <w:rPrChange w:id="1396" w:author="Jacob Lie" w:date="2021-12-03T09:57:00Z">
            <w:rPr>
              <w:ins w:id="1397" w:author="Jacob Lie" w:date="2021-12-02T17:54:00Z"/>
              <w:b/>
              <w:bCs/>
              <w:lang w:val="en-US"/>
            </w:rPr>
          </w:rPrChange>
        </w:rPr>
      </w:pPr>
      <w:ins w:id="1398" w:author="Jacob Lie" w:date="2021-12-03T10:20:00Z">
        <w:r>
          <w:rPr>
            <w:b/>
            <w:bCs/>
            <w:noProof/>
            <w:lang w:val="en-US"/>
          </w:rPr>
          <w:lastRenderedPageBreak/>
          <w:drawing>
            <wp:anchor distT="0" distB="0" distL="114300" distR="114300" simplePos="0" relativeHeight="251658246" behindDoc="0" locked="0" layoutInCell="1" allowOverlap="1" wp14:anchorId="493FA52A" wp14:editId="122CD795">
              <wp:simplePos x="0" y="0"/>
              <wp:positionH relativeFrom="margin">
                <wp:align>left</wp:align>
              </wp:positionH>
              <wp:positionV relativeFrom="paragraph">
                <wp:posOffset>567145</wp:posOffset>
              </wp:positionV>
              <wp:extent cx="2954655" cy="2035175"/>
              <wp:effectExtent l="0" t="0" r="0" b="3175"/>
              <wp:wrapSquare wrapText="bothSides"/>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6089" t="17628" r="2084" b="19070"/>
                      <a:stretch/>
                    </pic:blipFill>
                    <pic:spPr bwMode="auto">
                      <a:xfrm>
                        <a:off x="0" y="0"/>
                        <a:ext cx="2954655" cy="2035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1399" w:author="Jacob Lie" w:date="2021-12-03T12:03:00Z">
        <w:r w:rsidR="001E58DC">
          <w:rPr>
            <w:rFonts w:eastAsiaTheme="minorEastAsia"/>
            <w:lang w:val="en-US"/>
          </w:rPr>
          <w:t xml:space="preserve">Radiative transfer is </w:t>
        </w:r>
      </w:ins>
      <w:ins w:id="1400" w:author="Jacob Lie" w:date="2021-12-03T12:04:00Z">
        <w:r w:rsidR="001E58DC">
          <w:rPr>
            <w:rFonts w:eastAsiaTheme="minorEastAsia"/>
            <w:lang w:val="en-US"/>
          </w:rPr>
          <w:t xml:space="preserve">used when creating X-rays inside </w:t>
        </w:r>
      </w:ins>
      <w:ins w:id="1401" w:author="Jacob Lie" w:date="2021-12-03T12:11:00Z">
        <w:r w:rsidR="00CB7C81">
          <w:rPr>
            <w:rFonts w:eastAsiaTheme="minorEastAsia"/>
            <w:lang w:val="en-US"/>
          </w:rPr>
          <w:t>an</w:t>
        </w:r>
      </w:ins>
      <w:ins w:id="1402" w:author="Jacob Lie" w:date="2021-12-03T12:04:00Z">
        <w:r w:rsidR="00C74368">
          <w:rPr>
            <w:rFonts w:eastAsiaTheme="minorEastAsia"/>
            <w:lang w:val="en-US"/>
          </w:rPr>
          <w:t xml:space="preserve"> X-ray tube, but we will come back to this in the section covering the X-ray tube </w:t>
        </w:r>
      </w:ins>
      <w:ins w:id="1403" w:author="Jacob Lie" w:date="2021-12-03T12:05:00Z">
        <w:r w:rsidR="008A25B1">
          <w:rPr>
            <w:rFonts w:eastAsiaTheme="minorEastAsia"/>
            <w:lang w:val="en-US"/>
          </w:rPr>
          <w:t>(ref here).</w:t>
        </w:r>
      </w:ins>
      <w:ins w:id="1404" w:author="Jacob Lie" w:date="2022-02-02T11:54:00Z">
        <w:r w:rsidR="00F06DB9" w:rsidRPr="00F06DB9">
          <w:rPr>
            <w:lang w:val="en-US"/>
          </w:rPr>
          <w:t xml:space="preserve"> </w:t>
        </w:r>
      </w:ins>
    </w:p>
    <w:p w14:paraId="32A0482A" w14:textId="49E6A41C" w:rsidR="00D246B3" w:rsidRPr="006E107D" w:rsidRDefault="00D246B3">
      <w:pPr>
        <w:keepNext/>
        <w:rPr>
          <w:ins w:id="1405" w:author="Jacob Lie" w:date="2021-12-03T10:22:00Z"/>
          <w:lang w:val="en-US"/>
          <w:rPrChange w:id="1406" w:author="Jacob Lie" w:date="2021-12-03T10:40:00Z">
            <w:rPr>
              <w:ins w:id="1407" w:author="Jacob Lie" w:date="2021-12-03T10:22:00Z"/>
            </w:rPr>
          </w:rPrChange>
        </w:rPr>
        <w:pPrChange w:id="1408" w:author="Jacob Lie" w:date="2021-12-03T10:22:00Z">
          <w:pPr/>
        </w:pPrChange>
      </w:pPr>
    </w:p>
    <w:p w14:paraId="5379A2EE" w14:textId="30552E7C" w:rsidR="00500067" w:rsidRDefault="00D31B9B" w:rsidP="00192036">
      <w:pPr>
        <w:rPr>
          <w:lang w:val="en-US"/>
        </w:rPr>
      </w:pPr>
      <w:del w:id="1409" w:author="Jacob Lie" w:date="2021-12-03T10:13:00Z">
        <w:r w:rsidDel="00192036">
          <w:rPr>
            <w:lang w:val="en-US"/>
          </w:rPr>
          <w:fldChar w:fldCharType="begin"/>
        </w:r>
        <w:r w:rsidR="00E45266" w:rsidDel="00192036">
          <w:rPr>
            <w:lang w:val="en-US"/>
          </w:rPr>
          <w:delInstrText xml:space="preserve"> ADDIN ZOTERO_ITEM CSL_CITATION {"citationID":"ZEjR76Fl","properties":{"formattedCitation":"(Attix,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Del="00192036">
          <w:rPr>
            <w:lang w:val="en-US"/>
          </w:rPr>
          <w:fldChar w:fldCharType="separate"/>
        </w:r>
        <w:r w:rsidRPr="00535EC2" w:rsidDel="00192036">
          <w:rPr>
            <w:rFonts w:cs="Times New Roman"/>
            <w:lang w:val="en-US"/>
            <w:rPrChange w:id="1410" w:author="Jacob Lie" w:date="2021-11-12T17:04:00Z">
              <w:rPr>
                <w:rFonts w:cs="Times New Roman"/>
              </w:rPr>
            </w:rPrChange>
          </w:rPr>
          <w:delText xml:space="preserve">(Attix, </w:delText>
        </w:r>
      </w:del>
      <w:del w:id="1411" w:author="Jacob Lie" w:date="2021-11-12T17:03:00Z">
        <w:r w:rsidRPr="00535EC2" w:rsidDel="00535EC2">
          <w:rPr>
            <w:rFonts w:cs="Times New Roman"/>
            <w:lang w:val="en-US"/>
            <w:rPrChange w:id="1412" w:author="Jacob Lie" w:date="2021-11-12T17:04:00Z">
              <w:rPr>
                <w:rFonts w:cs="Times New Roman"/>
              </w:rPr>
            </w:rPrChange>
          </w:rPr>
          <w:delText>2008</w:delText>
        </w:r>
      </w:del>
      <w:del w:id="1413" w:author="Jacob Lie" w:date="2021-12-03T10:13:00Z">
        <w:r w:rsidRPr="00535EC2" w:rsidDel="00192036">
          <w:rPr>
            <w:rFonts w:cs="Times New Roman"/>
            <w:lang w:val="en-US"/>
            <w:rPrChange w:id="1414" w:author="Jacob Lie" w:date="2021-11-12T17:04:00Z">
              <w:rPr>
                <w:rFonts w:cs="Times New Roman"/>
              </w:rPr>
            </w:rPrChange>
          </w:rPr>
          <w:delText>)</w:delText>
        </w:r>
        <w:r w:rsidDel="00192036">
          <w:rPr>
            <w:lang w:val="en-US"/>
          </w:rPr>
          <w:fldChar w:fldCharType="end"/>
        </w:r>
      </w:del>
    </w:p>
    <w:p w14:paraId="4B0DBBD3" w14:textId="77777777" w:rsidR="00121BC5" w:rsidRDefault="00121BC5" w:rsidP="00192036">
      <w:pPr>
        <w:rPr>
          <w:lang w:val="en-US"/>
        </w:rPr>
      </w:pPr>
    </w:p>
    <w:p w14:paraId="2E966061" w14:textId="228EB1E4" w:rsidR="00121BC5" w:rsidRPr="00FD2BE3" w:rsidRDefault="00121BC5" w:rsidP="0080545A">
      <w:pPr>
        <w:pStyle w:val="Caption"/>
        <w:rPr>
          <w:ins w:id="1415" w:author="Jacob Lie" w:date="2021-12-02T17:24:00Z"/>
          <w:b/>
          <w:bCs/>
          <w:lang w:val="en-US"/>
          <w:rPrChange w:id="1416" w:author="Jacob Lie" w:date="2021-12-02T17:54:00Z">
            <w:rPr>
              <w:ins w:id="1417" w:author="Jacob Lie" w:date="2021-12-02T17:24:00Z"/>
              <w:lang w:val="en-US"/>
            </w:rPr>
          </w:rPrChange>
        </w:rPr>
      </w:pPr>
      <w:bookmarkStart w:id="1418" w:name="_Ref89421700"/>
      <w:bookmarkStart w:id="1419" w:name="_Ref89421655"/>
      <w:ins w:id="1420" w:author="Jacob Lie" w:date="2021-12-03T10:22:00Z">
        <w:r w:rsidRPr="00CC207A">
          <w:rPr>
            <w:lang w:val="en-US"/>
            <w:rPrChange w:id="1421" w:author="Jacob Lie" w:date="2021-12-03T10:23:00Z">
              <w:rPr>
                <w:color w:val="auto"/>
                <w:sz w:val="24"/>
                <w:szCs w:val="22"/>
              </w:rPr>
            </w:rPrChange>
          </w:rPr>
          <w:t xml:space="preserve">Figure </w:t>
        </w:r>
      </w:ins>
      <w:ins w:id="1422"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1423"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1424" w:author="Jacob Lie" w:date="2022-02-01T16:19:00Z">
        <w:r w:rsidR="00783C9D">
          <w:rPr>
            <w:noProof/>
            <w:lang w:val="en-US"/>
          </w:rPr>
          <w:t>8</w:t>
        </w:r>
        <w:r w:rsidR="00783C9D">
          <w:rPr>
            <w:lang w:val="en-US"/>
          </w:rPr>
          <w:fldChar w:fldCharType="end"/>
        </w:r>
      </w:ins>
      <w:del w:id="1425"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3159C2" w:rsidDel="00783C9D">
          <w:rPr>
            <w:noProof/>
            <w:lang w:val="en-US"/>
          </w:rPr>
          <w:delText>1</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3159C2" w:rsidDel="00783C9D">
          <w:rPr>
            <w:noProof/>
            <w:lang w:val="en-US"/>
          </w:rPr>
          <w:delText>8</w:delText>
        </w:r>
        <w:r w:rsidR="00723A4E" w:rsidDel="00783C9D">
          <w:rPr>
            <w:lang w:val="en-US"/>
          </w:rPr>
          <w:fldChar w:fldCharType="end"/>
        </w:r>
      </w:del>
      <w:bookmarkEnd w:id="1418"/>
      <w:ins w:id="1426" w:author="Jacob Lie" w:date="2021-12-03T10:22:00Z">
        <w:r w:rsidRPr="00CC207A">
          <w:rPr>
            <w:lang w:val="en-US"/>
            <w:rPrChange w:id="1427" w:author="Jacob Lie" w:date="2021-12-03T10:23:00Z">
              <w:rPr>
                <w:color w:val="auto"/>
                <w:sz w:val="24"/>
                <w:szCs w:val="22"/>
              </w:rPr>
            </w:rPrChange>
          </w:rPr>
          <w:t>.</w:t>
        </w:r>
      </w:ins>
      <w:ins w:id="1428" w:author="Jacob Lie" w:date="2021-12-03T10:23:00Z">
        <w:r w:rsidRPr="00CC207A">
          <w:rPr>
            <w:lang w:val="en-US"/>
            <w:rPrChange w:id="1429" w:author="Jacob Lie" w:date="2021-12-03T10:23:00Z">
              <w:rPr>
                <w:color w:val="auto"/>
                <w:sz w:val="24"/>
                <w:szCs w:val="22"/>
              </w:rPr>
            </w:rPrChange>
          </w:rPr>
          <w:t xml:space="preserve"> I</w:t>
        </w:r>
      </w:ins>
      <w:ins w:id="1430" w:author="Jacob Lie" w:date="2021-12-03T10:59:00Z">
        <w:r>
          <w:rPr>
            <w:lang w:val="en-US"/>
          </w:rPr>
          <w:t>l</w:t>
        </w:r>
      </w:ins>
      <w:ins w:id="1431" w:author="Jacob Lie" w:date="2021-12-03T10:23:00Z">
        <w:r w:rsidRPr="00CC207A">
          <w:rPr>
            <w:lang w:val="en-US"/>
            <w:rPrChange w:id="1432" w:author="Jacob Lie" w:date="2021-12-03T10:23:00Z">
              <w:rPr>
                <w:color w:val="auto"/>
                <w:sz w:val="24"/>
                <w:szCs w:val="22"/>
              </w:rPr>
            </w:rPrChange>
          </w:rPr>
          <w:t xml:space="preserve">lustration of radiative transfer, where an electron inelastically </w:t>
        </w:r>
      </w:ins>
      <w:ins w:id="1433" w:author="Jacob Lie" w:date="2021-12-03T10:24:00Z">
        <w:r>
          <w:rPr>
            <w:lang w:val="en-US"/>
          </w:rPr>
          <w:t>collides with an atom’s nucleus</w:t>
        </w:r>
      </w:ins>
      <w:ins w:id="1434" w:author="Jacob Lie" w:date="2021-12-03T10:27:00Z">
        <w:r>
          <w:rPr>
            <w:lang w:val="en-US"/>
          </w:rPr>
          <w:t xml:space="preserve"> deflecting it from its path. The </w:t>
        </w:r>
      </w:ins>
      <w:ins w:id="1435" w:author="Jacob Lie" w:date="2021-12-03T10:28:00Z">
        <w:r>
          <w:rPr>
            <w:lang w:val="en-US"/>
          </w:rPr>
          <w:t>result is an emitted ph</w:t>
        </w:r>
      </w:ins>
      <w:ins w:id="1436" w:author="Jacob Lie" w:date="2021-12-03T10:59:00Z">
        <w:r>
          <w:rPr>
            <w:lang w:val="en-US"/>
          </w:rPr>
          <w:t>o</w:t>
        </w:r>
      </w:ins>
      <w:ins w:id="1437" w:author="Jacob Lie" w:date="2021-12-03T10:28:00Z">
        <w:r>
          <w:rPr>
            <w:lang w:val="en-US"/>
          </w:rPr>
          <w:t xml:space="preserve">ton with </w:t>
        </w:r>
      </w:ins>
      <w:ins w:id="1438" w:author="Jacob Lie" w:date="2021-12-03T10:29:00Z">
        <w:r>
          <w:rPr>
            <w:lang w:val="en-US"/>
          </w:rPr>
          <w:t xml:space="preserve">energy </w:t>
        </w:r>
      </w:ins>
      <w:r w:rsidR="00006C89">
        <w:rPr>
          <w:lang w:val="en-US"/>
        </w:rPr>
        <w:t>equaling</w:t>
      </w:r>
      <w:ins w:id="1439" w:author="Jacob Lie" w:date="2021-12-03T10:29:00Z">
        <w:r>
          <w:rPr>
            <w:lang w:val="en-US"/>
          </w:rPr>
          <w:t xml:space="preserve"> the energy loss of the electron </w:t>
        </w:r>
      </w:ins>
      <w:r>
        <w:rPr>
          <w:lang w:val="en-US"/>
        </w:rPr>
        <w:fldChar w:fldCharType="begin"/>
      </w:r>
      <w:r>
        <w:rPr>
          <w:lang w:val="en-US"/>
        </w:rPr>
        <w:instrText xml:space="preserve"> ADDIN ZOTERO_ITEM CSL_CITATION {"citationID":"T8yVmBsJ","properties":{"formattedCitation":"(Hapugoda, 2017)","plainCitation":"(Hapugoda, 2017)","noteIndex":0},"citationItems":[{"id":21,"uris":["http://zotero.org/users/local/GCOCszNG/items/JQD5VGSX"],"uri":["http://zotero.org/users/local/GCOCszNG/items/JQD5VGSX"],"itemData":{"id":21,"type":"chapter","container-title":"Radiopaedia.org","language":"en","note":"DOI: 10.53347/rID-51794","publisher":"Radiopaedia.org","source":"DOI.org (Crossref)","title":"Bremsstrahlung radiation (diagram)","URL":"http://radiopaedia.org/cases/bremsstrahlung-radiation-diagram-2","author":[{"family":"Hapugoda","given":"Sachintha"}],"accessed":{"date-parts":[["2021",12,3]]},"issued":{"date-parts":[["2017",3,7]]}}}],"schema":"https://github.com/citation-style-language/schema/raw/master/csl-citation.json"} </w:instrText>
      </w:r>
      <w:r>
        <w:rPr>
          <w:lang w:val="en-US"/>
        </w:rPr>
        <w:fldChar w:fldCharType="separate"/>
      </w:r>
      <w:r w:rsidRPr="004A1E2A">
        <w:rPr>
          <w:rFonts w:cs="Times New Roman"/>
          <w:lang w:val="en-US"/>
          <w:rPrChange w:id="1440" w:author="Jacob Lie" w:date="2021-12-03T10:36:00Z">
            <w:rPr>
              <w:rFonts w:cs="Times New Roman"/>
              <w:color w:val="auto"/>
              <w:sz w:val="24"/>
              <w:szCs w:val="22"/>
            </w:rPr>
          </w:rPrChange>
        </w:rPr>
        <w:t>(</w:t>
      </w:r>
      <w:proofErr w:type="spellStart"/>
      <w:r w:rsidRPr="004A1E2A">
        <w:rPr>
          <w:rFonts w:cs="Times New Roman"/>
          <w:lang w:val="en-US"/>
          <w:rPrChange w:id="1441" w:author="Jacob Lie" w:date="2021-12-03T10:36:00Z">
            <w:rPr>
              <w:rFonts w:cs="Times New Roman"/>
              <w:color w:val="auto"/>
              <w:sz w:val="24"/>
              <w:szCs w:val="22"/>
            </w:rPr>
          </w:rPrChange>
        </w:rPr>
        <w:t>Hapugoda</w:t>
      </w:r>
      <w:proofErr w:type="spellEnd"/>
      <w:r w:rsidRPr="004A1E2A">
        <w:rPr>
          <w:rFonts w:cs="Times New Roman"/>
          <w:lang w:val="en-US"/>
          <w:rPrChange w:id="1442" w:author="Jacob Lie" w:date="2021-12-03T10:36:00Z">
            <w:rPr>
              <w:rFonts w:cs="Times New Roman"/>
              <w:color w:val="auto"/>
              <w:sz w:val="24"/>
              <w:szCs w:val="22"/>
            </w:rPr>
          </w:rPrChange>
        </w:rPr>
        <w:t>, 2017)</w:t>
      </w:r>
      <w:r>
        <w:rPr>
          <w:lang w:val="en-US"/>
        </w:rPr>
        <w:fldChar w:fldCharType="end"/>
      </w:r>
      <w:ins w:id="1443" w:author="Jacob Lie" w:date="2021-12-03T10:36:00Z">
        <w:r>
          <w:rPr>
            <w:lang w:val="en-US"/>
          </w:rPr>
          <w:t>.</w:t>
        </w:r>
      </w:ins>
      <w:bookmarkEnd w:id="1419"/>
      <w:del w:id="1444" w:author="Jacob Lie" w:date="2021-12-03T10:35:00Z">
        <w:r w:rsidDel="0071596B">
          <w:rPr>
            <w:lang w:val="en-US"/>
          </w:rPr>
          <w:fldChar w:fldCharType="begin"/>
        </w:r>
        <w:r w:rsidDel="0071596B">
          <w:rPr>
            <w:lang w:val="en-US"/>
          </w:rPr>
          <w:delInstrText xml:space="preserve"> ADDIN ZOTERO_ITEM CSL_CITATION {"citationID":"TPNxojc6","properties":{"formattedCitation":"(Hapugoda, n.d.)","plainCitation":"(Hapugoda, n.d.)","noteIndex":0},"citationItems":[{"id":19,"uris":["http://zotero.org/users/local/GCOCszNG/items/M6TTKJUM"],"uri":["http://zotero.org/users/local/GCOCszNG/items/M6TTKJUM"],"itemData":{"id":19,"type":"webpage","abstract":"See article for more information.","container-title":"Radiopaedia","language":"en-US","title":"Bremsstrahlung radiation (diagram) | Radiology Case | Radiopaedia.org","URL":"https://radiopaedia.org/cases/bremsstrahlung-radiation-diagram-2","author":[{"family":"Hapugoda","given":"Sachintha"}],"accessed":{"date-parts":[["2021",12,3]]}}}],"schema":"https://github.com/citation-style-language/schema/raw/master/csl-citation.json"} </w:delInstrText>
        </w:r>
        <w:r w:rsidDel="0071596B">
          <w:rPr>
            <w:lang w:val="en-US"/>
          </w:rPr>
          <w:fldChar w:fldCharType="separate"/>
        </w:r>
        <w:r w:rsidRPr="004A1E2A" w:rsidDel="0071596B">
          <w:rPr>
            <w:rFonts w:cs="Times New Roman"/>
            <w:lang w:val="en-US"/>
            <w:rPrChange w:id="1445" w:author="Jacob Lie" w:date="2021-12-03T10:36:00Z">
              <w:rPr>
                <w:rFonts w:cs="Times New Roman"/>
                <w:color w:val="auto"/>
                <w:sz w:val="24"/>
                <w:szCs w:val="22"/>
              </w:rPr>
            </w:rPrChange>
          </w:rPr>
          <w:delText>(Hapugoda, n.d.)</w:delText>
        </w:r>
        <w:r w:rsidDel="0071596B">
          <w:rPr>
            <w:lang w:val="en-US"/>
          </w:rPr>
          <w:fldChar w:fldCharType="end"/>
        </w:r>
      </w:del>
    </w:p>
    <w:p w14:paraId="2CD97CD2" w14:textId="77777777" w:rsidR="00121BC5" w:rsidRDefault="00121BC5" w:rsidP="00192036">
      <w:pPr>
        <w:rPr>
          <w:lang w:val="en-US"/>
        </w:rPr>
      </w:pPr>
    </w:p>
    <w:p w14:paraId="76B85880" w14:textId="44804380" w:rsidR="00755BB7" w:rsidRPr="007549A2" w:rsidRDefault="00352172" w:rsidP="00755BB7">
      <w:pPr>
        <w:rPr>
          <w:ins w:id="1446" w:author="Jacob Lie" w:date="2021-11-12T17:15:00Z"/>
          <w:b/>
          <w:bCs/>
          <w:lang w:val="en-US"/>
          <w:rPrChange w:id="1447" w:author="Jacob Lie" w:date="2021-12-03T12:18:00Z">
            <w:rPr>
              <w:ins w:id="1448" w:author="Jacob Lie" w:date="2021-11-12T17:15:00Z"/>
              <w:lang w:val="en-US"/>
            </w:rPr>
          </w:rPrChange>
        </w:rPr>
      </w:pPr>
      <w:r>
        <w:rPr>
          <w:b/>
          <w:bCs/>
          <w:lang w:val="en-US"/>
        </w:rPr>
        <w:br/>
      </w:r>
      <w:r w:rsidR="00C0653F">
        <w:rPr>
          <w:b/>
          <w:bCs/>
          <w:lang w:val="en-US"/>
        </w:rPr>
        <w:t>Stopping Power</w:t>
      </w:r>
    </w:p>
    <w:p w14:paraId="50072FCE" w14:textId="774B529B" w:rsidR="004377D3" w:rsidRDefault="00755BB7" w:rsidP="00755BB7">
      <w:pPr>
        <w:rPr>
          <w:rFonts w:eastAsiaTheme="minorEastAsia"/>
          <w:lang w:val="en-US"/>
        </w:rPr>
      </w:pPr>
      <w:r>
        <w:rPr>
          <w:lang w:val="en-US"/>
        </w:rPr>
        <w:t>S</w:t>
      </w:r>
      <w:ins w:id="1449" w:author="Jacob Lie" w:date="2021-12-10T11:40:00Z">
        <w:r>
          <w:rPr>
            <w:lang w:val="en-US"/>
          </w:rPr>
          <w:t>topping power is how much energy we expect the charged particle to lose per unit length</w:t>
        </w:r>
      </w:ins>
      <w:ins w:id="1450" w:author="Jacob Lie" w:date="2021-12-10T11:28:00Z">
        <w:r>
          <w:rPr>
            <w:lang w:val="en-US"/>
          </w:rPr>
          <w:t xml:space="preserve">. </w:t>
        </w:r>
      </w:ins>
      <w:ins w:id="1451" w:author="Jacob Lie" w:date="2021-12-10T11:31:00Z">
        <w:r>
          <w:rPr>
            <w:lang w:val="en-US"/>
          </w:rPr>
          <w:t>It can be found by integrating differential energy loss per length</w:t>
        </w:r>
      </w:ins>
      <w:ins w:id="1452" w:author="Jacob Lie" w:date="2021-12-10T11:29:00Z">
        <w:r>
          <w:rPr>
            <w:lang w:val="en-US"/>
          </w:rPr>
          <w:t xml:space="preserve"> </w:t>
        </w:r>
      </w:ins>
      <m:oMath>
        <m:r>
          <w:ins w:id="1453" w:author="Jacob Lie" w:date="2021-12-10T11:31:00Z">
            <w:rPr>
              <w:rFonts w:ascii="Cambria Math" w:hAnsi="Cambria Math"/>
              <w:lang w:val="en-US"/>
            </w:rPr>
            <m:t>dT\dx</m:t>
          </w:ins>
        </m:r>
      </m:oMath>
      <w:ins w:id="1454" w:author="Jacob Lie" w:date="2021-12-10T11:31:00Z">
        <w:r>
          <w:rPr>
            <w:rFonts w:eastAsiaTheme="minorEastAsia"/>
            <w:lang w:val="en-US"/>
          </w:rPr>
          <w:t xml:space="preserve"> </w:t>
        </w:r>
      </w:ins>
      <w:ins w:id="1455" w:author="Jacob Lie" w:date="2021-12-10T11:37:00Z">
        <w:r>
          <w:rPr>
            <w:rFonts w:eastAsiaTheme="minorEastAsia"/>
            <w:lang w:val="en-US"/>
          </w:rPr>
          <w:t xml:space="preserve">over possible energy transfers. </w:t>
        </w:r>
      </w:ins>
      <w:r w:rsidR="00E80563">
        <w:rPr>
          <w:rFonts w:eastAsiaTheme="minorEastAsia"/>
          <w:lang w:val="en-US"/>
        </w:rPr>
        <w:br/>
        <w:t xml:space="preserve">As discussed, the charged particle might lose its energy by colliding or </w:t>
      </w:r>
      <w:r w:rsidR="00DB546B">
        <w:rPr>
          <w:rFonts w:eastAsiaTheme="minorEastAsia"/>
          <w:lang w:val="en-US"/>
        </w:rPr>
        <w:t>by radiative transfer</w:t>
      </w:r>
      <w:r w:rsidR="00033234">
        <w:rPr>
          <w:rFonts w:eastAsiaTheme="minorEastAsia"/>
          <w:lang w:val="en-US"/>
        </w:rPr>
        <w:t>, we therefore separate</w:t>
      </w:r>
      <w:r w:rsidR="004377D3">
        <w:rPr>
          <w:rFonts w:eastAsiaTheme="minorEastAsia"/>
          <w:lang w:val="en-US"/>
        </w:rPr>
        <w:t xml:space="preserve"> these </w:t>
      </w:r>
      <w:r w:rsidR="007C2658">
        <w:rPr>
          <w:rFonts w:eastAsiaTheme="minorEastAsia"/>
          <w:lang w:val="en-US"/>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4377D3" w14:paraId="27CFF0B7" w14:textId="77777777" w:rsidTr="004377D3">
        <w:tc>
          <w:tcPr>
            <w:tcW w:w="9085" w:type="dxa"/>
          </w:tcPr>
          <w:p w14:paraId="7242095E" w14:textId="7B67AEDC" w:rsidR="004377D3" w:rsidRPr="007C2658" w:rsidRDefault="0061647E" w:rsidP="00D10D17">
            <w:pPr>
              <w:rPr>
                <w:lang w:val="en-US"/>
              </w:rPr>
            </w:pPr>
            <m:oMathPara>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oMath>
            </m:oMathPara>
          </w:p>
        </w:tc>
        <w:tc>
          <w:tcPr>
            <w:tcW w:w="265" w:type="dxa"/>
          </w:tcPr>
          <w:p w14:paraId="6A6E62C4" w14:textId="06128A9B" w:rsidR="004377D3" w:rsidRPr="000002E8" w:rsidRDefault="00783C9D" w:rsidP="000002E8">
            <w:pPr>
              <w:pStyle w:val="Caption"/>
              <w:rPr>
                <w:sz w:val="24"/>
                <w:szCs w:val="24"/>
                <w:lang w:val="en-US"/>
              </w:rPr>
            </w:pPr>
            <w:ins w:id="1456"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457"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458" w:author="Jacob Lie" w:date="2022-02-01T16:19:00Z">
              <w:r>
                <w:rPr>
                  <w:noProof/>
                  <w:sz w:val="24"/>
                  <w:szCs w:val="24"/>
                  <w:lang w:val="en-US"/>
                </w:rPr>
                <w:t>9</w:t>
              </w:r>
              <w:r>
                <w:rPr>
                  <w:sz w:val="24"/>
                  <w:szCs w:val="24"/>
                  <w:lang w:val="en-US"/>
                </w:rPr>
                <w:fldChar w:fldCharType="end"/>
              </w:r>
            </w:ins>
            <w:del w:id="1459"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9</w:delText>
              </w:r>
              <w:r w:rsidR="00723A4E" w:rsidDel="00783C9D">
                <w:rPr>
                  <w:sz w:val="24"/>
                  <w:szCs w:val="24"/>
                  <w:lang w:val="en-US"/>
                </w:rPr>
                <w:fldChar w:fldCharType="end"/>
              </w:r>
            </w:del>
          </w:p>
        </w:tc>
      </w:tr>
    </w:tbl>
    <w:p w14:paraId="319B9902" w14:textId="6DCE4F5D" w:rsidR="00755BB7" w:rsidRPr="004B5EAA" w:rsidRDefault="004A0B7F" w:rsidP="00755BB7">
      <w:pPr>
        <w:rPr>
          <w:ins w:id="1460" w:author="Jacob Lie" w:date="2021-11-12T17:15:00Z"/>
          <w:rFonts w:eastAsiaTheme="minorEastAsia"/>
          <w:lang w:val="en-US"/>
          <w:rPrChange w:id="1461" w:author="Jacob Lie" w:date="2021-12-10T11:46:00Z">
            <w:rPr>
              <w:ins w:id="1462" w:author="Jacob Lie" w:date="2021-11-12T17:15:00Z"/>
              <w:lang w:val="en-US"/>
            </w:rPr>
          </w:rPrChange>
        </w:rPr>
      </w:pPr>
      <w:r>
        <w:rPr>
          <w:rFonts w:eastAsiaTheme="minorEastAsia"/>
          <w:lang w:val="en-US"/>
        </w:rPr>
        <w:t xml:space="preserve">Energy lost to radiative transfer does not contribute to dose, because </w:t>
      </w:r>
      <w:r w:rsidR="007F3E3A">
        <w:rPr>
          <w:rFonts w:eastAsiaTheme="minorEastAsia"/>
          <w:lang w:val="en-US"/>
        </w:rPr>
        <w:t>of the large</w:t>
      </w:r>
      <w:r w:rsidR="00F34214">
        <w:rPr>
          <w:rFonts w:eastAsiaTheme="minorEastAsia"/>
          <w:lang w:val="en-US"/>
        </w:rPr>
        <w:t>r</w:t>
      </w:r>
      <w:r w:rsidR="007F3E3A">
        <w:rPr>
          <w:rFonts w:eastAsiaTheme="minorEastAsia"/>
          <w:lang w:val="en-US"/>
        </w:rPr>
        <w:t xml:space="preserve"> range of the </w:t>
      </w:r>
      <w:r w:rsidR="00F34214">
        <w:rPr>
          <w:rFonts w:eastAsiaTheme="minorEastAsia"/>
          <w:lang w:val="en-US"/>
        </w:rPr>
        <w:t>photons</w:t>
      </w:r>
      <w:r w:rsidR="006B2522">
        <w:rPr>
          <w:rFonts w:eastAsiaTheme="minorEastAsia"/>
          <w:lang w:val="en-US"/>
        </w:rPr>
        <w:t xml:space="preserve">. Radiative </w:t>
      </w:r>
      <w:r w:rsidR="007D3256">
        <w:rPr>
          <w:rFonts w:eastAsiaTheme="minorEastAsia"/>
          <w:lang w:val="en-US"/>
        </w:rPr>
        <w:t>stopping power</w:t>
      </w:r>
      <w:r w:rsidR="006B2522">
        <w:rPr>
          <w:rFonts w:eastAsiaTheme="minorEastAsia"/>
          <w:lang w:val="en-US"/>
        </w:rPr>
        <w:t xml:space="preserve"> is still important</w:t>
      </w:r>
      <w:r w:rsidR="005B2BF2">
        <w:rPr>
          <w:rFonts w:eastAsiaTheme="minorEastAsia"/>
          <w:lang w:val="en-US"/>
        </w:rPr>
        <w:t xml:space="preserve"> to accurately describe the range of the charged particle.</w:t>
      </w:r>
      <w:r w:rsidR="006B2522">
        <w:rPr>
          <w:rFonts w:eastAsiaTheme="minorEastAsia"/>
          <w:lang w:val="en-US"/>
        </w:rPr>
        <w:t xml:space="preserve"> </w:t>
      </w:r>
      <w:r w:rsidR="009E4FCB">
        <w:rPr>
          <w:rFonts w:eastAsiaTheme="minorEastAsia"/>
          <w:lang w:val="en-US"/>
        </w:rPr>
        <w:br/>
      </w:r>
      <w:r w:rsidR="00755BB7">
        <w:rPr>
          <w:rFonts w:eastAsiaTheme="minorEastAsia"/>
          <w:lang w:val="en-US"/>
        </w:rPr>
        <w:t>Collision stopping power</w:t>
      </w:r>
      <w:ins w:id="1463" w:author="Jacob Lie" w:date="2021-12-10T11:38:00Z">
        <w:r w:rsidR="00755BB7">
          <w:rPr>
            <w:lang w:val="en-US"/>
          </w:rPr>
          <w:t xml:space="preserve"> is split into two </w:t>
        </w:r>
      </w:ins>
      <w:r w:rsidR="0061647E">
        <w:rPr>
          <w:lang w:val="en-US"/>
        </w:rPr>
        <w:t>parts</w:t>
      </w:r>
      <w:r w:rsidR="00755BB7">
        <w:rPr>
          <w:lang w:val="en-US"/>
        </w:rPr>
        <w:t>:</w:t>
      </w:r>
      <w:ins w:id="1464" w:author="Jacob Lie" w:date="2021-12-10T11:38:00Z">
        <w:r w:rsidR="00755BB7">
          <w:rPr>
            <w:lang w:val="en-US"/>
          </w:rPr>
          <w:t xml:space="preserve"> for soft </w:t>
        </w:r>
      </w:ins>
      <m:oMath>
        <m:sSub>
          <m:sSubPr>
            <m:ctrlPr>
              <w:ins w:id="1465" w:author="Jacob Lie" w:date="2021-12-10T11:38:00Z">
                <w:rPr>
                  <w:rFonts w:ascii="Cambria Math" w:hAnsi="Cambria Math"/>
                  <w:i/>
                  <w:lang w:val="en-US"/>
                </w:rPr>
              </w:ins>
            </m:ctrlPr>
          </m:sSubPr>
          <m:e>
            <m:r>
              <w:ins w:id="1466" w:author="Jacob Lie" w:date="2021-12-10T11:38:00Z">
                <w:rPr>
                  <w:rFonts w:ascii="Cambria Math" w:hAnsi="Cambria Math"/>
                  <w:lang w:val="en-US"/>
                </w:rPr>
                <m:t>S</m:t>
              </w:ins>
            </m:r>
          </m:e>
          <m:sub>
            <m:r>
              <w:ins w:id="1467" w:author="Jacob Lie" w:date="2021-12-10T11:39:00Z">
                <w:rPr>
                  <w:rFonts w:ascii="Cambria Math" w:hAnsi="Cambria Math"/>
                  <w:lang w:val="en-US"/>
                </w:rPr>
                <m:t>soft</m:t>
              </w:ins>
            </m:r>
          </m:sub>
        </m:sSub>
      </m:oMath>
      <w:ins w:id="1468" w:author="Jacob Lie" w:date="2021-12-10T11:39:00Z">
        <w:r w:rsidR="00755BB7">
          <w:rPr>
            <w:rFonts w:eastAsiaTheme="minorEastAsia"/>
            <w:lang w:val="en-US"/>
          </w:rPr>
          <w:t xml:space="preserve"> and hard collisions </w:t>
        </w:r>
      </w:ins>
      <m:oMath>
        <m:sSub>
          <m:sSubPr>
            <m:ctrlPr>
              <w:ins w:id="1469" w:author="Jacob Lie" w:date="2021-12-10T11:39:00Z">
                <w:rPr>
                  <w:rFonts w:ascii="Cambria Math" w:eastAsiaTheme="minorEastAsia" w:hAnsi="Cambria Math"/>
                  <w:i/>
                  <w:lang w:val="en-US"/>
                </w:rPr>
              </w:ins>
            </m:ctrlPr>
          </m:sSubPr>
          <m:e>
            <m:r>
              <w:ins w:id="1470" w:author="Jacob Lie" w:date="2021-12-10T11:39:00Z">
                <w:rPr>
                  <w:rFonts w:ascii="Cambria Math" w:eastAsiaTheme="minorEastAsia" w:hAnsi="Cambria Math"/>
                  <w:lang w:val="en-US"/>
                </w:rPr>
                <m:t>S</m:t>
              </w:ins>
            </m:r>
          </m:e>
          <m:sub>
            <m:r>
              <w:ins w:id="1471" w:author="Jacob Lie" w:date="2021-12-10T11:39:00Z">
                <w:rPr>
                  <w:rFonts w:ascii="Cambria Math" w:eastAsiaTheme="minorEastAsia" w:hAnsi="Cambria Math"/>
                  <w:lang w:val="en-US"/>
                </w:rPr>
                <m:t>hard</m:t>
              </w:ins>
            </m:r>
          </m:sub>
        </m:sSub>
      </m:oMath>
      <w:ins w:id="1472" w:author="Jacob Lie" w:date="2021-12-10T11:39:00Z">
        <w:r w:rsidR="00755BB7">
          <w:rPr>
            <w:rFonts w:eastAsiaTheme="minorEastAsia"/>
            <w:lang w:val="en-US"/>
          </w:rPr>
          <w:t xml:space="preserve">. </w:t>
        </w:r>
      </w:ins>
      <w:ins w:id="1473" w:author="Jacob Lie" w:date="2021-12-10T11:40:00Z">
        <w:r w:rsidR="00755BB7">
          <w:rPr>
            <w:rFonts w:eastAsiaTheme="minorEastAsia"/>
            <w:lang w:val="en-US"/>
          </w:rPr>
          <w:t xml:space="preserve">As we </w:t>
        </w:r>
      </w:ins>
      <w:r w:rsidR="00755BB7">
        <w:rPr>
          <w:rFonts w:eastAsiaTheme="minorEastAsia"/>
          <w:lang w:val="en-US"/>
        </w:rPr>
        <w:t>Energy loss is</w:t>
      </w:r>
      <w:r w:rsidR="009E4FCB">
        <w:rPr>
          <w:rFonts w:eastAsiaTheme="minorEastAsia"/>
          <w:lang w:val="en-US"/>
        </w:rPr>
        <w:t xml:space="preserve"> </w:t>
      </w:r>
      <w:r w:rsidR="00755BB7">
        <w:rPr>
          <w:rFonts w:eastAsiaTheme="minorEastAsia"/>
          <w:lang w:val="en-US"/>
        </w:rPr>
        <w:t>dependent on the material it penetrates,</w:t>
      </w:r>
      <w:ins w:id="1474" w:author="Jacob Lie" w:date="2021-12-10T11:49:00Z">
        <w:r w:rsidR="00755BB7">
          <w:rPr>
            <w:rFonts w:eastAsiaTheme="minorEastAsia"/>
            <w:lang w:val="en-US"/>
          </w:rPr>
          <w:t xml:space="preserve"> </w:t>
        </w:r>
      </w:ins>
      <w:r w:rsidR="00755BB7">
        <w:rPr>
          <w:rFonts w:eastAsiaTheme="minorEastAsia"/>
          <w:lang w:val="en-US"/>
        </w:rPr>
        <w:t>we</w:t>
      </w:r>
      <w:ins w:id="1475" w:author="Jacob Lie" w:date="2021-12-10T11:50:00Z">
        <w:r w:rsidR="00755BB7">
          <w:rPr>
            <w:rFonts w:eastAsiaTheme="minorEastAsia"/>
            <w:lang w:val="en-US"/>
          </w:rPr>
          <w:t xml:space="preserve"> therefore</w:t>
        </w:r>
      </w:ins>
      <w:ins w:id="1476" w:author="Jacob Lie" w:date="2021-12-10T11:49:00Z">
        <w:r w:rsidR="00755BB7">
          <w:rPr>
            <w:rFonts w:eastAsiaTheme="minorEastAsia"/>
            <w:lang w:val="en-US"/>
          </w:rPr>
          <w:t xml:space="preserve"> introduce </w:t>
        </w:r>
        <w:r w:rsidR="00755BB7">
          <w:rPr>
            <w:rFonts w:eastAsiaTheme="minorEastAsia"/>
            <w:b/>
            <w:bCs/>
            <w:lang w:val="en-US"/>
          </w:rPr>
          <w:t>mass stopping power</w:t>
        </w:r>
      </w:ins>
      <w:ins w:id="1477" w:author="Jacob Lie" w:date="2021-12-10T11:50:00Z">
        <w:r w:rsidR="00755BB7">
          <w:rPr>
            <w:rFonts w:eastAsiaTheme="minorEastAsia"/>
            <w:lang w:val="en-US"/>
          </w:rPr>
          <w:t xml:space="preserve"> </w:t>
        </w:r>
      </w:ins>
      <w:r w:rsidR="00755BB7">
        <w:rPr>
          <w:rFonts w:eastAsiaTheme="minorEastAsia"/>
          <w:lang w:val="en-US"/>
        </w:rPr>
        <w:t>by dividing the stopping power by the material density</w:t>
      </w:r>
      <w:r w:rsidR="009B387C">
        <w:rPr>
          <w:rFonts w:eastAsiaTheme="minorEastAsia"/>
          <w:lang w:val="en-US"/>
        </w:rPr>
        <w:t xml:space="preserve"> </w:t>
      </w:r>
      <m:oMath>
        <m:r>
          <w:rPr>
            <w:rFonts w:ascii="Cambria Math" w:eastAsiaTheme="minorEastAsia" w:hAnsi="Cambria Math"/>
            <w:lang w:val="en-US"/>
          </w:rPr>
          <m:t>S/ρ</m:t>
        </m:r>
      </m:oMath>
      <w:ins w:id="1478" w:author="Jacob Lie" w:date="2021-12-10T11:50:00Z">
        <w:r w:rsidR="00755BB7">
          <w:rPr>
            <w:rFonts w:eastAsiaTheme="minorEastAsia"/>
            <w:lang w:val="en-US"/>
          </w:rPr>
          <w:t>.</w:t>
        </w:r>
      </w:ins>
      <w:r w:rsidR="00755BB7">
        <w:rPr>
          <w:rFonts w:eastAsiaTheme="minorEastAsia"/>
          <w:lang w:val="en-US"/>
        </w:rPr>
        <w:t xml:space="preserve"> </w:t>
      </w:r>
      <w:r w:rsidR="00755BB7">
        <w:rPr>
          <w:rFonts w:eastAsiaTheme="minorEastAsia"/>
          <w:lang w:val="en-US"/>
        </w:rPr>
        <w:br/>
        <w:t>The total collision mass stopping power becomes</w:t>
      </w:r>
    </w:p>
    <w:p w14:paraId="4BA16BC1" w14:textId="1E152A19" w:rsidR="00755BB7" w:rsidRPr="00B771F3" w:rsidRDefault="00A513F6" w:rsidP="00755BB7">
      <w:pPr>
        <w:rPr>
          <w:b/>
          <w:bCs/>
          <w:lang w:val="en-US"/>
          <w:rPrChange w:id="1479" w:author="Jacob Lie" w:date="2021-11-12T17:16:00Z">
            <w:rPr>
              <w:lang w:val="en-US"/>
            </w:rPr>
          </w:rPrChange>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ρ</m:t>
              </m:r>
            </m:den>
          </m:f>
          <m:r>
            <w:rPr>
              <w:rFonts w:ascii="Cambria Math" w:eastAsiaTheme="minorEastAsia" w:hAnsi="Cambria Math"/>
              <w:lang w:val="en-US"/>
            </w:rPr>
            <m:t xml:space="preserve">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dT</m:t>
                  </m:r>
                </m:e>
                <m:sub>
                  <m:r>
                    <w:rPr>
                      <w:rFonts w:ascii="Cambria Math" w:hAnsi="Cambria Math"/>
                      <w:lang w:val="en-US"/>
                    </w:rPr>
                    <m:t>c</m:t>
                  </m:r>
                </m:sub>
              </m:sSub>
            </m:num>
            <m:den>
              <m:r>
                <w:rPr>
                  <w:rFonts w:ascii="Cambria Math" w:hAnsi="Cambria Math"/>
                  <w:lang w:val="en-US"/>
                </w:rPr>
                <m:t>ρdx</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dT</m:t>
                  </m:r>
                </m:e>
                <m:sub>
                  <m:r>
                    <w:rPr>
                      <w:rFonts w:ascii="Cambria Math" w:hAnsi="Cambria Math"/>
                      <w:lang w:val="en-US"/>
                    </w:rPr>
                    <m:t>c,Soft</m:t>
                  </m:r>
                </m:sub>
              </m:sSub>
            </m:num>
            <m:den>
              <m:r>
                <w:rPr>
                  <w:rFonts w:ascii="Cambria Math" w:hAnsi="Cambria Math"/>
                  <w:lang w:val="en-US"/>
                </w:rPr>
                <m:t>ρdx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c,Hard</m:t>
                  </m:r>
                </m:sub>
              </m:sSub>
            </m:num>
            <m:den>
              <m:r>
                <w:rPr>
                  <w:rFonts w:ascii="Cambria Math" w:hAnsi="Cambria Math"/>
                  <w:lang w:val="en-US"/>
                </w:rPr>
                <m:t>ρdx</m:t>
              </m:r>
            </m:den>
          </m:f>
          <m:r>
            <w:rPr>
              <w:rFonts w:ascii="Cambria Math" w:hAnsi="Cambria Math"/>
              <w:lang w:val="en-US"/>
            </w:rPr>
            <m:t xml:space="preserve"> </m:t>
          </m:r>
          <m:r>
            <w:del w:id="1480" w:author="Jacob Lie" w:date="2022-02-01T15:24:00Z">
              <w:rPr>
                <w:rFonts w:ascii="Cambria Math" w:hAnsi="Cambria Math"/>
                <w:lang w:val="en-US"/>
              </w:rPr>
              <m:t xml:space="preserve"> </m:t>
            </w:del>
          </m:r>
          <m:d>
            <m:dPr>
              <m:begChr m:val="["/>
              <m:endChr m:val="]"/>
              <m:ctrlPr>
                <w:del w:id="1481" w:author="Jacob Lie" w:date="2022-02-01T15:24:00Z">
                  <w:rPr>
                    <w:rFonts w:ascii="Cambria Math" w:hAnsi="Cambria Math"/>
                    <w:i/>
                    <w:lang w:val="en-US"/>
                  </w:rPr>
                </w:del>
              </m:ctrlPr>
            </m:dPr>
            <m:e>
              <m:r>
                <w:del w:id="1482" w:author="Jacob Lie" w:date="2022-02-01T15:24:00Z">
                  <w:rPr>
                    <w:rFonts w:ascii="Cambria Math" w:hAnsi="Cambria Math"/>
                    <w:lang w:val="en-US"/>
                  </w:rPr>
                  <m:t>MeV</m:t>
                </w:del>
              </m:r>
              <m:f>
                <m:fPr>
                  <m:ctrlPr>
                    <w:del w:id="1483" w:author="Jacob Lie" w:date="2022-02-01T15:24:00Z">
                      <w:rPr>
                        <w:rFonts w:ascii="Cambria Math" w:hAnsi="Cambria Math"/>
                        <w:i/>
                        <w:lang w:val="en-US"/>
                      </w:rPr>
                    </w:del>
                  </m:ctrlPr>
                </m:fPr>
                <m:num>
                  <m:r>
                    <w:del w:id="1484" w:author="Jacob Lie" w:date="2022-02-01T15:24:00Z">
                      <w:rPr>
                        <w:rFonts w:ascii="Cambria Math" w:hAnsi="Cambria Math"/>
                        <w:lang w:val="en-US"/>
                      </w:rPr>
                      <m:t>c</m:t>
                    </w:del>
                  </m:r>
                  <m:sSup>
                    <m:sSupPr>
                      <m:ctrlPr>
                        <w:del w:id="1485" w:author="Jacob Lie" w:date="2022-02-01T15:24:00Z">
                          <w:rPr>
                            <w:rFonts w:ascii="Cambria Math" w:hAnsi="Cambria Math"/>
                            <w:i/>
                            <w:lang w:val="en-US"/>
                          </w:rPr>
                        </w:del>
                      </m:ctrlPr>
                    </m:sSupPr>
                    <m:e>
                      <m:r>
                        <w:del w:id="1486" w:author="Jacob Lie" w:date="2022-02-01T15:24:00Z">
                          <w:rPr>
                            <w:rFonts w:ascii="Cambria Math" w:hAnsi="Cambria Math"/>
                            <w:lang w:val="en-US"/>
                          </w:rPr>
                          <m:t>m</m:t>
                        </w:del>
                      </m:r>
                    </m:e>
                    <m:sup>
                      <m:r>
                        <w:del w:id="1487" w:author="Jacob Lie" w:date="2022-02-01T15:24:00Z">
                          <w:rPr>
                            <w:rFonts w:ascii="Cambria Math" w:hAnsi="Cambria Math"/>
                            <w:lang w:val="en-US"/>
                          </w:rPr>
                          <m:t>2</m:t>
                        </w:del>
                      </m:r>
                    </m:sup>
                  </m:sSup>
                </m:num>
                <m:den>
                  <m:r>
                    <w:del w:id="1488" w:author="Jacob Lie" w:date="2022-02-01T15:24:00Z">
                      <w:rPr>
                        <w:rFonts w:ascii="Cambria Math" w:hAnsi="Cambria Math"/>
                        <w:lang w:val="en-US"/>
                      </w:rPr>
                      <m:t>g</m:t>
                    </w:del>
                  </m:r>
                </m:den>
              </m:f>
            </m:e>
          </m:d>
          <m:r>
            <w:del w:id="1489" w:author="Jacob Lie" w:date="2022-02-01T15:24:00Z">
              <w:rPr>
                <w:rFonts w:ascii="Cambria Math" w:hAnsi="Cambria Math"/>
                <w:lang w:val="en-US"/>
              </w:rPr>
              <m:t xml:space="preserve"> .</m:t>
            </w:del>
          </m:r>
        </m:oMath>
      </m:oMathPara>
    </w:p>
    <w:p w14:paraId="2223AB44" w14:textId="77777777" w:rsidR="00D2483C" w:rsidRDefault="00D2483C" w:rsidP="00755BB7">
      <w:pPr>
        <w:rPr>
          <w:rFonts w:asciiTheme="minorHAnsi" w:hAnsiTheme="minorHAnsi" w:cstheme="minorHAnsi"/>
          <w:lang w:val="en-US"/>
        </w:rPr>
      </w:pPr>
    </w:p>
    <w:p w14:paraId="308BF3FB" w14:textId="77777777" w:rsidR="00A513F6" w:rsidRPr="00A513F6" w:rsidRDefault="00A513F6" w:rsidP="00755BB7">
      <w:pPr>
        <w:rPr>
          <w:rFonts w:asciiTheme="minorHAnsi" w:eastAsiaTheme="minorEastAsia" w:hAnsiTheme="minorHAnsi" w:cstheme="min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90" w:author="Jacob Lie" w:date="2022-02-01T15:54:00Z">
          <w:tblPr>
            <w:tblStyle w:val="TableGrid"/>
            <w:tblW w:w="0" w:type="auto"/>
            <w:tblLook w:val="04A0" w:firstRow="1" w:lastRow="0" w:firstColumn="1" w:lastColumn="0" w:noHBand="0" w:noVBand="1"/>
          </w:tblPr>
        </w:tblPrChange>
      </w:tblPr>
      <w:tblGrid>
        <w:gridCol w:w="8694"/>
        <w:gridCol w:w="656"/>
        <w:tblGridChange w:id="1491">
          <w:tblGrid>
            <w:gridCol w:w="8694"/>
            <w:gridCol w:w="656"/>
          </w:tblGrid>
        </w:tblGridChange>
      </w:tblGrid>
      <w:tr w:rsidR="005C524A" w14:paraId="4452C9E4" w14:textId="77777777" w:rsidTr="00224DF8">
        <w:trPr>
          <w:ins w:id="1492" w:author="Jacob Lie" w:date="2022-02-01T15:57:00Z"/>
        </w:trPr>
        <w:tc>
          <w:tcPr>
            <w:tcW w:w="8694" w:type="dxa"/>
            <w:tcPrChange w:id="1493" w:author="Jacob Lie" w:date="2022-02-01T15:54:00Z">
              <w:tcPr>
                <w:tcW w:w="9085" w:type="dxa"/>
              </w:tcPr>
            </w:tcPrChange>
          </w:tcPr>
          <w:p w14:paraId="52673700" w14:textId="318F8E2D" w:rsidR="005C524A" w:rsidRDefault="005C524A" w:rsidP="00D10D17">
            <w:pPr>
              <w:rPr>
                <w:ins w:id="1494" w:author="Jacob Lie" w:date="2022-02-01T15:57:00Z"/>
              </w:rPr>
            </w:pPr>
            <m:oMathPara>
              <m:oMath>
                <m:r>
                  <w:ins w:id="1495" w:author="Jacob Lie" w:date="2022-02-01T15:57:00Z">
                    <w:rPr>
                      <w:rFonts w:ascii="Cambria Math" w:hAnsi="Cambria Math"/>
                      <w:lang w:val="en-US"/>
                    </w:rPr>
                    <m:t>=</m:t>
                  </w:ins>
                </m:r>
                <m:f>
                  <m:fPr>
                    <m:ctrlPr>
                      <w:ins w:id="1496" w:author="Jacob Lie" w:date="2022-02-01T15:57:00Z">
                        <w:rPr>
                          <w:rFonts w:ascii="Cambria Math" w:hAnsi="Cambria Math"/>
                          <w:i/>
                          <w:lang w:val="en-US"/>
                        </w:rPr>
                      </w:ins>
                    </m:ctrlPr>
                  </m:fPr>
                  <m:num>
                    <m:r>
                      <w:ins w:id="1497" w:author="Jacob Lie" w:date="2022-02-01T15:57:00Z">
                        <w:rPr>
                          <w:rFonts w:ascii="Cambria Math" w:hAnsi="Cambria Math"/>
                          <w:lang w:val="en-US"/>
                        </w:rPr>
                        <m:t>4π</m:t>
                      </w:ins>
                    </m:r>
                    <m:sSub>
                      <m:sSubPr>
                        <m:ctrlPr>
                          <w:ins w:id="1498" w:author="Jacob Lie" w:date="2022-02-01T15:57:00Z">
                            <w:rPr>
                              <w:rFonts w:ascii="Cambria Math" w:hAnsi="Cambria Math"/>
                              <w:i/>
                              <w:lang w:val="en-US"/>
                            </w:rPr>
                          </w:ins>
                        </m:ctrlPr>
                      </m:sSubPr>
                      <m:e>
                        <m:r>
                          <w:ins w:id="1499" w:author="Jacob Lie" w:date="2022-02-01T15:57:00Z">
                            <w:rPr>
                              <w:rFonts w:ascii="Cambria Math" w:hAnsi="Cambria Math"/>
                              <w:lang w:val="en-US"/>
                            </w:rPr>
                            <m:t>N</m:t>
                          </w:ins>
                        </m:r>
                      </m:e>
                      <m:sub>
                        <m:r>
                          <w:ins w:id="1500" w:author="Jacob Lie" w:date="2022-02-01T15:57:00Z">
                            <w:rPr>
                              <w:rFonts w:ascii="Cambria Math" w:hAnsi="Cambria Math"/>
                              <w:lang w:val="en-US"/>
                            </w:rPr>
                            <m:t>A</m:t>
                          </w:ins>
                        </m:r>
                      </m:sub>
                    </m:sSub>
                    <m:r>
                      <w:ins w:id="1501" w:author="Jacob Lie" w:date="2022-02-01T15:57:00Z">
                        <w:rPr>
                          <w:rFonts w:ascii="Cambria Math" w:hAnsi="Cambria Math"/>
                          <w:lang w:val="en-US"/>
                        </w:rPr>
                        <m:t>Z</m:t>
                      </w:ins>
                    </m:r>
                  </m:num>
                  <m:den>
                    <m:r>
                      <w:ins w:id="1502" w:author="Jacob Lie" w:date="2022-02-01T15:57:00Z">
                        <w:rPr>
                          <w:rFonts w:ascii="Cambria Math" w:hAnsi="Cambria Math"/>
                          <w:lang w:val="en-US"/>
                        </w:rPr>
                        <m:t>A</m:t>
                      </w:ins>
                    </m:r>
                  </m:den>
                </m:f>
                <m:f>
                  <m:fPr>
                    <m:ctrlPr>
                      <w:ins w:id="1503" w:author="Jacob Lie" w:date="2022-02-01T15:57:00Z">
                        <w:rPr>
                          <w:rFonts w:ascii="Cambria Math" w:eastAsiaTheme="minorEastAsia" w:hAnsi="Cambria Math" w:cstheme="minorHAnsi"/>
                          <w:i/>
                          <w:lang w:val="en-US"/>
                        </w:rPr>
                      </w:ins>
                    </m:ctrlPr>
                  </m:fPr>
                  <m:num>
                    <m:sSubSup>
                      <m:sSubSupPr>
                        <m:ctrlPr>
                          <w:ins w:id="1504" w:author="Jacob Lie" w:date="2022-02-01T15:57:00Z">
                            <w:rPr>
                              <w:rFonts w:ascii="Cambria Math" w:eastAsiaTheme="minorEastAsia" w:hAnsi="Cambria Math" w:cstheme="minorHAnsi"/>
                              <w:i/>
                              <w:lang w:val="en-US"/>
                            </w:rPr>
                          </w:ins>
                        </m:ctrlPr>
                      </m:sSubSupPr>
                      <m:e>
                        <m:r>
                          <w:ins w:id="1505" w:author="Jacob Lie" w:date="2022-02-01T15:57:00Z">
                            <w:rPr>
                              <w:rFonts w:ascii="Cambria Math" w:eastAsiaTheme="minorEastAsia" w:hAnsi="Cambria Math" w:cstheme="minorHAnsi"/>
                              <w:lang w:val="en-US"/>
                            </w:rPr>
                            <m:t>r</m:t>
                          </w:ins>
                        </m:r>
                      </m:e>
                      <m:sub>
                        <m:r>
                          <w:ins w:id="1506" w:author="Jacob Lie" w:date="2022-02-01T15:57:00Z">
                            <w:rPr>
                              <w:rFonts w:ascii="Cambria Math" w:eastAsiaTheme="minorEastAsia" w:hAnsi="Cambria Math" w:cstheme="minorHAnsi"/>
                              <w:lang w:val="en-US"/>
                            </w:rPr>
                            <m:t>e</m:t>
                          </w:ins>
                        </m:r>
                      </m:sub>
                      <m:sup>
                        <m:r>
                          <w:ins w:id="1507" w:author="Jacob Lie" w:date="2022-02-01T15:57:00Z">
                            <w:rPr>
                              <w:rFonts w:ascii="Cambria Math" w:eastAsiaTheme="minorEastAsia" w:hAnsi="Cambria Math" w:cstheme="minorHAnsi"/>
                              <w:lang w:val="en-US"/>
                            </w:rPr>
                            <m:t>2</m:t>
                          </w:ins>
                        </m:r>
                      </m:sup>
                    </m:sSubSup>
                    <m:sSub>
                      <m:sSubPr>
                        <m:ctrlPr>
                          <w:ins w:id="1508" w:author="Jacob Lie" w:date="2022-02-01T15:57:00Z">
                            <w:rPr>
                              <w:rFonts w:ascii="Cambria Math" w:eastAsiaTheme="minorEastAsia" w:hAnsi="Cambria Math" w:cstheme="minorHAnsi"/>
                              <w:i/>
                              <w:lang w:val="en-US"/>
                            </w:rPr>
                          </w:ins>
                        </m:ctrlPr>
                      </m:sSubPr>
                      <m:e>
                        <m:r>
                          <w:ins w:id="1509" w:author="Jacob Lie" w:date="2022-02-01T15:57:00Z">
                            <w:rPr>
                              <w:rFonts w:ascii="Cambria Math" w:eastAsiaTheme="minorEastAsia" w:hAnsi="Cambria Math" w:cstheme="minorHAnsi"/>
                              <w:lang w:val="en-US"/>
                            </w:rPr>
                            <m:t>m</m:t>
                          </w:ins>
                        </m:r>
                      </m:e>
                      <m:sub>
                        <m:r>
                          <w:ins w:id="1510" w:author="Jacob Lie" w:date="2022-02-01T15:57:00Z">
                            <w:rPr>
                              <w:rFonts w:ascii="Cambria Math" w:eastAsiaTheme="minorEastAsia" w:hAnsi="Cambria Math" w:cstheme="minorHAnsi"/>
                              <w:lang w:val="en-US"/>
                            </w:rPr>
                            <m:t>e</m:t>
                          </w:ins>
                        </m:r>
                      </m:sub>
                    </m:sSub>
                    <m:sSup>
                      <m:sSupPr>
                        <m:ctrlPr>
                          <w:ins w:id="1511" w:author="Jacob Lie" w:date="2022-02-01T15:57:00Z">
                            <w:rPr>
                              <w:rFonts w:ascii="Cambria Math" w:eastAsiaTheme="minorEastAsia" w:hAnsi="Cambria Math" w:cstheme="minorHAnsi"/>
                              <w:i/>
                              <w:lang w:val="en-US"/>
                            </w:rPr>
                          </w:ins>
                        </m:ctrlPr>
                      </m:sSupPr>
                      <m:e>
                        <m:r>
                          <w:ins w:id="1512" w:author="Jacob Lie" w:date="2022-02-01T15:57:00Z">
                            <w:rPr>
                              <w:rFonts w:ascii="Cambria Math" w:eastAsiaTheme="minorEastAsia" w:hAnsi="Cambria Math" w:cstheme="minorHAnsi"/>
                              <w:lang w:val="en-US"/>
                            </w:rPr>
                            <m:t>c</m:t>
                          </w:ins>
                        </m:r>
                      </m:e>
                      <m:sup>
                        <m:r>
                          <w:ins w:id="1513" w:author="Jacob Lie" w:date="2022-02-01T15:57:00Z">
                            <w:rPr>
                              <w:rFonts w:ascii="Cambria Math" w:eastAsiaTheme="minorEastAsia" w:hAnsi="Cambria Math" w:cstheme="minorHAnsi"/>
                              <w:lang w:val="en-US"/>
                            </w:rPr>
                            <m:t>2</m:t>
                          </w:ins>
                        </m:r>
                      </m:sup>
                    </m:sSup>
                  </m:num>
                  <m:den>
                    <m:sSup>
                      <m:sSupPr>
                        <m:ctrlPr>
                          <w:ins w:id="1514" w:author="Jacob Lie" w:date="2022-02-01T15:57:00Z">
                            <w:rPr>
                              <w:rFonts w:ascii="Cambria Math" w:eastAsiaTheme="minorEastAsia" w:hAnsi="Cambria Math" w:cstheme="minorHAnsi"/>
                              <w:i/>
                              <w:lang w:val="en-US"/>
                            </w:rPr>
                          </w:ins>
                        </m:ctrlPr>
                      </m:sSupPr>
                      <m:e>
                        <m:r>
                          <w:ins w:id="1515" w:author="Jacob Lie" w:date="2022-02-01T15:57:00Z">
                            <w:rPr>
                              <w:rFonts w:ascii="Cambria Math" w:eastAsiaTheme="minorEastAsia" w:hAnsi="Cambria Math" w:cstheme="minorHAnsi"/>
                              <w:lang w:val="en-US"/>
                            </w:rPr>
                            <m:t>β</m:t>
                          </w:ins>
                        </m:r>
                      </m:e>
                      <m:sup>
                        <m:r>
                          <w:ins w:id="1516" w:author="Jacob Lie" w:date="2022-02-01T15:57:00Z">
                            <w:rPr>
                              <w:rFonts w:ascii="Cambria Math" w:eastAsiaTheme="minorEastAsia" w:hAnsi="Cambria Math" w:cstheme="minorHAnsi"/>
                              <w:lang w:val="en-US"/>
                            </w:rPr>
                            <m:t>2</m:t>
                          </w:ins>
                        </m:r>
                      </m:sup>
                    </m:sSup>
                  </m:den>
                </m:f>
                <m:sSup>
                  <m:sSupPr>
                    <m:ctrlPr>
                      <w:ins w:id="1517" w:author="Jacob Lie" w:date="2022-02-01T15:57:00Z">
                        <w:rPr>
                          <w:rFonts w:ascii="Cambria Math" w:eastAsiaTheme="minorEastAsia" w:hAnsi="Cambria Math" w:cstheme="minorHAnsi"/>
                          <w:i/>
                          <w:lang w:val="en-US"/>
                        </w:rPr>
                      </w:ins>
                    </m:ctrlPr>
                  </m:sSupPr>
                  <m:e>
                    <m:r>
                      <w:ins w:id="1518" w:author="Jacob Lie" w:date="2022-02-01T15:57:00Z">
                        <w:rPr>
                          <w:rFonts w:ascii="Cambria Math" w:eastAsiaTheme="minorEastAsia" w:hAnsi="Cambria Math" w:cstheme="minorHAnsi"/>
                          <w:lang w:val="en-US"/>
                        </w:rPr>
                        <m:t>z</m:t>
                      </w:ins>
                    </m:r>
                  </m:e>
                  <m:sup>
                    <m:r>
                      <w:ins w:id="1519" w:author="Jacob Lie" w:date="2022-02-01T15:57:00Z">
                        <w:rPr>
                          <w:rFonts w:ascii="Cambria Math" w:eastAsiaTheme="minorEastAsia" w:hAnsi="Cambria Math" w:cstheme="minorHAnsi"/>
                          <w:lang w:val="en-US"/>
                        </w:rPr>
                        <m:t>2</m:t>
                      </w:ins>
                    </m:r>
                  </m:sup>
                </m:sSup>
                <m:d>
                  <m:dPr>
                    <m:begChr m:val="["/>
                    <m:endChr m:val="]"/>
                    <m:ctrlPr>
                      <w:ins w:id="1520" w:author="Jacob Lie" w:date="2022-02-01T15:57:00Z">
                        <w:rPr>
                          <w:rFonts w:ascii="Cambria Math" w:eastAsiaTheme="minorEastAsia" w:hAnsi="Cambria Math" w:cstheme="minorHAnsi"/>
                          <w:i/>
                          <w:lang w:val="en-US"/>
                        </w:rPr>
                      </w:ins>
                    </m:ctrlPr>
                  </m:dPr>
                  <m:e>
                    <m:func>
                      <m:funcPr>
                        <m:ctrlPr>
                          <w:ins w:id="1521" w:author="Jacob Lie" w:date="2022-02-01T15:57:00Z">
                            <w:rPr>
                              <w:rFonts w:ascii="Cambria Math" w:eastAsiaTheme="minorEastAsia" w:hAnsi="Cambria Math" w:cstheme="minorHAnsi"/>
                              <w:i/>
                              <w:lang w:val="en-US"/>
                            </w:rPr>
                          </w:ins>
                        </m:ctrlPr>
                      </m:funcPr>
                      <m:fName>
                        <m:r>
                          <w:ins w:id="1522" w:author="Jacob Lie" w:date="2022-02-01T15:57:00Z">
                            <m:rPr>
                              <m:sty m:val="p"/>
                            </m:rPr>
                            <w:rPr>
                              <w:rFonts w:ascii="Cambria Math" w:eastAsiaTheme="minorEastAsia" w:hAnsi="Cambria Math" w:cstheme="minorHAnsi"/>
                              <w:lang w:val="en-US"/>
                            </w:rPr>
                            <m:t>ln</m:t>
                          </w:ins>
                        </m:r>
                      </m:fName>
                      <m:e>
                        <m:f>
                          <m:fPr>
                            <m:ctrlPr>
                              <w:ins w:id="1523" w:author="Jacob Lie" w:date="2022-02-01T15:57:00Z">
                                <w:rPr>
                                  <w:rFonts w:ascii="Cambria Math" w:eastAsiaTheme="minorEastAsia" w:hAnsi="Cambria Math" w:cstheme="minorHAnsi"/>
                                  <w:i/>
                                  <w:lang w:val="en-US"/>
                                </w:rPr>
                              </w:ins>
                            </m:ctrlPr>
                          </m:fPr>
                          <m:num>
                            <m:r>
                              <w:ins w:id="1524" w:author="Jacob Lie" w:date="2022-02-01T15:57:00Z">
                                <w:rPr>
                                  <w:rFonts w:ascii="Cambria Math" w:eastAsiaTheme="minorEastAsia" w:hAnsi="Cambria Math" w:cstheme="minorHAnsi"/>
                                  <w:lang w:val="en-US"/>
                                </w:rPr>
                                <m:t>2</m:t>
                              </w:ins>
                            </m:r>
                            <m:sSub>
                              <m:sSubPr>
                                <m:ctrlPr>
                                  <w:ins w:id="1525" w:author="Jacob Lie" w:date="2022-02-01T15:57:00Z">
                                    <w:rPr>
                                      <w:rFonts w:ascii="Cambria Math" w:eastAsiaTheme="minorEastAsia" w:hAnsi="Cambria Math" w:cstheme="minorHAnsi"/>
                                      <w:i/>
                                      <w:lang w:val="en-US"/>
                                    </w:rPr>
                                  </w:ins>
                                </m:ctrlPr>
                              </m:sSubPr>
                              <m:e>
                                <m:r>
                                  <w:ins w:id="1526" w:author="Jacob Lie" w:date="2022-02-01T15:57:00Z">
                                    <w:rPr>
                                      <w:rFonts w:ascii="Cambria Math" w:eastAsiaTheme="minorEastAsia" w:hAnsi="Cambria Math" w:cstheme="minorHAnsi"/>
                                      <w:lang w:val="en-US"/>
                                    </w:rPr>
                                    <m:t>m</m:t>
                                  </w:ins>
                                </m:r>
                              </m:e>
                              <m:sub>
                                <m:r>
                                  <w:ins w:id="1527" w:author="Jacob Lie" w:date="2022-02-01T15:57:00Z">
                                    <w:rPr>
                                      <w:rFonts w:ascii="Cambria Math" w:eastAsiaTheme="minorEastAsia" w:hAnsi="Cambria Math" w:cstheme="minorHAnsi"/>
                                      <w:lang w:val="en-US"/>
                                    </w:rPr>
                                    <m:t>e</m:t>
                                  </w:ins>
                                </m:r>
                              </m:sub>
                            </m:sSub>
                            <m:sSup>
                              <m:sSupPr>
                                <m:ctrlPr>
                                  <w:ins w:id="1528" w:author="Jacob Lie" w:date="2022-02-01T15:57:00Z">
                                    <w:rPr>
                                      <w:rFonts w:ascii="Cambria Math" w:eastAsiaTheme="minorEastAsia" w:hAnsi="Cambria Math" w:cstheme="minorHAnsi"/>
                                      <w:i/>
                                      <w:lang w:val="en-US"/>
                                    </w:rPr>
                                  </w:ins>
                                </m:ctrlPr>
                              </m:sSupPr>
                              <m:e>
                                <m:r>
                                  <w:ins w:id="1529" w:author="Jacob Lie" w:date="2022-02-01T15:57:00Z">
                                    <w:rPr>
                                      <w:rFonts w:ascii="Cambria Math" w:eastAsiaTheme="minorEastAsia" w:hAnsi="Cambria Math" w:cstheme="minorHAnsi"/>
                                      <w:lang w:val="en-US"/>
                                    </w:rPr>
                                    <m:t>v</m:t>
                                  </w:ins>
                                </m:r>
                              </m:e>
                              <m:sup>
                                <m:r>
                                  <w:ins w:id="1530" w:author="Jacob Lie" w:date="2022-02-01T15:57:00Z">
                                    <w:rPr>
                                      <w:rFonts w:ascii="Cambria Math" w:eastAsiaTheme="minorEastAsia" w:hAnsi="Cambria Math" w:cstheme="minorHAnsi"/>
                                      <w:lang w:val="en-US"/>
                                    </w:rPr>
                                    <m:t>2</m:t>
                                  </w:ins>
                                </m:r>
                              </m:sup>
                            </m:sSup>
                          </m:num>
                          <m:den>
                            <m:r>
                              <w:ins w:id="1531" w:author="Jacob Lie" w:date="2022-02-01T15:57:00Z">
                                <w:rPr>
                                  <w:rFonts w:ascii="Cambria Math" w:eastAsiaTheme="minorEastAsia" w:hAnsi="Cambria Math" w:cstheme="minorHAnsi"/>
                                  <w:lang w:val="en-US"/>
                                </w:rPr>
                                <m:t>I</m:t>
                              </w:ins>
                            </m:r>
                          </m:den>
                        </m:f>
                      </m:e>
                    </m:func>
                    <m:r>
                      <w:ins w:id="1532" w:author="Jacob Lie" w:date="2022-02-01T15:57:00Z">
                        <w:rPr>
                          <w:rFonts w:ascii="Cambria Math" w:eastAsiaTheme="minorEastAsia" w:hAnsi="Cambria Math" w:cstheme="minorHAnsi"/>
                          <w:lang w:val="en-US"/>
                        </w:rPr>
                        <m:t>-</m:t>
                      </w:ins>
                    </m:r>
                    <m:func>
                      <m:funcPr>
                        <m:ctrlPr>
                          <w:ins w:id="1533" w:author="Jacob Lie" w:date="2022-02-01T15:57:00Z">
                            <w:rPr>
                              <w:rFonts w:ascii="Cambria Math" w:eastAsiaTheme="minorEastAsia" w:hAnsi="Cambria Math" w:cstheme="minorHAnsi"/>
                              <w:i/>
                              <w:lang w:val="en-US"/>
                            </w:rPr>
                          </w:ins>
                        </m:ctrlPr>
                      </m:funcPr>
                      <m:fName>
                        <m:r>
                          <w:ins w:id="1534" w:author="Jacob Lie" w:date="2022-02-01T15:57:00Z">
                            <m:rPr>
                              <m:sty m:val="p"/>
                            </m:rPr>
                            <w:rPr>
                              <w:rFonts w:ascii="Cambria Math" w:eastAsiaTheme="minorEastAsia" w:hAnsi="Cambria Math" w:cstheme="minorHAnsi"/>
                              <w:lang w:val="en-US"/>
                            </w:rPr>
                            <m:t>ln</m:t>
                          </w:ins>
                        </m:r>
                      </m:fName>
                      <m:e>
                        <m:d>
                          <m:dPr>
                            <m:ctrlPr>
                              <w:ins w:id="1535" w:author="Jacob Lie" w:date="2022-02-01T15:57:00Z">
                                <w:rPr>
                                  <w:rFonts w:ascii="Cambria Math" w:eastAsiaTheme="minorEastAsia" w:hAnsi="Cambria Math" w:cstheme="minorHAnsi"/>
                                  <w:i/>
                                  <w:lang w:val="en-US"/>
                                </w:rPr>
                              </w:ins>
                            </m:ctrlPr>
                          </m:dPr>
                          <m:e>
                            <m:r>
                              <w:ins w:id="1536" w:author="Jacob Lie" w:date="2022-02-01T15:57:00Z">
                                <w:rPr>
                                  <w:rFonts w:ascii="Cambria Math" w:eastAsiaTheme="minorEastAsia" w:hAnsi="Cambria Math" w:cstheme="minorHAnsi"/>
                                  <w:lang w:val="en-US"/>
                                </w:rPr>
                                <m:t>1-</m:t>
                              </w:ins>
                            </m:r>
                            <m:sSup>
                              <m:sSupPr>
                                <m:ctrlPr>
                                  <w:ins w:id="1537" w:author="Jacob Lie" w:date="2022-02-01T15:57:00Z">
                                    <w:rPr>
                                      <w:rFonts w:ascii="Cambria Math" w:eastAsiaTheme="minorEastAsia" w:hAnsi="Cambria Math" w:cstheme="minorHAnsi"/>
                                      <w:i/>
                                      <w:lang w:val="en-US"/>
                                    </w:rPr>
                                  </w:ins>
                                </m:ctrlPr>
                              </m:sSupPr>
                              <m:e>
                                <m:r>
                                  <w:ins w:id="1538" w:author="Jacob Lie" w:date="2022-02-01T15:57:00Z">
                                    <w:rPr>
                                      <w:rFonts w:ascii="Cambria Math" w:eastAsiaTheme="minorEastAsia" w:hAnsi="Cambria Math" w:cstheme="minorHAnsi"/>
                                      <w:lang w:val="en-US"/>
                                    </w:rPr>
                                    <m:t>β</m:t>
                                  </w:ins>
                                </m:r>
                              </m:e>
                              <m:sup>
                                <m:r>
                                  <w:ins w:id="1539" w:author="Jacob Lie" w:date="2022-02-01T15:57:00Z">
                                    <w:rPr>
                                      <w:rFonts w:ascii="Cambria Math" w:eastAsiaTheme="minorEastAsia" w:hAnsi="Cambria Math" w:cstheme="minorHAnsi"/>
                                      <w:lang w:val="en-US"/>
                                    </w:rPr>
                                    <m:t>2</m:t>
                                  </w:ins>
                                </m:r>
                              </m:sup>
                            </m:sSup>
                          </m:e>
                        </m:d>
                        <m:r>
                          <w:ins w:id="1540" w:author="Jacob Lie" w:date="2022-02-01T15:57:00Z">
                            <w:rPr>
                              <w:rFonts w:ascii="Cambria Math" w:eastAsiaTheme="minorEastAsia" w:hAnsi="Cambria Math" w:cstheme="minorHAnsi"/>
                              <w:lang w:val="en-US"/>
                            </w:rPr>
                            <m:t>-</m:t>
                          </w:ins>
                        </m:r>
                        <m:sSup>
                          <m:sSupPr>
                            <m:ctrlPr>
                              <w:ins w:id="1541" w:author="Jacob Lie" w:date="2022-02-01T15:57:00Z">
                                <w:rPr>
                                  <w:rFonts w:ascii="Cambria Math" w:eastAsiaTheme="minorEastAsia" w:hAnsi="Cambria Math" w:cstheme="minorHAnsi"/>
                                  <w:i/>
                                  <w:lang w:val="en-US"/>
                                </w:rPr>
                              </w:ins>
                            </m:ctrlPr>
                          </m:sSupPr>
                          <m:e>
                            <m:r>
                              <w:ins w:id="1542" w:author="Jacob Lie" w:date="2022-02-01T15:57:00Z">
                                <w:rPr>
                                  <w:rFonts w:ascii="Cambria Math" w:eastAsiaTheme="minorEastAsia" w:hAnsi="Cambria Math" w:cstheme="minorHAnsi"/>
                                  <w:lang w:val="en-US"/>
                                </w:rPr>
                                <m:t>β</m:t>
                              </w:ins>
                            </m:r>
                          </m:e>
                          <m:sup>
                            <m:r>
                              <w:ins w:id="1543" w:author="Jacob Lie" w:date="2022-02-01T15:57:00Z">
                                <w:rPr>
                                  <w:rFonts w:ascii="Cambria Math" w:eastAsiaTheme="minorEastAsia" w:hAnsi="Cambria Math" w:cstheme="minorHAnsi"/>
                                  <w:lang w:val="en-US"/>
                                </w:rPr>
                                <m:t>2</m:t>
                              </w:ins>
                            </m:r>
                          </m:sup>
                        </m:sSup>
                        <m:r>
                          <w:ins w:id="1544" w:author="Jacob Lie" w:date="2022-02-01T15:57:00Z">
                            <w:rPr>
                              <w:rFonts w:ascii="Cambria Math" w:eastAsiaTheme="minorEastAsia" w:hAnsi="Cambria Math" w:cstheme="minorHAnsi"/>
                              <w:lang w:val="en-US"/>
                            </w:rPr>
                            <m:t>-</m:t>
                          </w:ins>
                        </m:r>
                        <m:f>
                          <m:fPr>
                            <m:ctrlPr>
                              <w:ins w:id="1545" w:author="Jacob Lie" w:date="2022-02-01T15:57:00Z">
                                <w:rPr>
                                  <w:rFonts w:ascii="Cambria Math" w:eastAsiaTheme="minorEastAsia" w:hAnsi="Cambria Math" w:cstheme="minorHAnsi"/>
                                  <w:i/>
                                  <w:lang w:val="en-US"/>
                                </w:rPr>
                              </w:ins>
                            </m:ctrlPr>
                          </m:fPr>
                          <m:num>
                            <m:r>
                              <w:ins w:id="1546" w:author="Jacob Lie" w:date="2022-02-01T15:57:00Z">
                                <w:rPr>
                                  <w:rFonts w:ascii="Cambria Math" w:eastAsiaTheme="minorEastAsia" w:hAnsi="Cambria Math" w:cstheme="minorHAnsi"/>
                                  <w:lang w:val="en-US"/>
                                </w:rPr>
                                <m:t>C</m:t>
                              </w:ins>
                            </m:r>
                          </m:num>
                          <m:den>
                            <m:r>
                              <w:ins w:id="1547" w:author="Jacob Lie" w:date="2022-02-01T15:57:00Z">
                                <w:rPr>
                                  <w:rFonts w:ascii="Cambria Math" w:eastAsiaTheme="minorEastAsia" w:hAnsi="Cambria Math" w:cstheme="minorHAnsi"/>
                                  <w:lang w:val="en-US"/>
                                </w:rPr>
                                <m:t>Z</m:t>
                              </w:ins>
                            </m:r>
                          </m:den>
                        </m:f>
                      </m:e>
                    </m:func>
                  </m:e>
                </m:d>
                <m:r>
                  <w:ins w:id="1548" w:author="Jacob Lie" w:date="2022-02-01T15:57:00Z">
                    <w:rPr>
                      <w:rFonts w:ascii="Cambria Math" w:eastAsiaTheme="minorEastAsia" w:hAnsi="Cambria Math" w:cstheme="minorHAnsi"/>
                      <w:lang w:val="en-US"/>
                    </w:rPr>
                    <m:t xml:space="preserve">  </m:t>
                  </w:ins>
                </m:r>
                <m:r>
                  <w:ins w:id="1549" w:author="Jacob Lie" w:date="2022-02-01T15:57:00Z">
                    <w:rPr>
                      <w:rFonts w:ascii="Cambria Math" w:hAnsi="Cambria Math"/>
                      <w:lang w:val="en-US"/>
                    </w:rPr>
                    <m:t xml:space="preserve"> </m:t>
                  </w:ins>
                </m:r>
                <m:d>
                  <m:dPr>
                    <m:begChr m:val="["/>
                    <m:endChr m:val="]"/>
                    <m:ctrlPr>
                      <w:ins w:id="1550" w:author="Jacob Lie" w:date="2022-02-01T15:57:00Z">
                        <w:rPr>
                          <w:rFonts w:ascii="Cambria Math" w:hAnsi="Cambria Math"/>
                          <w:i/>
                          <w:lang w:val="en-US"/>
                        </w:rPr>
                      </w:ins>
                    </m:ctrlPr>
                  </m:dPr>
                  <m:e>
                    <m:r>
                      <w:ins w:id="1551" w:author="Jacob Lie" w:date="2022-02-01T15:57:00Z">
                        <w:rPr>
                          <w:rFonts w:ascii="Cambria Math" w:hAnsi="Cambria Math"/>
                          <w:lang w:val="en-US"/>
                        </w:rPr>
                        <m:t>MeV</m:t>
                      </w:ins>
                    </m:r>
                    <m:f>
                      <m:fPr>
                        <m:ctrlPr>
                          <w:ins w:id="1552" w:author="Jacob Lie" w:date="2022-02-01T15:57:00Z">
                            <w:rPr>
                              <w:rFonts w:ascii="Cambria Math" w:hAnsi="Cambria Math"/>
                              <w:i/>
                              <w:lang w:val="en-US"/>
                            </w:rPr>
                          </w:ins>
                        </m:ctrlPr>
                      </m:fPr>
                      <m:num>
                        <m:r>
                          <w:ins w:id="1553" w:author="Jacob Lie" w:date="2022-02-01T15:57:00Z">
                            <w:rPr>
                              <w:rFonts w:ascii="Cambria Math" w:hAnsi="Cambria Math"/>
                              <w:lang w:val="en-US"/>
                            </w:rPr>
                            <m:t>c</m:t>
                          </w:ins>
                        </m:r>
                        <m:sSup>
                          <m:sSupPr>
                            <m:ctrlPr>
                              <w:ins w:id="1554" w:author="Jacob Lie" w:date="2022-02-01T15:57:00Z">
                                <w:rPr>
                                  <w:rFonts w:ascii="Cambria Math" w:hAnsi="Cambria Math"/>
                                  <w:i/>
                                  <w:lang w:val="en-US"/>
                                </w:rPr>
                              </w:ins>
                            </m:ctrlPr>
                          </m:sSupPr>
                          <m:e>
                            <m:r>
                              <w:ins w:id="1555" w:author="Jacob Lie" w:date="2022-02-01T15:57:00Z">
                                <w:rPr>
                                  <w:rFonts w:ascii="Cambria Math" w:hAnsi="Cambria Math"/>
                                  <w:lang w:val="en-US"/>
                                </w:rPr>
                                <m:t>m</m:t>
                              </w:ins>
                            </m:r>
                          </m:e>
                          <m:sup>
                            <m:r>
                              <w:ins w:id="1556" w:author="Jacob Lie" w:date="2022-02-01T15:57:00Z">
                                <w:rPr>
                                  <w:rFonts w:ascii="Cambria Math" w:hAnsi="Cambria Math"/>
                                  <w:lang w:val="en-US"/>
                                </w:rPr>
                                <m:t>2</m:t>
                              </w:ins>
                            </m:r>
                          </m:sup>
                        </m:sSup>
                      </m:num>
                      <m:den>
                        <m:r>
                          <w:ins w:id="1557" w:author="Jacob Lie" w:date="2022-02-01T15:57:00Z">
                            <w:rPr>
                              <w:rFonts w:ascii="Cambria Math" w:hAnsi="Cambria Math"/>
                              <w:lang w:val="en-US"/>
                            </w:rPr>
                            <m:t>g</m:t>
                          </w:ins>
                        </m:r>
                      </m:den>
                    </m:f>
                  </m:e>
                </m:d>
                <m:r>
                  <w:ins w:id="1558" w:author="Jacob Lie" w:date="2022-02-01T15:57:00Z">
                    <w:rPr>
                      <w:rFonts w:ascii="Cambria Math" w:hAnsi="Cambria Math"/>
                      <w:lang w:val="en-US"/>
                    </w:rPr>
                    <m:t xml:space="preserve"> </m:t>
                  </w:ins>
                </m:r>
                <m:r>
                  <w:ins w:id="1559" w:author="Jacob Lie" w:date="2022-02-01T15:57:00Z">
                    <w:rPr>
                      <w:rFonts w:ascii="Cambria Math" w:eastAsiaTheme="minorEastAsia" w:hAnsi="Cambria Math" w:cstheme="minorHAnsi"/>
                      <w:lang w:val="en-US"/>
                    </w:rPr>
                    <m:t>.</m:t>
                  </w:ins>
                </m:r>
              </m:oMath>
            </m:oMathPara>
          </w:p>
        </w:tc>
        <w:tc>
          <w:tcPr>
            <w:tcW w:w="656" w:type="dxa"/>
            <w:tcPrChange w:id="1560" w:author="Jacob Lie" w:date="2022-02-01T15:54:00Z">
              <w:tcPr>
                <w:tcW w:w="265" w:type="dxa"/>
              </w:tcPr>
            </w:tcPrChange>
          </w:tcPr>
          <w:p w14:paraId="5CB5DD9B" w14:textId="79F93108" w:rsidR="005C524A" w:rsidRPr="00224DF8" w:rsidRDefault="005C524A" w:rsidP="00224DF8">
            <w:pPr>
              <w:pStyle w:val="Caption"/>
              <w:keepNext/>
              <w:rPr>
                <w:ins w:id="1561" w:author="Jacob Lie" w:date="2022-02-01T15:57:00Z"/>
                <w:sz w:val="24"/>
                <w:szCs w:val="24"/>
                <w:rPrChange w:id="1562" w:author="Jacob Lie" w:date="2022-02-01T15:54:00Z">
                  <w:rPr>
                    <w:ins w:id="1563" w:author="Jacob Lie" w:date="2022-02-01T15:57:00Z"/>
                  </w:rPr>
                </w:rPrChange>
              </w:rPr>
            </w:pPr>
            <w:ins w:id="1564" w:author="Jacob Lie" w:date="2022-02-01T15:57:00Z">
              <w:r w:rsidRPr="00224DF8">
                <w:rPr>
                  <w:sz w:val="24"/>
                  <w:szCs w:val="24"/>
                  <w:rPrChange w:id="1565" w:author="Jacob Lie" w:date="2022-02-01T15:54:00Z">
                    <w:rPr/>
                  </w:rPrChange>
                </w:rPr>
                <w:fldChar w:fldCharType="begin"/>
              </w:r>
              <w:r w:rsidRPr="00224DF8">
                <w:rPr>
                  <w:sz w:val="24"/>
                  <w:szCs w:val="24"/>
                  <w:rPrChange w:id="1566" w:author="Jacob Lie" w:date="2022-02-01T15:54:00Z">
                    <w:rPr/>
                  </w:rPrChange>
                </w:rPr>
                <w:instrText xml:space="preserve"> STYLEREF 1 \s </w:instrText>
              </w:r>
              <w:r w:rsidRPr="00224DF8">
                <w:rPr>
                  <w:sz w:val="24"/>
                  <w:szCs w:val="24"/>
                  <w:rPrChange w:id="1567" w:author="Jacob Lie" w:date="2022-02-01T15:54:00Z">
                    <w:rPr/>
                  </w:rPrChange>
                </w:rPr>
                <w:fldChar w:fldCharType="separate"/>
              </w:r>
            </w:ins>
            <w:r w:rsidR="003159C2">
              <w:rPr>
                <w:noProof/>
                <w:sz w:val="24"/>
                <w:szCs w:val="24"/>
              </w:rPr>
              <w:t>1</w:t>
            </w:r>
            <w:ins w:id="1568" w:author="Jacob Lie" w:date="2022-02-01T15:57:00Z">
              <w:r w:rsidRPr="00224DF8">
                <w:rPr>
                  <w:sz w:val="24"/>
                  <w:szCs w:val="24"/>
                  <w:rPrChange w:id="1569" w:author="Jacob Lie" w:date="2022-02-01T15:54:00Z">
                    <w:rPr/>
                  </w:rPrChange>
                </w:rPr>
                <w:fldChar w:fldCharType="end"/>
              </w:r>
              <w:r w:rsidRPr="00224DF8">
                <w:rPr>
                  <w:sz w:val="24"/>
                  <w:szCs w:val="24"/>
                  <w:rPrChange w:id="1570" w:author="Jacob Lie" w:date="2022-02-01T15:54:00Z">
                    <w:rPr/>
                  </w:rPrChange>
                </w:rPr>
                <w:noBreakHyphen/>
              </w:r>
              <w:r w:rsidRPr="00224DF8">
                <w:rPr>
                  <w:sz w:val="24"/>
                  <w:szCs w:val="24"/>
                  <w:rPrChange w:id="1571" w:author="Jacob Lie" w:date="2022-02-01T15:54:00Z">
                    <w:rPr/>
                  </w:rPrChange>
                </w:rPr>
                <w:fldChar w:fldCharType="begin"/>
              </w:r>
              <w:r w:rsidRPr="00224DF8">
                <w:rPr>
                  <w:sz w:val="24"/>
                  <w:szCs w:val="24"/>
                  <w:rPrChange w:id="1572" w:author="Jacob Lie" w:date="2022-02-01T15:54:00Z">
                    <w:rPr/>
                  </w:rPrChange>
                </w:rPr>
                <w:instrText xml:space="preserve"> SEQ Equation \* ARABIC \s 1 </w:instrText>
              </w:r>
              <w:r w:rsidRPr="00224DF8">
                <w:rPr>
                  <w:sz w:val="24"/>
                  <w:szCs w:val="24"/>
                  <w:rPrChange w:id="1573" w:author="Jacob Lie" w:date="2022-02-01T15:54:00Z">
                    <w:rPr/>
                  </w:rPrChange>
                </w:rPr>
                <w:fldChar w:fldCharType="separate"/>
              </w:r>
            </w:ins>
            <w:ins w:id="1574" w:author="Jacob Lie" w:date="2022-02-01T16:03:00Z">
              <w:r w:rsidR="003159C2">
                <w:rPr>
                  <w:noProof/>
                  <w:sz w:val="24"/>
                  <w:szCs w:val="24"/>
                </w:rPr>
                <w:t>4</w:t>
              </w:r>
            </w:ins>
            <w:del w:id="1575" w:author="Jacob Lie" w:date="2022-02-01T16:01:00Z">
              <w:r w:rsidDel="0080545A">
                <w:rPr>
                  <w:noProof/>
                  <w:sz w:val="24"/>
                  <w:szCs w:val="24"/>
                </w:rPr>
                <w:delText>4</w:delText>
              </w:r>
            </w:del>
            <w:ins w:id="1576" w:author="Jacob Lie" w:date="2022-02-01T15:57:00Z">
              <w:r w:rsidRPr="00224DF8">
                <w:rPr>
                  <w:sz w:val="24"/>
                  <w:szCs w:val="24"/>
                  <w:rPrChange w:id="1577" w:author="Jacob Lie" w:date="2022-02-01T15:54:00Z">
                    <w:rPr/>
                  </w:rPrChange>
                </w:rPr>
                <w:fldChar w:fldCharType="end"/>
              </w:r>
            </w:ins>
          </w:p>
          <w:p w14:paraId="48035EA5" w14:textId="77777777" w:rsidR="005C524A" w:rsidRPr="000002E8" w:rsidRDefault="005C524A" w:rsidP="000002E8">
            <w:pPr>
              <w:pStyle w:val="Caption"/>
              <w:rPr>
                <w:ins w:id="1578" w:author="Jacob Lie" w:date="2022-02-01T15:57:00Z"/>
                <w:sz w:val="24"/>
                <w:szCs w:val="24"/>
                <w:lang w:val="en-US"/>
              </w:rPr>
            </w:pPr>
          </w:p>
        </w:tc>
      </w:tr>
    </w:tbl>
    <w:p w14:paraId="174D1A5C" w14:textId="77777777" w:rsidR="00224DF8" w:rsidRDefault="00224DF8" w:rsidP="00755BB7">
      <w:pPr>
        <w:rPr>
          <w:ins w:id="1579" w:author="Jacob Lie" w:date="2022-02-01T15:53:00Z"/>
          <w:rFonts w:cs="Times New Roman"/>
          <w:lang w:val="en-US"/>
        </w:rPr>
      </w:pPr>
    </w:p>
    <w:p w14:paraId="207540AD" w14:textId="77777777" w:rsidR="00224DF8" w:rsidRDefault="00224DF8" w:rsidP="00755BB7">
      <w:pPr>
        <w:rPr>
          <w:ins w:id="1580" w:author="Jacob Lie" w:date="2022-02-01T15:53:00Z"/>
          <w:rFonts w:cs="Times New Roman"/>
          <w:lang w:val="en-US"/>
        </w:rPr>
      </w:pPr>
    </w:p>
    <w:p w14:paraId="369B1A5B" w14:textId="1743457C" w:rsidR="00224DF8" w:rsidRDefault="00224DF8" w:rsidP="00224DF8">
      <w:pPr>
        <w:pStyle w:val="Caption"/>
        <w:keepNext/>
        <w:rPr>
          <w:ins w:id="1581" w:author="Jacob Lie" w:date="2022-02-01T15:53:00Z"/>
        </w:rPr>
        <w:pPrChange w:id="1582" w:author="Jacob Lie" w:date="2022-02-01T15:53:00Z">
          <w:pPr/>
        </w:pPrChange>
      </w:pPr>
    </w:p>
    <w:p w14:paraId="0076906E" w14:textId="77777777" w:rsidR="00224DF8" w:rsidRPr="00224DF8" w:rsidRDefault="00224DF8" w:rsidP="00755BB7">
      <w:pPr>
        <w:rPr>
          <w:ins w:id="1583" w:author="Jacob Lie" w:date="2022-02-01T15:53:00Z"/>
          <w:rFonts w:ascii="Symbol" w:hAnsi="Symbol" w:cs="Times New Roman"/>
          <w:lang w:val="en-US"/>
          <w:rPrChange w:id="1584" w:author="Jacob Lie" w:date="2022-02-01T15:53:00Z">
            <w:rPr>
              <w:ins w:id="1585" w:author="Jacob Lie" w:date="2022-02-01T15:53:00Z"/>
              <w:rFonts w:cs="Times New Roman"/>
              <w:lang w:val="en-US"/>
            </w:rPr>
          </w:rPrChange>
        </w:rPr>
      </w:pPr>
    </w:p>
    <w:p w14:paraId="03BB33A5" w14:textId="77777777" w:rsidR="00224DF8" w:rsidRDefault="00224DF8" w:rsidP="00755BB7">
      <w:pPr>
        <w:rPr>
          <w:ins w:id="1586" w:author="Jacob Lie" w:date="2022-02-01T15:53:00Z"/>
          <w:rFonts w:cs="Times New Roman"/>
          <w:lang w:val="en-US"/>
        </w:rPr>
      </w:pPr>
    </w:p>
    <w:p w14:paraId="6B3F5782" w14:textId="041DBBD3" w:rsidR="00A513F6" w:rsidRPr="00B43091" w:rsidRDefault="00B43091" w:rsidP="00755BB7">
      <w:pPr>
        <w:rPr>
          <w:rFonts w:cs="Times New Roman"/>
          <w:lang w:val="en-US"/>
          <w:rPrChange w:id="1587" w:author="Jacob Lie" w:date="2022-02-01T15:25:00Z">
            <w:rPr>
              <w:rFonts w:asciiTheme="minorHAnsi" w:hAnsiTheme="minorHAnsi" w:cstheme="minorHAnsi"/>
              <w:lang w:val="en-US"/>
            </w:rPr>
          </w:rPrChange>
        </w:rPr>
      </w:pPr>
      <w:ins w:id="1588" w:author="Jacob Lie" w:date="2022-02-01T15:25:00Z">
        <w:r>
          <w:rPr>
            <w:rFonts w:cs="Times New Roman"/>
            <w:lang w:val="en-US"/>
          </w:rPr>
          <w:t xml:space="preserve">Where </w:t>
        </w:r>
      </w:ins>
      <m:oMath>
        <m:sSub>
          <m:sSubPr>
            <m:ctrlPr>
              <w:ins w:id="1589" w:author="Jacob Lie" w:date="2022-02-01T15:25:00Z">
                <w:rPr>
                  <w:rFonts w:ascii="Cambria Math" w:hAnsi="Cambria Math" w:cs="Times New Roman"/>
                  <w:i/>
                  <w:lang w:val="en-US"/>
                </w:rPr>
              </w:ins>
            </m:ctrlPr>
          </m:sSubPr>
          <m:e>
            <m:r>
              <w:ins w:id="1590" w:author="Jacob Lie" w:date="2022-02-01T15:25:00Z">
                <w:rPr>
                  <w:rFonts w:ascii="Cambria Math" w:hAnsi="Cambria Math" w:cs="Times New Roman"/>
                  <w:lang w:val="en-US"/>
                </w:rPr>
                <m:t>N</m:t>
              </w:ins>
            </m:r>
          </m:e>
          <m:sub>
            <m:r>
              <w:ins w:id="1591" w:author="Jacob Lie" w:date="2022-02-01T15:25:00Z">
                <w:rPr>
                  <w:rFonts w:ascii="Cambria Math" w:hAnsi="Cambria Math" w:cs="Times New Roman"/>
                  <w:lang w:val="en-US"/>
                </w:rPr>
                <m:t>A</m:t>
              </w:ins>
            </m:r>
          </m:sub>
        </m:sSub>
        <m:r>
          <w:ins w:id="1592" w:author="Jacob Lie" w:date="2022-02-01T15:26:00Z">
            <w:rPr>
              <w:rFonts w:ascii="Cambria Math" w:hAnsi="Cambria Math" w:cs="Times New Roman"/>
              <w:lang w:val="en-US"/>
            </w:rPr>
            <m:t>Z/A</m:t>
          </w:ins>
        </m:r>
      </m:oMath>
      <w:ins w:id="1593" w:author="Jacob Lie" w:date="2022-02-01T15:25:00Z">
        <w:r>
          <w:rPr>
            <w:rFonts w:eastAsiaTheme="minorEastAsia" w:cs="Times New Roman"/>
            <w:lang w:val="en-US"/>
          </w:rPr>
          <w:t xml:space="preserve"> is </w:t>
        </w:r>
      </w:ins>
      <w:ins w:id="1594" w:author="Jacob Lie" w:date="2022-02-01T15:27:00Z">
        <w:r w:rsidR="00651DA9">
          <w:rPr>
            <w:rFonts w:eastAsiaTheme="minorEastAsia" w:cs="Times New Roman"/>
            <w:lang w:val="en-US"/>
          </w:rPr>
          <w:t xml:space="preserve">electrons per gram, </w:t>
        </w:r>
      </w:ins>
      <m:oMath>
        <m:sSub>
          <m:sSubPr>
            <m:ctrlPr>
              <w:ins w:id="1595" w:author="Jacob Lie" w:date="2022-02-01T15:27:00Z">
                <w:rPr>
                  <w:rFonts w:ascii="Cambria Math" w:eastAsiaTheme="minorEastAsia" w:hAnsi="Cambria Math" w:cs="Times New Roman"/>
                  <w:i/>
                  <w:lang w:val="en-US"/>
                </w:rPr>
              </w:ins>
            </m:ctrlPr>
          </m:sSubPr>
          <m:e>
            <m:r>
              <w:ins w:id="1596" w:author="Jacob Lie" w:date="2022-02-01T15:27:00Z">
                <w:rPr>
                  <w:rFonts w:ascii="Cambria Math" w:eastAsiaTheme="minorEastAsia" w:hAnsi="Cambria Math" w:cs="Times New Roman"/>
                  <w:lang w:val="en-US"/>
                </w:rPr>
                <m:t>r</m:t>
              </w:ins>
            </m:r>
          </m:e>
          <m:sub>
            <m:r>
              <w:ins w:id="1597" w:author="Jacob Lie" w:date="2022-02-01T15:27:00Z">
                <w:rPr>
                  <w:rFonts w:ascii="Cambria Math" w:eastAsiaTheme="minorEastAsia" w:hAnsi="Cambria Math" w:cs="Times New Roman"/>
                  <w:lang w:val="en-US"/>
                </w:rPr>
                <m:t>e</m:t>
              </w:ins>
            </m:r>
          </m:sub>
        </m:sSub>
      </m:oMath>
      <w:ins w:id="1598" w:author="Jacob Lie" w:date="2022-02-01T15:27:00Z">
        <w:r w:rsidR="00651DA9">
          <w:rPr>
            <w:rFonts w:eastAsiaTheme="minorEastAsia" w:cs="Times New Roman"/>
            <w:lang w:val="en-US"/>
          </w:rPr>
          <w:t xml:space="preserve"> is classical electron radius, </w:t>
        </w:r>
      </w:ins>
      <m:oMath>
        <m:r>
          <w:ins w:id="1599" w:author="Jacob Lie" w:date="2022-02-01T15:29:00Z">
            <w:rPr>
              <w:rFonts w:ascii="Cambria Math" w:eastAsiaTheme="minorEastAsia" w:hAnsi="Cambria Math" w:cs="Times New Roman"/>
              <w:lang w:val="en-US"/>
            </w:rPr>
            <m:t>β</m:t>
          </w:ins>
        </m:r>
        <m:r>
          <w:ins w:id="1600" w:author="Jacob Lie" w:date="2022-02-01T15:28:00Z">
            <w:rPr>
              <w:rFonts w:ascii="Cambria Math" w:eastAsiaTheme="minorEastAsia" w:hAnsi="Cambria Math" w:cs="Times New Roman"/>
              <w:lang w:val="en-US"/>
            </w:rPr>
            <m:t>=</m:t>
          </w:ins>
        </m:r>
        <m:r>
          <w:ins w:id="1601" w:author="Jacob Lie" w:date="2022-02-01T15:29:00Z">
            <w:rPr>
              <w:rFonts w:ascii="Cambria Math" w:eastAsiaTheme="minorEastAsia" w:hAnsi="Cambria Math" w:cs="Times New Roman"/>
              <w:lang w:val="en-US"/>
            </w:rPr>
            <m:t>v/c</m:t>
          </w:ins>
        </m:r>
      </m:oMath>
      <w:ins w:id="1602" w:author="Jacob Lie" w:date="2022-02-01T15:28:00Z">
        <w:r w:rsidR="004F3429">
          <w:rPr>
            <w:rFonts w:eastAsiaTheme="minorEastAsia" w:cs="Times New Roman"/>
            <w:lang w:val="en-US"/>
          </w:rPr>
          <w:t xml:space="preserve"> </w:t>
        </w:r>
      </w:ins>
      <w:ins w:id="1603" w:author="Jacob Lie" w:date="2022-02-01T15:29:00Z">
        <w:r w:rsidR="00E005B4">
          <w:rPr>
            <w:rFonts w:eastAsiaTheme="minorEastAsia" w:cs="Times New Roman"/>
            <w:lang w:val="en-US"/>
          </w:rPr>
          <w:t xml:space="preserve">, I </w:t>
        </w:r>
        <w:proofErr w:type="gramStart"/>
        <w:r w:rsidR="00E005B4">
          <w:rPr>
            <w:rFonts w:eastAsiaTheme="minorEastAsia" w:cs="Times New Roman"/>
            <w:lang w:val="en-US"/>
          </w:rPr>
          <w:t>is</w:t>
        </w:r>
        <w:proofErr w:type="gramEnd"/>
        <w:r w:rsidR="00E005B4">
          <w:rPr>
            <w:rFonts w:eastAsiaTheme="minorEastAsia" w:cs="Times New Roman"/>
            <w:lang w:val="en-US"/>
          </w:rPr>
          <w:t xml:space="preserve"> mean e</w:t>
        </w:r>
      </w:ins>
      <w:ins w:id="1604" w:author="Jacob Lie" w:date="2022-02-01T15:30:00Z">
        <w:r w:rsidR="00E005B4">
          <w:rPr>
            <w:rFonts w:eastAsiaTheme="minorEastAsia" w:cs="Times New Roman"/>
            <w:lang w:val="en-US"/>
          </w:rPr>
          <w:t>xcitation potential in the medium</w:t>
        </w:r>
        <w:r w:rsidR="00CD7646">
          <w:rPr>
            <w:rFonts w:eastAsiaTheme="minorEastAsia" w:cs="Times New Roman"/>
            <w:lang w:val="en-US"/>
          </w:rPr>
          <w:t xml:space="preserve"> and </w:t>
        </w:r>
      </w:ins>
      <w:ins w:id="1605" w:author="Jacob Lie" w:date="2022-02-01T15:29:00Z">
        <w:r w:rsidR="00E005B4">
          <w:rPr>
            <w:rFonts w:eastAsiaTheme="minorEastAsia" w:cs="Times New Roman"/>
            <w:lang w:val="en-US"/>
          </w:rPr>
          <w:t xml:space="preserve"> </w:t>
        </w:r>
      </w:ins>
      <m:oMath>
        <m:r>
          <w:ins w:id="1606" w:author="Jacob Lie" w:date="2022-02-01T15:30:00Z">
            <w:rPr>
              <w:rFonts w:ascii="Cambria Math" w:eastAsiaTheme="minorEastAsia" w:hAnsi="Cambria Math" w:cs="Times New Roman"/>
              <w:lang w:val="en-US"/>
            </w:rPr>
            <m:t>C/Z</m:t>
          </w:ins>
        </m:r>
      </m:oMath>
      <w:ins w:id="1607" w:author="Jacob Lie" w:date="2022-02-01T15:30:00Z">
        <w:r w:rsidR="00CD7646">
          <w:rPr>
            <w:rFonts w:eastAsiaTheme="minorEastAsia" w:cs="Times New Roman"/>
            <w:lang w:val="en-US"/>
          </w:rPr>
          <w:t xml:space="preserve"> is shell correction</w:t>
        </w:r>
      </w:ins>
      <w:ins w:id="1608" w:author="Jacob Lie" w:date="2022-02-01T15:32:00Z">
        <w:r w:rsidR="00FA1458">
          <w:rPr>
            <w:rFonts w:eastAsiaTheme="minorEastAsia" w:cs="Times New Roman"/>
            <w:lang w:val="en-US"/>
          </w:rPr>
          <w:t xml:space="preserve">. </w:t>
        </w:r>
      </w:ins>
      <w:ins w:id="1609" w:author="Jacob Lie" w:date="2022-02-01T15:38:00Z">
        <w:r w:rsidR="001E072A">
          <w:rPr>
            <w:rFonts w:eastAsiaTheme="minorEastAsia" w:cs="Times New Roman"/>
            <w:lang w:val="en-US"/>
          </w:rPr>
          <w:t xml:space="preserve">The collision stopping power assumes </w:t>
        </w:r>
        <w:r w:rsidR="006E3196">
          <w:rPr>
            <w:rFonts w:eastAsiaTheme="minorEastAsia" w:cs="Times New Roman"/>
            <w:lang w:val="en-US"/>
          </w:rPr>
          <w:t>the electron</w:t>
        </w:r>
      </w:ins>
      <w:ins w:id="1610" w:author="Jacob Lie" w:date="2022-02-01T15:39:00Z">
        <w:r w:rsidR="006E3196">
          <w:rPr>
            <w:rFonts w:eastAsiaTheme="minorEastAsia" w:cs="Times New Roman"/>
            <w:lang w:val="en-US"/>
          </w:rPr>
          <w:t xml:space="preserve">’s velocity to be much greater than orbiting electrons in atoms. </w:t>
        </w:r>
      </w:ins>
      <w:ins w:id="1611" w:author="Jacob Lie" w:date="2022-02-01T15:42:00Z">
        <w:r w:rsidR="006E0823">
          <w:rPr>
            <w:rFonts w:eastAsiaTheme="minorEastAsia" w:cs="Times New Roman"/>
            <w:lang w:val="en-US"/>
          </w:rPr>
          <w:t>As the electrons slow down</w:t>
        </w:r>
        <w:r w:rsidR="00C9238F">
          <w:rPr>
            <w:rFonts w:eastAsiaTheme="minorEastAsia" w:cs="Times New Roman"/>
            <w:lang w:val="en-US"/>
          </w:rPr>
          <w:t xml:space="preserve"> the assumption becomes </w:t>
        </w:r>
        <w:proofErr w:type="gramStart"/>
        <w:r w:rsidR="00C9238F">
          <w:rPr>
            <w:rFonts w:eastAsiaTheme="minorEastAsia" w:cs="Times New Roman"/>
            <w:lang w:val="en-US"/>
          </w:rPr>
          <w:t>untrue</w:t>
        </w:r>
        <w:proofErr w:type="gramEnd"/>
        <w:r w:rsidR="00C9238F">
          <w:rPr>
            <w:rFonts w:eastAsiaTheme="minorEastAsia" w:cs="Times New Roman"/>
            <w:lang w:val="en-US"/>
          </w:rPr>
          <w:t xml:space="preserve"> and the shell correction will account for this. </w:t>
        </w:r>
      </w:ins>
    </w:p>
    <w:p w14:paraId="76071523" w14:textId="350A67DD" w:rsidR="00355424" w:rsidRDefault="00367271" w:rsidP="00755BB7">
      <w:pPr>
        <w:rPr>
          <w:rFonts w:asciiTheme="minorHAnsi" w:hAnsiTheme="minorHAnsi" w:cstheme="minorHAnsi"/>
          <w:lang w:val="en-US"/>
        </w:rPr>
      </w:pPr>
      <w:r>
        <w:rPr>
          <w:rFonts w:asciiTheme="minorHAnsi" w:hAnsiTheme="minorHAnsi" w:cstheme="minorHAnsi"/>
          <w:lang w:val="en-US"/>
        </w:rPr>
        <w:t>Mass c</w:t>
      </w:r>
      <w:r w:rsidR="00165BE3">
        <w:rPr>
          <w:rFonts w:asciiTheme="minorHAnsi" w:hAnsiTheme="minorHAnsi" w:cstheme="minorHAnsi"/>
          <w:lang w:val="en-US"/>
        </w:rPr>
        <w:t xml:space="preserve">ollision stopping power is closely related to absorbed dose. </w:t>
      </w:r>
      <w:r w:rsidR="00737885">
        <w:rPr>
          <w:rFonts w:asciiTheme="minorHAnsi" w:hAnsiTheme="minorHAnsi" w:cstheme="minorHAnsi"/>
          <w:lang w:val="en-US"/>
        </w:rPr>
        <w:t xml:space="preserve">When CPE is achieved absorbed dose is expressed </w:t>
      </w:r>
      <w:r w:rsidR="00355424">
        <w:rPr>
          <w:rFonts w:asciiTheme="minorHAnsi" w:hAnsiTheme="minorHAnsi" w:cstheme="minorHAnsi"/>
          <w:lang w:val="en-US"/>
        </w:rPr>
        <w:t xml:space="preserve">as </w:t>
      </w:r>
    </w:p>
    <w:p w14:paraId="3FD193C1" w14:textId="568370A5" w:rsidR="00355424" w:rsidRDefault="00355424" w:rsidP="00755BB7">
      <w:pPr>
        <w:rPr>
          <w:rFonts w:asciiTheme="minorHAnsi" w:hAnsiTheme="minorHAnsi" w:cstheme="minorHAnsi"/>
          <w:lang w:val="en-US"/>
        </w:rPr>
      </w:pPr>
      <m:oMathPara>
        <m:oMath>
          <m:r>
            <w:rPr>
              <w:rFonts w:ascii="Cambria Math" w:hAnsi="Cambria Math" w:cstheme="minorHAnsi"/>
              <w:lang w:val="en-US"/>
            </w:rPr>
            <m:t>D=ϕ</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c</m:t>
                  </m:r>
                </m:sub>
              </m:sSub>
            </m:num>
            <m:den>
              <m:r>
                <w:rPr>
                  <w:rFonts w:ascii="Cambria Math" w:hAnsi="Cambria Math" w:cstheme="minorHAnsi"/>
                  <w:lang w:val="en-US"/>
                </w:rPr>
                <m:t>ρ</m:t>
              </m:r>
            </m:den>
          </m:f>
          <m:r>
            <w:rPr>
              <w:rFonts w:ascii="Cambria Math" w:eastAsiaTheme="minorEastAsia" w:hAnsi="Cambria Math" w:cstheme="minorHAnsi"/>
              <w:lang w:val="en-US"/>
            </w:rPr>
            <m:t xml:space="preserve">  </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MeV/g</m:t>
              </m:r>
            </m:e>
          </m:d>
          <m:r>
            <w:rPr>
              <w:rFonts w:ascii="Cambria Math" w:eastAsiaTheme="minorEastAsia" w:hAnsi="Cambria Math" w:cstheme="minorHAnsi"/>
              <w:lang w:val="en-US"/>
            </w:rPr>
            <m:t>,</m:t>
          </m:r>
          <m:r>
            <m:rPr>
              <m:sty m:val="p"/>
            </m:rPr>
            <w:rPr>
              <w:rFonts w:asciiTheme="minorHAnsi" w:hAnsiTheme="minorHAnsi" w:cstheme="minorHAnsi"/>
              <w:lang w:val="en-US"/>
            </w:rPr>
            <w:br/>
          </m:r>
        </m:oMath>
      </m:oMathPara>
      <m:oMath>
        <m:r>
          <w:rPr>
            <w:rFonts w:ascii="Cambria Math" w:hAnsi="Cambria Math" w:cstheme="minorHAnsi"/>
            <w:lang w:val="en-US"/>
          </w:rPr>
          <m:t>ϕ</m:t>
        </m:r>
      </m:oMath>
      <w:r w:rsidR="00424129">
        <w:rPr>
          <w:rFonts w:asciiTheme="minorHAnsi" w:eastAsiaTheme="minorEastAsia" w:hAnsiTheme="minorHAnsi" w:cstheme="minorHAnsi"/>
          <w:lang w:val="en-US"/>
        </w:rPr>
        <w:t xml:space="preserve"> is electron fluence in a radiation field (</w:t>
      </w:r>
      <w:r w:rsidR="00441C32">
        <w:rPr>
          <w:rFonts w:asciiTheme="minorHAnsi" w:eastAsiaTheme="minorEastAsia" w:hAnsiTheme="minorHAnsi" w:cstheme="minorHAnsi"/>
          <w:lang w:val="en-US"/>
        </w:rPr>
        <w:t xml:space="preserve">see </w:t>
      </w:r>
      <w:r w:rsidR="00441C32">
        <w:rPr>
          <w:rFonts w:asciiTheme="minorHAnsi" w:eastAsiaTheme="minorEastAsia" w:hAnsiTheme="minorHAnsi" w:cstheme="minorHAnsi"/>
          <w:lang w:val="en-US"/>
        </w:rPr>
        <w:fldChar w:fldCharType="begin"/>
      </w:r>
      <w:r w:rsidR="00441C32">
        <w:rPr>
          <w:rFonts w:asciiTheme="minorHAnsi" w:eastAsiaTheme="minorEastAsia" w:hAnsiTheme="minorHAnsi" w:cstheme="minorHAnsi"/>
          <w:lang w:val="en-US"/>
        </w:rPr>
        <w:instrText xml:space="preserve"> REF _Ref93493196 \r \h </w:instrText>
      </w:r>
      <w:r w:rsidR="00441C32">
        <w:rPr>
          <w:rFonts w:asciiTheme="minorHAnsi" w:eastAsiaTheme="minorEastAsia" w:hAnsiTheme="minorHAnsi" w:cstheme="minorHAnsi"/>
          <w:lang w:val="en-US"/>
        </w:rPr>
      </w:r>
      <w:r w:rsidR="00441C32">
        <w:rPr>
          <w:rFonts w:asciiTheme="minorHAnsi" w:eastAsiaTheme="minorEastAsia" w:hAnsiTheme="minorHAnsi" w:cstheme="minorHAnsi"/>
          <w:lang w:val="en-US"/>
        </w:rPr>
        <w:fldChar w:fldCharType="separate"/>
      </w:r>
      <w:r w:rsidR="003159C2">
        <w:rPr>
          <w:rFonts w:asciiTheme="minorHAnsi" w:eastAsiaTheme="minorEastAsia" w:hAnsiTheme="minorHAnsi" w:cstheme="minorHAnsi"/>
          <w:lang w:val="en-US"/>
        </w:rPr>
        <w:t>1.2.1</w:t>
      </w:r>
      <w:r w:rsidR="00441C32">
        <w:rPr>
          <w:rFonts w:asciiTheme="minorHAnsi" w:eastAsiaTheme="minorEastAsia" w:hAnsiTheme="minorHAnsi" w:cstheme="minorHAnsi"/>
          <w:lang w:val="en-US"/>
        </w:rPr>
        <w:fldChar w:fldCharType="end"/>
      </w:r>
      <w:r w:rsidR="00424129">
        <w:rPr>
          <w:rFonts w:asciiTheme="minorHAnsi" w:eastAsiaTheme="minorEastAsia" w:hAnsiTheme="minorHAnsi" w:cstheme="minorHAnsi"/>
          <w:lang w:val="en-US"/>
        </w:rPr>
        <w:t>)</w:t>
      </w:r>
      <w:r w:rsidR="00441C32">
        <w:rPr>
          <w:rFonts w:asciiTheme="minorHAnsi" w:eastAsiaTheme="minorEastAsia" w:hAnsiTheme="minorHAnsi" w:cstheme="minorHAnsi"/>
          <w:lang w:val="en-US"/>
        </w:rPr>
        <w:t>.</w:t>
      </w:r>
      <w:r w:rsidR="00490143">
        <w:rPr>
          <w:rFonts w:asciiTheme="minorHAnsi" w:eastAsiaTheme="minorEastAsia" w:hAnsiTheme="minorHAnsi" w:cstheme="minorHAnsi"/>
          <w:lang w:val="en-US"/>
        </w:rPr>
        <w:t xml:space="preserve"> </w:t>
      </w:r>
    </w:p>
    <w:p w14:paraId="0AAFA9C0" w14:textId="161B1813" w:rsidR="00755BB7" w:rsidRDefault="009968FB" w:rsidP="00755BB7">
      <w:pPr>
        <w:rPr>
          <w:rFonts w:asciiTheme="minorHAnsi" w:hAnsiTheme="minorHAnsi" w:cstheme="minorHAnsi"/>
          <w:lang w:val="en-US"/>
        </w:rPr>
      </w:pPr>
      <w:r>
        <w:rPr>
          <w:rFonts w:asciiTheme="minorHAnsi" w:hAnsiTheme="minorHAnsi" w:cstheme="minorHAnsi"/>
          <w:lang w:val="en-US"/>
        </w:rPr>
        <w:t xml:space="preserve">Stopping power is useful because we </w:t>
      </w:r>
      <w:r w:rsidR="00FD3E6C">
        <w:rPr>
          <w:rFonts w:asciiTheme="minorHAnsi" w:hAnsiTheme="minorHAnsi" w:cstheme="minorHAnsi"/>
          <w:lang w:val="en-US"/>
        </w:rPr>
        <w:t xml:space="preserve">can estimate the range of the charged particle, but </w:t>
      </w:r>
      <w:r w:rsidR="00E44CD8">
        <w:rPr>
          <w:rFonts w:asciiTheme="minorHAnsi" w:hAnsiTheme="minorHAnsi" w:cstheme="minorHAnsi"/>
          <w:lang w:val="en-US"/>
        </w:rPr>
        <w:t>we also need to know how much of that energy is absorbed by the medium.</w:t>
      </w:r>
      <w:r w:rsidR="00F356F4">
        <w:rPr>
          <w:rFonts w:asciiTheme="minorHAnsi" w:hAnsiTheme="minorHAnsi" w:cstheme="minorHAnsi"/>
          <w:lang w:val="en-US"/>
        </w:rPr>
        <w:t xml:space="preserve"> Linear Energy Transfer (LET) represents this quantity</w:t>
      </w:r>
      <w:r w:rsidR="00ED2FB4">
        <w:rPr>
          <w:rFonts w:asciiTheme="minorHAnsi" w:hAnsiTheme="minorHAnsi" w:cstheme="minorHAnsi"/>
          <w:lang w:val="en-US"/>
        </w:rPr>
        <w:t xml:space="preserve"> with the unit </w:t>
      </w:r>
      <m:oMath>
        <m:r>
          <w:rPr>
            <w:rFonts w:ascii="Cambria Math" w:hAnsi="Cambria Math" w:cstheme="minorHAnsi"/>
            <w:lang w:val="en-US"/>
          </w:rPr>
          <m:t>keV/μm</m:t>
        </m:r>
      </m:oMath>
      <w:r w:rsidR="00F356F4">
        <w:rPr>
          <w:rFonts w:asciiTheme="minorHAnsi" w:hAnsiTheme="minorHAnsi" w:cstheme="minorHAnsi"/>
          <w:lang w:val="en-US"/>
        </w:rPr>
        <w:t xml:space="preserve">. </w:t>
      </w:r>
      <w:r w:rsidR="0002611E">
        <w:rPr>
          <w:rFonts w:asciiTheme="minorHAnsi" w:hAnsiTheme="minorHAnsi" w:cstheme="minorHAnsi"/>
          <w:lang w:val="en-US"/>
        </w:rPr>
        <w:t xml:space="preserve">It is also known as restricted stopping power </w:t>
      </w:r>
      <w:r w:rsidR="0002611E">
        <w:rPr>
          <w:rFonts w:asciiTheme="minorHAnsi" w:hAnsiTheme="minorHAnsi" w:cstheme="minorHAnsi"/>
          <w:lang w:val="en-US"/>
        </w:rPr>
        <w:fldChar w:fldCharType="begin"/>
      </w:r>
      <w:r w:rsidR="006260FD">
        <w:rPr>
          <w:rFonts w:asciiTheme="minorHAnsi" w:hAnsiTheme="minorHAnsi" w:cstheme="minorHAnsi"/>
          <w:lang w:val="en-US"/>
        </w:rPr>
        <w:instrText xml:space="preserve"> ADDIN ZOTERO_ITEM CSL_CITATION {"citationID":"bAfpkx9M","properties":{"formattedCitation":"(Attix,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02611E">
        <w:rPr>
          <w:rFonts w:asciiTheme="minorHAnsi" w:hAnsiTheme="minorHAnsi" w:cstheme="minorHAnsi"/>
          <w:lang w:val="en-US"/>
        </w:rPr>
        <w:fldChar w:fldCharType="separate"/>
      </w:r>
      <w:r w:rsidR="0002611E" w:rsidRPr="00F008B7">
        <w:rPr>
          <w:rFonts w:ascii="Calibri" w:hAnsi="Calibri" w:cs="Calibri"/>
          <w:lang w:val="en-US"/>
        </w:rPr>
        <w:t>(</w:t>
      </w:r>
      <w:proofErr w:type="spellStart"/>
      <w:r w:rsidR="0002611E" w:rsidRPr="00F008B7">
        <w:rPr>
          <w:rFonts w:ascii="Calibri" w:hAnsi="Calibri" w:cs="Calibri"/>
          <w:lang w:val="en-US"/>
        </w:rPr>
        <w:t>Attix</w:t>
      </w:r>
      <w:proofErr w:type="spellEnd"/>
      <w:r w:rsidR="0002611E" w:rsidRPr="00F008B7">
        <w:rPr>
          <w:rFonts w:ascii="Calibri" w:hAnsi="Calibri" w:cs="Calibri"/>
          <w:lang w:val="en-US"/>
        </w:rPr>
        <w:t>, 1986</w:t>
      </w:r>
      <w:r w:rsidR="00F008B7" w:rsidRPr="00F008B7">
        <w:rPr>
          <w:rFonts w:ascii="Calibri" w:hAnsi="Calibri" w:cs="Calibri"/>
          <w:lang w:val="en-US"/>
        </w:rPr>
        <w:t>, p.</w:t>
      </w:r>
      <w:r w:rsidR="00F008B7">
        <w:rPr>
          <w:rFonts w:ascii="Calibri" w:hAnsi="Calibri" w:cs="Calibri"/>
          <w:lang w:val="en-US"/>
        </w:rPr>
        <w:t>179</w:t>
      </w:r>
      <w:r w:rsidR="0002611E" w:rsidRPr="00F008B7">
        <w:rPr>
          <w:rFonts w:ascii="Calibri" w:hAnsi="Calibri" w:cs="Calibri"/>
          <w:lang w:val="en-US"/>
        </w:rPr>
        <w:t>)</w:t>
      </w:r>
      <w:r w:rsidR="0002611E">
        <w:rPr>
          <w:rFonts w:asciiTheme="minorHAnsi" w:hAnsiTheme="minorHAnsi" w:cstheme="minorHAnsi"/>
          <w:lang w:val="en-US"/>
        </w:rPr>
        <w:fldChar w:fldCharType="end"/>
      </w:r>
      <w:r w:rsidR="00DE46CD">
        <w:rPr>
          <w:rFonts w:asciiTheme="minorHAnsi" w:hAnsiTheme="minorHAnsi" w:cstheme="minorHAnsi"/>
          <w:lang w:val="en-US"/>
        </w:rPr>
        <w:t xml:space="preserve">. </w:t>
      </w:r>
      <w:r w:rsidR="005C0971">
        <w:rPr>
          <w:rFonts w:asciiTheme="minorHAnsi" w:hAnsiTheme="minorHAnsi" w:cstheme="minorHAnsi"/>
          <w:lang w:val="en-US"/>
        </w:rPr>
        <w:t xml:space="preserve">When high energy electrons </w:t>
      </w:r>
      <w:r w:rsidR="00D3298A">
        <w:rPr>
          <w:rFonts w:asciiTheme="minorHAnsi" w:hAnsiTheme="minorHAnsi" w:cstheme="minorHAnsi"/>
          <w:lang w:val="en-US"/>
        </w:rPr>
        <w:t xml:space="preserve">experience hard collisions, they liberate secondary electrons. </w:t>
      </w:r>
      <w:r w:rsidR="008259F8">
        <w:rPr>
          <w:rFonts w:asciiTheme="minorHAnsi" w:hAnsiTheme="minorHAnsi" w:cstheme="minorHAnsi"/>
          <w:lang w:val="en-US"/>
        </w:rPr>
        <w:t xml:space="preserve">A cutoff energy </w:t>
      </w:r>
      <m:oMath>
        <m:r>
          <m:rPr>
            <m:sty m:val="p"/>
          </m:rPr>
          <w:rPr>
            <w:rFonts w:ascii="Cambria Math" w:hAnsi="Cambria Math" w:cstheme="minorHAnsi"/>
            <w:lang w:val="en-US"/>
          </w:rPr>
          <m:t>Δ</m:t>
        </m:r>
      </m:oMath>
      <w:r w:rsidR="008259F8">
        <w:rPr>
          <w:rFonts w:asciiTheme="minorHAnsi" w:hAnsiTheme="minorHAnsi" w:cstheme="minorHAnsi"/>
          <w:lang w:val="en-US"/>
        </w:rPr>
        <w:t xml:space="preserve"> </w:t>
      </w:r>
      <w:r w:rsidR="00D56BA0">
        <w:rPr>
          <w:rFonts w:asciiTheme="minorHAnsi" w:hAnsiTheme="minorHAnsi" w:cstheme="minorHAnsi"/>
          <w:lang w:val="en-US"/>
        </w:rPr>
        <w:t xml:space="preserve">is introduced, because some electrons might have high enough energy to </w:t>
      </w:r>
      <w:r w:rsidR="002D5C15">
        <w:rPr>
          <w:rFonts w:asciiTheme="minorHAnsi" w:hAnsiTheme="minorHAnsi" w:cstheme="minorHAnsi"/>
          <w:lang w:val="en-US"/>
        </w:rPr>
        <w:t>escape the volume of interest</w:t>
      </w:r>
      <w:r w:rsidR="00005864">
        <w:rPr>
          <w:rFonts w:asciiTheme="minorHAnsi" w:hAnsiTheme="minorHAnsi" w:cstheme="minorHAnsi"/>
          <w:lang w:val="en-US"/>
        </w:rPr>
        <w:t>.</w:t>
      </w:r>
      <w:r w:rsidR="002D5C15">
        <w:rPr>
          <w:rFonts w:asciiTheme="minorHAnsi" w:hAnsiTheme="minorHAnsi" w:cstheme="minorHAnsi"/>
          <w:lang w:val="en-US"/>
        </w:rPr>
        <w:t xml:space="preserve"> If </w:t>
      </w:r>
      <w:r w:rsidR="003A6FA5">
        <w:rPr>
          <w:rFonts w:asciiTheme="minorHAnsi" w:hAnsiTheme="minorHAnsi" w:cstheme="minorHAnsi"/>
          <w:lang w:val="en-US"/>
        </w:rPr>
        <w:t xml:space="preserve">none of the secondary electrons </w:t>
      </w:r>
      <w:r w:rsidR="00DC1C72">
        <w:rPr>
          <w:rFonts w:asciiTheme="minorHAnsi" w:hAnsiTheme="minorHAnsi" w:cstheme="minorHAnsi"/>
          <w:lang w:val="en-US"/>
        </w:rPr>
        <w:t>can</w:t>
      </w:r>
      <w:r w:rsidR="003A6FA5">
        <w:rPr>
          <w:rFonts w:asciiTheme="minorHAnsi" w:hAnsiTheme="minorHAnsi" w:cstheme="minorHAnsi"/>
          <w:lang w:val="en-US"/>
        </w:rPr>
        <w:t xml:space="preserve"> escape, we have CPE</w:t>
      </w:r>
      <w:r w:rsidR="00E444AA">
        <w:rPr>
          <w:rFonts w:asciiTheme="minorHAnsi" w:hAnsiTheme="minorHAnsi" w:cstheme="minorHAnsi"/>
          <w:lang w:val="en-US"/>
        </w:rPr>
        <w:t xml:space="preserve"> (</w:t>
      </w:r>
      <w:r w:rsidR="009D6810">
        <w:rPr>
          <w:rFonts w:asciiTheme="minorHAnsi" w:hAnsiTheme="minorHAnsi" w:cstheme="minorHAnsi"/>
          <w:lang w:val="en-US"/>
        </w:rPr>
        <w:t xml:space="preserve">see </w:t>
      </w:r>
      <w:r w:rsidR="009D6810">
        <w:rPr>
          <w:rFonts w:asciiTheme="minorHAnsi" w:hAnsiTheme="minorHAnsi" w:cstheme="minorHAnsi"/>
          <w:lang w:val="en-US"/>
        </w:rPr>
        <w:fldChar w:fldCharType="begin"/>
      </w:r>
      <w:r w:rsidR="009D6810">
        <w:rPr>
          <w:rFonts w:asciiTheme="minorHAnsi" w:hAnsiTheme="minorHAnsi" w:cstheme="minorHAnsi"/>
          <w:lang w:val="en-US"/>
        </w:rPr>
        <w:instrText xml:space="preserve"> REF _Ref93493196 \r \h </w:instrText>
      </w:r>
      <w:r w:rsidR="009D6810">
        <w:rPr>
          <w:rFonts w:asciiTheme="minorHAnsi" w:hAnsiTheme="minorHAnsi" w:cstheme="minorHAnsi"/>
          <w:lang w:val="en-US"/>
        </w:rPr>
      </w:r>
      <w:r w:rsidR="009D6810">
        <w:rPr>
          <w:rFonts w:asciiTheme="minorHAnsi" w:hAnsiTheme="minorHAnsi" w:cstheme="minorHAnsi"/>
          <w:lang w:val="en-US"/>
        </w:rPr>
        <w:fldChar w:fldCharType="separate"/>
      </w:r>
      <w:r w:rsidR="003159C2">
        <w:rPr>
          <w:rFonts w:asciiTheme="minorHAnsi" w:hAnsiTheme="minorHAnsi" w:cstheme="minorHAnsi"/>
          <w:lang w:val="en-US"/>
        </w:rPr>
        <w:t>1.2.1</w:t>
      </w:r>
      <w:r w:rsidR="009D6810">
        <w:rPr>
          <w:rFonts w:asciiTheme="minorHAnsi" w:hAnsiTheme="minorHAnsi" w:cstheme="minorHAnsi"/>
          <w:lang w:val="en-US"/>
        </w:rPr>
        <w:fldChar w:fldCharType="end"/>
      </w:r>
      <w:r w:rsidR="00E444AA">
        <w:rPr>
          <w:rFonts w:asciiTheme="minorHAnsi" w:hAnsiTheme="minorHAnsi" w:cstheme="minorHAnsi"/>
          <w:lang w:val="en-US"/>
        </w:rPr>
        <w:t>)</w:t>
      </w:r>
      <w:r w:rsidR="009D6810">
        <w:rPr>
          <w:rFonts w:asciiTheme="minorHAnsi" w:hAnsiTheme="minorHAnsi" w:cstheme="minorHAnsi"/>
          <w:lang w:val="en-US"/>
        </w:rPr>
        <w:t xml:space="preserve"> </w:t>
      </w:r>
      <w:r w:rsidR="003A6FA5">
        <w:rPr>
          <w:rFonts w:asciiTheme="minorHAnsi" w:hAnsiTheme="minorHAnsi" w:cstheme="minorHAnsi"/>
          <w:lang w:val="en-US"/>
        </w:rPr>
        <w:t xml:space="preserve">and </w:t>
      </w:r>
      <w:r w:rsidR="009D6810">
        <w:rPr>
          <w:rFonts w:asciiTheme="minorHAnsi" w:hAnsiTheme="minorHAnsi" w:cstheme="minorHAnsi"/>
          <w:lang w:val="en-US"/>
        </w:rPr>
        <w:t xml:space="preserve"> </w:t>
      </w:r>
    </w:p>
    <w:p w14:paraId="6B632D36" w14:textId="143B71DD" w:rsidR="009A2E1D" w:rsidRPr="00E46315" w:rsidRDefault="009A2E1D" w:rsidP="00755BB7">
      <w:pPr>
        <w:rPr>
          <w:rFonts w:asciiTheme="minorHAnsi" w:hAnsiTheme="minorHAnsi" w:cstheme="minorHAnsi"/>
          <w:lang w:val="en-US"/>
        </w:rPr>
      </w:pPr>
      <m:oMathPara>
        <m:oMath>
          <m:r>
            <w:rPr>
              <w:rFonts w:ascii="Cambria Math" w:hAnsi="Cambria Math" w:cstheme="minorHAnsi"/>
              <w:lang w:val="en-US"/>
            </w:rPr>
            <m:t>LET=</m:t>
          </m:r>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c</m:t>
              </m:r>
            </m:sub>
          </m:sSub>
          <m:r>
            <w:rPr>
              <w:rFonts w:ascii="Cambria Math" w:eastAsiaTheme="minorEastAsia" w:hAnsi="Cambria Math" w:cstheme="minorHAnsi"/>
              <w:lang w:val="en-US"/>
            </w:rPr>
            <m:t>.</m:t>
          </m:r>
        </m:oMath>
      </m:oMathPara>
    </w:p>
    <w:p w14:paraId="100FEE0A" w14:textId="54B5C2D7" w:rsidR="00755BB7" w:rsidRDefault="00417656" w:rsidP="00755BB7">
      <w:pPr>
        <w:keepNext/>
        <w:rPr>
          <w:lang w:val="en-US"/>
        </w:rPr>
      </w:pPr>
      <w:r>
        <w:rPr>
          <w:lang w:val="en-US"/>
        </w:rPr>
        <w:t xml:space="preserve">LET is </w:t>
      </w:r>
      <w:r w:rsidR="003F1D04">
        <w:rPr>
          <w:lang w:val="en-US"/>
        </w:rPr>
        <w:t xml:space="preserve">especially important in radiobiology, because </w:t>
      </w:r>
      <w:r w:rsidR="00FB13F7">
        <w:rPr>
          <w:lang w:val="en-US"/>
        </w:rPr>
        <w:t>it</w:t>
      </w:r>
      <w:r w:rsidR="00C06FA6">
        <w:rPr>
          <w:lang w:val="en-US"/>
        </w:rPr>
        <w:t xml:space="preserve"> measures how damaging a radiation type might be</w:t>
      </w:r>
      <w:r w:rsidR="00511CCA">
        <w:rPr>
          <w:lang w:val="en-US"/>
        </w:rPr>
        <w:t xml:space="preserve">. We will come back to this </w:t>
      </w:r>
      <w:r w:rsidR="00046A06">
        <w:rPr>
          <w:lang w:val="en-US"/>
        </w:rPr>
        <w:t>in (ref here)</w:t>
      </w:r>
      <w:r w:rsidR="000D145C">
        <w:rPr>
          <w:lang w:val="en-US"/>
        </w:rPr>
        <w:t>.</w:t>
      </w:r>
      <w:del w:id="1612" w:author="Jacob Lie" w:date="2021-11-12T15:06:00Z">
        <w:r w:rsidR="00755BB7" w:rsidRPr="006813A8" w:rsidDel="00106A5A">
          <w:rPr>
            <w:rFonts w:asciiTheme="minorHAnsi" w:hAnsiTheme="minorHAnsi" w:cstheme="minorHAnsi"/>
            <w:noProof/>
            <w:lang w:val="en-US"/>
          </w:rPr>
          <w:drawing>
            <wp:inline distT="0" distB="0" distL="0" distR="0" wp14:anchorId="4E2BAD74" wp14:editId="7CAA2157">
              <wp:extent cx="4893276" cy="2858295"/>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898237" cy="2861193"/>
                      </a:xfrm>
                      <a:prstGeom prst="rect">
                        <a:avLst/>
                      </a:prstGeom>
                    </pic:spPr>
                  </pic:pic>
                </a:graphicData>
              </a:graphic>
            </wp:inline>
          </w:drawing>
        </w:r>
      </w:del>
    </w:p>
    <w:p w14:paraId="29FD815A" w14:textId="77777777" w:rsidR="00352172" w:rsidRDefault="00352172" w:rsidP="00352172">
      <w:pPr>
        <w:rPr>
          <w:b/>
          <w:bCs/>
          <w:lang w:val="en-US"/>
        </w:rPr>
      </w:pPr>
      <w:r>
        <w:rPr>
          <w:b/>
          <w:bCs/>
          <w:lang w:val="en-US"/>
        </w:rPr>
        <w:t>CSDA</w:t>
      </w:r>
    </w:p>
    <w:p w14:paraId="7D581975" w14:textId="2AD42A8F" w:rsidR="00352172" w:rsidRDefault="0013647E" w:rsidP="00352172">
      <w:pPr>
        <w:rPr>
          <w:lang w:val="en-US"/>
        </w:rPr>
      </w:pPr>
      <w:r>
        <w:rPr>
          <w:lang w:val="en-US"/>
        </w:rPr>
        <w:t xml:space="preserve">If we assume that </w:t>
      </w:r>
      <w:r w:rsidR="00AB541D">
        <w:rPr>
          <w:lang w:val="en-US"/>
        </w:rPr>
        <w:t>the electrons are continuously slowing down</w:t>
      </w:r>
      <w:r w:rsidR="00270529">
        <w:rPr>
          <w:lang w:val="en-US"/>
        </w:rPr>
        <w:t xml:space="preserve"> (i.e., neglecting fluctuations in energy loss)</w:t>
      </w:r>
      <w:r w:rsidR="00AB541D">
        <w:rPr>
          <w:lang w:val="en-US"/>
        </w:rPr>
        <w:t xml:space="preserve"> as they interact, we can integrate total</w:t>
      </w:r>
      <w:r w:rsidR="00FE5D86">
        <w:rPr>
          <w:lang w:val="en-US"/>
        </w:rPr>
        <w:t xml:space="preserve"> mass</w:t>
      </w:r>
      <w:r w:rsidR="00AB541D">
        <w:rPr>
          <w:lang w:val="en-US"/>
        </w:rPr>
        <w:t xml:space="preserve"> stopping power</w:t>
      </w:r>
      <w:r w:rsidR="002E11C4">
        <w:rPr>
          <w:lang w:val="en-US"/>
        </w:rPr>
        <w:t xml:space="preserve"> to get an approximate range</w:t>
      </w:r>
      <w:r w:rsidR="00652851">
        <w:rPr>
          <w:lang w:val="en-US"/>
        </w:rPr>
        <w:t xml:space="preserve"> called the continuously slowing down approximation</w:t>
      </w:r>
      <w:r w:rsidR="001612EC">
        <w:rPr>
          <w:lang w:val="en-US"/>
        </w:rPr>
        <w:t xml:space="preserve"> (CSDA) range</w:t>
      </w:r>
    </w:p>
    <w:p w14:paraId="09D2ECFB" w14:textId="05464FFC" w:rsidR="00B626BF" w:rsidRPr="00006C89" w:rsidRDefault="0082795C" w:rsidP="00352172">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CSDA</m:t>
              </m:r>
            </m:sub>
          </m:sSub>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sup>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c+r</m:t>
                      </m:r>
                    </m:sub>
                  </m:sSub>
                </m:num>
                <m:den>
                  <m:r>
                    <w:rPr>
                      <w:rFonts w:ascii="Cambria Math" w:hAnsi="Cambria Math"/>
                      <w:lang w:val="en-US"/>
                    </w:rPr>
                    <m:t>ρdx</m:t>
                  </m:r>
                </m:den>
              </m:f>
            </m:e>
          </m:nary>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e>
          </m:d>
          <m:r>
            <w:rPr>
              <w:rFonts w:ascii="Cambria Math" w:hAnsi="Cambria Math"/>
              <w:lang w:val="en-US"/>
            </w:rPr>
            <m:t xml:space="preserve"> .</m:t>
          </m:r>
        </m:oMath>
      </m:oMathPara>
    </w:p>
    <w:p w14:paraId="262CED99" w14:textId="380950A7" w:rsidR="00352172" w:rsidRPr="00C50826" w:rsidRDefault="00A77058" w:rsidP="00755BB7">
      <w:pPr>
        <w:keepNext/>
        <w:rPr>
          <w:lang w:val="en-US"/>
          <w:rPrChange w:id="1613" w:author="Jacob Lie" w:date="2021-11-12T15:15:00Z">
            <w:rPr/>
          </w:rPrChange>
        </w:rPr>
      </w:pPr>
      <w:r>
        <w:rPr>
          <w:lang w:val="en-US"/>
        </w:rPr>
        <w:lastRenderedPageBreak/>
        <w:t xml:space="preserve">This lets us describe the path of </w:t>
      </w:r>
      <w:r w:rsidR="00BC5104">
        <w:rPr>
          <w:lang w:val="en-US"/>
        </w:rPr>
        <w:t xml:space="preserve">secondary charged particles following an ionization event. </w:t>
      </w:r>
      <w:r w:rsidR="004730F4">
        <w:rPr>
          <w:lang w:val="en-US"/>
        </w:rPr>
        <w:t xml:space="preserve">It is different to </w:t>
      </w:r>
      <w:r w:rsidR="004730F4">
        <w:rPr>
          <w:b/>
          <w:bCs/>
          <w:lang w:val="en-US"/>
        </w:rPr>
        <w:t xml:space="preserve">projected </w:t>
      </w:r>
      <w:r w:rsidR="004730F4">
        <w:rPr>
          <w:lang w:val="en-US"/>
        </w:rPr>
        <w:t xml:space="preserve">range, as it describes the total range of the particle. </w:t>
      </w:r>
      <w:r w:rsidR="00C50826">
        <w:rPr>
          <w:b/>
          <w:bCs/>
          <w:lang w:val="en-US"/>
        </w:rPr>
        <w:t xml:space="preserve">Projected </w:t>
      </w:r>
      <w:r w:rsidR="00C50826">
        <w:rPr>
          <w:lang w:val="en-US"/>
        </w:rPr>
        <w:t xml:space="preserve">range is a measure of how deep into the medium the particle penetrates. </w:t>
      </w:r>
    </w:p>
    <w:p w14:paraId="61461C7E" w14:textId="77777777" w:rsidR="00C0653F" w:rsidRPr="00C0653F" w:rsidRDefault="00C0653F" w:rsidP="00192036">
      <w:pPr>
        <w:rPr>
          <w:b/>
          <w:bCs/>
          <w:lang w:val="en-US"/>
        </w:rPr>
      </w:pPr>
    </w:p>
    <w:p w14:paraId="7F1A7159" w14:textId="1C8672E6" w:rsidR="00087199" w:rsidRDefault="005137A5" w:rsidP="00087199">
      <w:pPr>
        <w:pStyle w:val="Heading2"/>
        <w:rPr>
          <w:sz w:val="36"/>
          <w:szCs w:val="36"/>
          <w:lang w:val="en-US"/>
        </w:rPr>
      </w:pPr>
      <w:bookmarkStart w:id="1614" w:name="_Toc94623812"/>
      <w:r w:rsidRPr="005137A5">
        <w:rPr>
          <w:sz w:val="36"/>
          <w:szCs w:val="36"/>
          <w:lang w:val="en-US"/>
        </w:rPr>
        <w:t>Dosimetry</w:t>
      </w:r>
      <w:bookmarkEnd w:id="1614"/>
    </w:p>
    <w:p w14:paraId="758081DB" w14:textId="77777777" w:rsidR="00B15C19" w:rsidRDefault="00B15C19" w:rsidP="00B15C19">
      <w:pPr>
        <w:pStyle w:val="Heading3"/>
        <w:numPr>
          <w:ilvl w:val="0"/>
          <w:numId w:val="0"/>
        </w:numPr>
        <w:rPr>
          <w:lang w:val="en-US"/>
        </w:rPr>
      </w:pPr>
    </w:p>
    <w:p w14:paraId="19C8280E" w14:textId="27DC7478" w:rsidR="009A6DEB" w:rsidRDefault="00CA0562" w:rsidP="00192036">
      <w:pPr>
        <w:rPr>
          <w:lang w:val="en-US"/>
        </w:rPr>
      </w:pPr>
      <w:r>
        <w:rPr>
          <w:lang w:val="en-US"/>
        </w:rPr>
        <w:t xml:space="preserve">Taking any </w:t>
      </w:r>
      <w:r w:rsidR="005C0D82">
        <w:rPr>
          <w:lang w:val="en-US"/>
        </w:rPr>
        <w:t>medicine</w:t>
      </w:r>
      <w:r>
        <w:rPr>
          <w:lang w:val="en-US"/>
        </w:rPr>
        <w:t xml:space="preserve"> requires knowledge about the correct dosage. </w:t>
      </w:r>
      <w:r w:rsidR="005C0D82">
        <w:rPr>
          <w:lang w:val="en-US"/>
        </w:rPr>
        <w:t>Medicine</w:t>
      </w:r>
      <w:r w:rsidR="00B75D06">
        <w:rPr>
          <w:lang w:val="en-US"/>
        </w:rPr>
        <w:t xml:space="preserve"> </w:t>
      </w:r>
      <w:r w:rsidR="0021451C">
        <w:rPr>
          <w:lang w:val="en-US"/>
        </w:rPr>
        <w:t xml:space="preserve">is often administered </w:t>
      </w:r>
      <w:r w:rsidR="005A3AD2">
        <w:rPr>
          <w:lang w:val="en-US"/>
        </w:rPr>
        <w:t>through</w:t>
      </w:r>
      <w:r w:rsidR="00BF1D46">
        <w:rPr>
          <w:lang w:val="en-US"/>
        </w:rPr>
        <w:t xml:space="preserve"> pill</w:t>
      </w:r>
      <w:r w:rsidR="005A3AD2">
        <w:rPr>
          <w:lang w:val="en-US"/>
        </w:rPr>
        <w:t>s</w:t>
      </w:r>
      <w:r w:rsidR="00BF1D46">
        <w:rPr>
          <w:lang w:val="en-US"/>
        </w:rPr>
        <w:t xml:space="preserve"> with </w:t>
      </w:r>
      <w:r w:rsidR="00AA7AC2">
        <w:rPr>
          <w:lang w:val="en-US"/>
        </w:rPr>
        <w:t>carefully measured</w:t>
      </w:r>
      <w:r w:rsidR="00983DCC">
        <w:rPr>
          <w:lang w:val="en-US"/>
        </w:rPr>
        <w:t xml:space="preserve"> ingredients</w:t>
      </w:r>
      <w:r w:rsidR="00AA7AC2">
        <w:rPr>
          <w:lang w:val="en-US"/>
        </w:rPr>
        <w:t xml:space="preserve"> to give </w:t>
      </w:r>
      <w:r w:rsidR="00B26066">
        <w:rPr>
          <w:lang w:val="en-US"/>
        </w:rPr>
        <w:t xml:space="preserve">the right effect. Radiation does not have that </w:t>
      </w:r>
      <w:r w:rsidR="00A863E0">
        <w:rPr>
          <w:lang w:val="en-US"/>
        </w:rPr>
        <w:t xml:space="preserve">advantage. </w:t>
      </w:r>
      <w:r w:rsidR="004A58EF">
        <w:rPr>
          <w:lang w:val="en-US"/>
        </w:rPr>
        <w:t>R</w:t>
      </w:r>
      <w:r w:rsidR="00A863E0">
        <w:rPr>
          <w:lang w:val="en-US"/>
        </w:rPr>
        <w:t>adiation dose is dependent on the energy</w:t>
      </w:r>
      <w:r w:rsidR="00163597">
        <w:rPr>
          <w:lang w:val="en-US"/>
        </w:rPr>
        <w:t>, exposure time, distance</w:t>
      </w:r>
      <w:r w:rsidR="008330FC">
        <w:rPr>
          <w:lang w:val="en-US"/>
        </w:rPr>
        <w:t xml:space="preserve"> from source</w:t>
      </w:r>
      <w:r w:rsidR="002F4F9C">
        <w:rPr>
          <w:lang w:val="en-US"/>
        </w:rPr>
        <w:t>, material of the absorber</w:t>
      </w:r>
      <w:r w:rsidR="004A58EF">
        <w:rPr>
          <w:lang w:val="en-US"/>
        </w:rPr>
        <w:t xml:space="preserve"> and</w:t>
      </w:r>
      <w:r w:rsidR="00163597">
        <w:rPr>
          <w:lang w:val="en-US"/>
        </w:rPr>
        <w:t xml:space="preserve"> quality</w:t>
      </w:r>
      <w:r w:rsidR="00BB185E">
        <w:rPr>
          <w:lang w:val="en-US"/>
        </w:rPr>
        <w:t xml:space="preserve"> (</w:t>
      </w:r>
      <w:r w:rsidR="005C0D82">
        <w:rPr>
          <w:lang w:val="en-US"/>
        </w:rPr>
        <w:t>e.g.,</w:t>
      </w:r>
      <w:r w:rsidR="00676547">
        <w:rPr>
          <w:lang w:val="en-US"/>
        </w:rPr>
        <w:t xml:space="preserve"> photons, protons or neutrons</w:t>
      </w:r>
      <w:r w:rsidR="00BB185E">
        <w:rPr>
          <w:lang w:val="en-US"/>
        </w:rPr>
        <w:t>)</w:t>
      </w:r>
      <w:r w:rsidR="00163597">
        <w:rPr>
          <w:lang w:val="en-US"/>
        </w:rPr>
        <w:t xml:space="preserve"> </w:t>
      </w:r>
      <w:r w:rsidR="004A58EF">
        <w:rPr>
          <w:lang w:val="en-US"/>
        </w:rPr>
        <w:t>of the radiation.</w:t>
      </w:r>
      <w:r w:rsidR="001941ED">
        <w:rPr>
          <w:lang w:val="en-US"/>
        </w:rPr>
        <w:t xml:space="preserve"> </w:t>
      </w:r>
      <w:r w:rsidR="004A58EF">
        <w:rPr>
          <w:lang w:val="en-US"/>
        </w:rPr>
        <w:t xml:space="preserve"> </w:t>
      </w:r>
      <w:r w:rsidR="00163597">
        <w:rPr>
          <w:lang w:val="en-US"/>
        </w:rPr>
        <w:t xml:space="preserve"> </w:t>
      </w:r>
      <w:r w:rsidR="0032076F">
        <w:rPr>
          <w:lang w:val="en-US"/>
        </w:rPr>
        <w:br/>
      </w:r>
      <w:r w:rsidR="004F2F44">
        <w:rPr>
          <w:lang w:val="en-US"/>
        </w:rPr>
        <w:t>The</w:t>
      </w:r>
      <w:del w:id="1615" w:author="Jacob Lie" w:date="2022-02-01T15:51:00Z">
        <w:r w:rsidR="004F2F44" w:rsidDel="004C5391">
          <w:rPr>
            <w:lang w:val="en-US"/>
          </w:rPr>
          <w:delText xml:space="preserve"> solut</w:delText>
        </w:r>
      </w:del>
      <w:ins w:id="1616" w:author="Jacob Lie" w:date="2022-02-01T15:51:00Z">
        <w:r w:rsidR="004C5391">
          <w:rPr>
            <w:lang w:val="en-US"/>
          </w:rPr>
          <w:pgNum/>
        </w:r>
        <w:proofErr w:type="spellStart"/>
        <w:r w:rsidR="004C5391">
          <w:rPr>
            <w:lang w:val="en-US"/>
          </w:rPr>
          <w:t>olute</w:t>
        </w:r>
      </w:ins>
      <w:r w:rsidR="004F2F44">
        <w:rPr>
          <w:lang w:val="en-US"/>
        </w:rPr>
        <w:t>ion</w:t>
      </w:r>
      <w:proofErr w:type="spellEnd"/>
      <w:r w:rsidR="004F2F44">
        <w:rPr>
          <w:lang w:val="en-US"/>
        </w:rPr>
        <w:t xml:space="preserve"> has been to </w:t>
      </w:r>
      <w:r w:rsidR="00390A1F">
        <w:rPr>
          <w:lang w:val="en-US"/>
        </w:rPr>
        <w:t>use the effects of radiation on different substances such as discoloring</w:t>
      </w:r>
      <w:r w:rsidR="002C5EB8">
        <w:rPr>
          <w:lang w:val="en-US"/>
        </w:rPr>
        <w:t xml:space="preserve"> (</w:t>
      </w:r>
      <w:r w:rsidR="00F62EAA">
        <w:rPr>
          <w:lang w:val="en-US"/>
        </w:rPr>
        <w:t>film dosimeter</w:t>
      </w:r>
      <w:r w:rsidR="002C5EB8">
        <w:rPr>
          <w:lang w:val="en-US"/>
        </w:rPr>
        <w:t>)</w:t>
      </w:r>
      <w:r w:rsidR="00390A1F">
        <w:rPr>
          <w:lang w:val="en-US"/>
        </w:rPr>
        <w:t>,</w:t>
      </w:r>
      <w:r w:rsidR="00FE5048">
        <w:rPr>
          <w:lang w:val="en-US"/>
        </w:rPr>
        <w:t xml:space="preserve"> </w:t>
      </w:r>
      <w:r w:rsidR="002C5EB8">
        <w:rPr>
          <w:lang w:val="en-US"/>
        </w:rPr>
        <w:t xml:space="preserve">temperature change (calorimeter) and </w:t>
      </w:r>
      <w:r w:rsidR="00F62EAA">
        <w:rPr>
          <w:lang w:val="en-US"/>
        </w:rPr>
        <w:t>light emission (thermoluminescence).</w:t>
      </w:r>
      <w:r w:rsidR="00AB734E">
        <w:rPr>
          <w:lang w:val="en-US"/>
        </w:rPr>
        <w:t xml:space="preserve"> </w:t>
      </w:r>
      <w:r w:rsidR="007118BB">
        <w:rPr>
          <w:lang w:val="en-US"/>
        </w:rPr>
        <w:t>To understand all the intri</w:t>
      </w:r>
      <w:r w:rsidR="0042194C">
        <w:rPr>
          <w:lang w:val="en-US"/>
        </w:rPr>
        <w:t>cacies of dose measurement we need to define some quantities.</w:t>
      </w:r>
    </w:p>
    <w:p w14:paraId="488AFD9B" w14:textId="77777777" w:rsidR="00D10D17" w:rsidRPr="00566C89" w:rsidRDefault="009A6DEB" w:rsidP="009A6DEB">
      <w:pPr>
        <w:pStyle w:val="Heading3"/>
        <w:rPr>
          <w:sz w:val="28"/>
          <w:szCs w:val="28"/>
          <w:lang w:val="en-US"/>
        </w:rPr>
      </w:pPr>
      <w:bookmarkStart w:id="1617" w:name="_Ref93493196"/>
      <w:bookmarkStart w:id="1618" w:name="_Toc94623813"/>
      <w:r w:rsidRPr="00566C89">
        <w:rPr>
          <w:sz w:val="28"/>
          <w:szCs w:val="28"/>
          <w:lang w:val="en-US"/>
        </w:rPr>
        <w:t>Quantities</w:t>
      </w:r>
      <w:bookmarkEnd w:id="1617"/>
      <w:bookmarkEnd w:id="1618"/>
    </w:p>
    <w:p w14:paraId="2842442C" w14:textId="77777777" w:rsidR="00D10D17" w:rsidRDefault="00D10D17" w:rsidP="00D10D17">
      <w:pPr>
        <w:rPr>
          <w:lang w:val="en-US"/>
        </w:rPr>
      </w:pPr>
    </w:p>
    <w:p w14:paraId="14D6E883" w14:textId="67B5F60F" w:rsidR="00D10D17" w:rsidRDefault="00F54BE7" w:rsidP="00D10D17">
      <w:pPr>
        <w:rPr>
          <w:rFonts w:eastAsiaTheme="minorEastAsia"/>
          <w:lang w:val="en-US"/>
        </w:rPr>
      </w:pPr>
      <w:r>
        <w:rPr>
          <w:b/>
          <w:bCs/>
          <w:lang w:val="en-US"/>
        </w:rPr>
        <w:t xml:space="preserve">Ionizing </w:t>
      </w:r>
      <w:r w:rsidR="00566C89" w:rsidRPr="00E605DA">
        <w:rPr>
          <w:b/>
          <w:bCs/>
          <w:lang w:val="en-US"/>
        </w:rPr>
        <w:t xml:space="preserve">Radiation </w:t>
      </w:r>
      <w:r>
        <w:rPr>
          <w:b/>
          <w:bCs/>
          <w:lang w:val="en-US"/>
        </w:rPr>
        <w:t>F</w:t>
      </w:r>
      <w:r w:rsidR="00566C89" w:rsidRPr="00E605DA">
        <w:rPr>
          <w:b/>
          <w:bCs/>
          <w:lang w:val="en-US"/>
        </w:rPr>
        <w:t>ields</w:t>
      </w:r>
      <w:r w:rsidR="00566C89" w:rsidRPr="00E605DA">
        <w:rPr>
          <w:b/>
          <w:bCs/>
          <w:lang w:val="en-US"/>
        </w:rPr>
        <w:br/>
      </w:r>
      <w:r w:rsidR="00566C89" w:rsidRPr="00E605DA">
        <w:rPr>
          <w:b/>
          <w:bCs/>
          <w:lang w:val="en-US"/>
        </w:rPr>
        <w:br/>
      </w:r>
      <w:r w:rsidR="00343B05">
        <w:rPr>
          <w:lang w:val="en-US"/>
        </w:rPr>
        <w:t xml:space="preserve">We wish to find number of ionizations </w:t>
      </w:r>
      <w:r w:rsidR="00337AE5">
        <w:rPr>
          <w:lang w:val="en-US"/>
        </w:rPr>
        <w:t xml:space="preserve">in a point P inside </w:t>
      </w:r>
      <w:r w:rsidR="004960C9">
        <w:rPr>
          <w:lang w:val="en-US"/>
        </w:rPr>
        <w:t>a field of ionizing radiation</w:t>
      </w:r>
      <w:r w:rsidR="00CE1243">
        <w:rPr>
          <w:lang w:val="en-US"/>
        </w:rPr>
        <w:t xml:space="preserve"> </w:t>
      </w:r>
      <w:r w:rsidR="00CE1243">
        <w:rPr>
          <w:lang w:val="en-US"/>
        </w:rPr>
        <w:fldChar w:fldCharType="begin"/>
      </w:r>
      <w:r w:rsidR="00CE1243">
        <w:rPr>
          <w:lang w:val="en-US"/>
        </w:rPr>
        <w:instrText xml:space="preserve"> ADDIN ZOTERO_ITEM CSL_CITATION {"citationID":"3Go0Uw1s","properties":{"formattedCitation":"(Attix,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CE1243">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CE1243">
        <w:rPr>
          <w:lang w:val="en-US"/>
        </w:rPr>
        <w:fldChar w:fldCharType="end"/>
      </w:r>
      <w:r w:rsidR="00D8604F">
        <w:rPr>
          <w:lang w:val="en-US"/>
        </w:rPr>
        <w:t>.</w:t>
      </w:r>
      <w:r w:rsidR="00390152">
        <w:rPr>
          <w:lang w:val="en-US"/>
        </w:rPr>
        <w:t xml:space="preserve"> A ray can</w:t>
      </w:r>
      <w:r w:rsidR="00E73835">
        <w:rPr>
          <w:lang w:val="en-US"/>
        </w:rPr>
        <w:t>not interact with a point</w:t>
      </w:r>
      <w:r w:rsidR="007735EF">
        <w:rPr>
          <w:lang w:val="en-US"/>
        </w:rPr>
        <w:t xml:space="preserve">, we therefore define a finite area </w:t>
      </w:r>
      <m:oMath>
        <m:r>
          <w:rPr>
            <w:rFonts w:ascii="Cambria Math" w:hAnsi="Cambria Math"/>
            <w:lang w:val="en-US"/>
          </w:rPr>
          <m:t>a</m:t>
        </m:r>
      </m:oMath>
      <w:r w:rsidR="006111F0">
        <w:rPr>
          <w:lang w:val="en-US"/>
        </w:rPr>
        <w:t xml:space="preserve"> around the point.</w:t>
      </w:r>
      <w:r w:rsidR="00AB473C">
        <w:rPr>
          <w:lang w:val="en-US"/>
        </w:rPr>
        <w:t xml:space="preserve"> </w:t>
      </w:r>
      <w:r w:rsidR="007F2862">
        <w:rPr>
          <w:lang w:val="en-US"/>
        </w:rPr>
        <w:t xml:space="preserve">The </w:t>
      </w:r>
      <w:r w:rsidR="0056620C">
        <w:rPr>
          <w:lang w:val="en-US"/>
        </w:rPr>
        <w:t xml:space="preserve">incident angle of the ray might not be parallel to the </w:t>
      </w:r>
      <w:r w:rsidR="006D3F4B">
        <w:rPr>
          <w:lang w:val="en-US"/>
        </w:rPr>
        <w:t xml:space="preserve">area </w:t>
      </w:r>
      <m:oMath>
        <m:r>
          <w:rPr>
            <w:rFonts w:ascii="Cambria Math" w:hAnsi="Cambria Math"/>
            <w:lang w:val="en-US"/>
          </w:rPr>
          <m:t>a</m:t>
        </m:r>
      </m:oMath>
      <w:r w:rsidR="00EC5228">
        <w:rPr>
          <w:lang w:val="en-US"/>
        </w:rPr>
        <w:t>,</w:t>
      </w:r>
      <w:r w:rsidR="00FD017D">
        <w:rPr>
          <w:lang w:val="en-US"/>
        </w:rPr>
        <w:t xml:space="preserve"> </w:t>
      </w:r>
      <w:r w:rsidR="00EC5228">
        <w:rPr>
          <w:lang w:val="en-US"/>
        </w:rPr>
        <w:t>w</w:t>
      </w:r>
      <w:r w:rsidR="00ED229C">
        <w:rPr>
          <w:lang w:val="en-US"/>
        </w:rPr>
        <w:t xml:space="preserve">e therefore need to </w:t>
      </w:r>
      <w:r w:rsidR="00EF01BE">
        <w:rPr>
          <w:lang w:val="en-US"/>
        </w:rPr>
        <w:t>account for all possible angles</w:t>
      </w:r>
      <w:r w:rsidR="00C54F6C">
        <w:rPr>
          <w:lang w:val="en-US"/>
        </w:rPr>
        <w:t xml:space="preserve">. This </w:t>
      </w:r>
      <w:r w:rsidR="002B2FF9">
        <w:rPr>
          <w:lang w:val="en-US"/>
        </w:rPr>
        <w:t xml:space="preserve">results in a sphere around P as seen in </w:t>
      </w:r>
      <w:r w:rsidR="002B2FF9">
        <w:rPr>
          <w:lang w:val="en-US"/>
        </w:rPr>
        <w:fldChar w:fldCharType="begin"/>
      </w:r>
      <w:r w:rsidR="002B2FF9">
        <w:rPr>
          <w:lang w:val="en-US"/>
        </w:rPr>
        <w:instrText xml:space="preserve"> REF _Ref92980966 \h </w:instrText>
      </w:r>
      <w:r w:rsidR="002B2FF9">
        <w:rPr>
          <w:lang w:val="en-US"/>
        </w:rPr>
      </w:r>
      <w:r w:rsidR="002B2FF9">
        <w:rPr>
          <w:lang w:val="en-US"/>
        </w:rPr>
        <w:fldChar w:fldCharType="separate"/>
      </w:r>
      <w:ins w:id="1619" w:author="Jacob Lie" w:date="2022-02-01T16:03:00Z">
        <w:r w:rsidR="003159C2" w:rsidRPr="00DB7223">
          <w:rPr>
            <w:lang w:val="en-US"/>
          </w:rPr>
          <w:t xml:space="preserve">Figure </w:t>
        </w:r>
        <w:r w:rsidR="003159C2">
          <w:rPr>
            <w:noProof/>
            <w:lang w:val="en-US"/>
          </w:rPr>
          <w:t>1</w:t>
        </w:r>
        <w:r w:rsidR="003159C2">
          <w:rPr>
            <w:lang w:val="en-US"/>
          </w:rPr>
          <w:noBreakHyphen/>
        </w:r>
        <w:r w:rsidR="003159C2">
          <w:rPr>
            <w:noProof/>
            <w:lang w:val="en-US"/>
          </w:rPr>
          <w:t>12</w:t>
        </w:r>
      </w:ins>
      <w:del w:id="1620" w:author="Jacob Lie" w:date="2022-02-01T16:01:00Z">
        <w:r w:rsidR="002B2FF9" w:rsidRPr="00DB7223" w:rsidDel="0080545A">
          <w:rPr>
            <w:lang w:val="en-US"/>
          </w:rPr>
          <w:delText xml:space="preserve">Figure </w:delText>
        </w:r>
        <w:r w:rsidR="002B2FF9" w:rsidRPr="00DB7223" w:rsidDel="0080545A">
          <w:rPr>
            <w:noProof/>
            <w:lang w:val="en-US"/>
          </w:rPr>
          <w:delText>1</w:delText>
        </w:r>
        <w:r w:rsidR="002B2FF9" w:rsidRPr="00DB7223" w:rsidDel="0080545A">
          <w:rPr>
            <w:lang w:val="en-US"/>
          </w:rPr>
          <w:noBreakHyphen/>
        </w:r>
        <w:r w:rsidR="002B2FF9" w:rsidRPr="00DB7223" w:rsidDel="0080545A">
          <w:rPr>
            <w:noProof/>
            <w:lang w:val="en-US"/>
          </w:rPr>
          <w:delText>6</w:delText>
        </w:r>
      </w:del>
      <w:r w:rsidR="002B2FF9">
        <w:rPr>
          <w:lang w:val="en-US"/>
        </w:rPr>
        <w:fldChar w:fldCharType="end"/>
      </w:r>
      <w:r w:rsidR="001D20BE">
        <w:rPr>
          <w:lang w:val="en-US"/>
        </w:rPr>
        <w:t xml:space="preserve"> with </w:t>
      </w:r>
      <w:r w:rsidR="00D3098C">
        <w:rPr>
          <w:lang w:val="en-US"/>
        </w:rPr>
        <w:t>infinitesimal</w:t>
      </w:r>
      <w:r w:rsidR="00ED229C">
        <w:rPr>
          <w:lang w:val="en-US"/>
        </w:rPr>
        <w:t xml:space="preserve"> volume</w:t>
      </w:r>
      <w:r w:rsidR="001140D5">
        <w:rPr>
          <w:lang w:val="en-US"/>
        </w:rPr>
        <w:t xml:space="preserve"> </w:t>
      </w:r>
      <w:proofErr w:type="spellStart"/>
      <w:r w:rsidR="001140D5">
        <w:rPr>
          <w:lang w:val="en-US"/>
        </w:rPr>
        <w:t>dV</w:t>
      </w:r>
      <w:proofErr w:type="spellEnd"/>
      <w:r w:rsidR="001140D5">
        <w:rPr>
          <w:lang w:val="en-US"/>
        </w:rPr>
        <w:t xml:space="preserve">, mass dm and </w:t>
      </w:r>
      <w:r w:rsidR="00D3098C">
        <w:rPr>
          <w:lang w:val="en-US"/>
        </w:rPr>
        <w:t>cross-sectional</w:t>
      </w:r>
      <w:r w:rsidR="001140D5">
        <w:rPr>
          <w:lang w:val="en-US"/>
        </w:rPr>
        <w:t xml:space="preserve"> area da</w:t>
      </w:r>
      <w:r w:rsidR="000D5F49">
        <w:rPr>
          <w:lang w:val="en-US"/>
        </w:rPr>
        <w:t>.</w:t>
      </w:r>
      <w:r w:rsidR="00D55D0C">
        <w:rPr>
          <w:lang w:val="en-US"/>
        </w:rPr>
        <w:t xml:space="preserve"> </w:t>
      </w:r>
      <w:r w:rsidR="006C2745">
        <w:rPr>
          <w:lang w:val="en-US"/>
        </w:rPr>
        <w:br/>
      </w:r>
      <w:r w:rsidR="00A3015A">
        <w:rPr>
          <w:lang w:val="en-US"/>
        </w:rPr>
        <w:t xml:space="preserve">The number of traversing rays per </w:t>
      </w:r>
      <w:r w:rsidR="00A10E90">
        <w:rPr>
          <w:lang w:val="en-US"/>
        </w:rPr>
        <w:t>cross sectional area da</w:t>
      </w:r>
      <w:r w:rsidR="00FA56D3">
        <w:rPr>
          <w:lang w:val="en-US"/>
        </w:rPr>
        <w:t xml:space="preserve"> is defined as </w:t>
      </w:r>
      <w:r w:rsidR="00FA56D3" w:rsidRPr="00E213F9">
        <w:rPr>
          <w:b/>
          <w:bCs/>
          <w:lang w:val="en-US"/>
        </w:rPr>
        <w:t xml:space="preserve">fluence </w:t>
      </w:r>
      <m:oMath>
        <m:r>
          <m:rPr>
            <m:sty m:val="b"/>
          </m:rPr>
          <w:rPr>
            <w:rFonts w:ascii="Cambria Math" w:hAnsi="Cambria Math"/>
            <w:lang w:val="en-US"/>
          </w:rPr>
          <m:t>Φ</m:t>
        </m:r>
      </m:oMath>
      <w:r w:rsidR="00FA56D3">
        <w:rPr>
          <w:rFonts w:eastAsiaTheme="minorEastAsia"/>
          <w:lang w:val="en-US"/>
        </w:rPr>
        <w:t>.</w:t>
      </w:r>
    </w:p>
    <w:tbl>
      <w:tblPr>
        <w:tblStyle w:val="TableGrid"/>
        <w:tblpPr w:leftFromText="180" w:rightFromText="180" w:vertAnchor="text" w:horzAnchor="margin"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37DB" w14:paraId="571DF220" w14:textId="77777777" w:rsidTr="002A37DB">
        <w:trPr>
          <w:trHeight w:val="395"/>
        </w:trPr>
        <w:tc>
          <w:tcPr>
            <w:tcW w:w="4675" w:type="dxa"/>
          </w:tcPr>
          <w:p w14:paraId="693F7EB1" w14:textId="72EDC14E" w:rsidR="002A37DB" w:rsidRPr="00C913C2" w:rsidRDefault="002A37DB" w:rsidP="002A37DB">
            <w:pPr>
              <w:rPr>
                <w:rFonts w:eastAsiaTheme="minorEastAsia"/>
                <w:lang w:val="en-US"/>
              </w:rPr>
            </w:pPr>
            <m:oMathPara>
              <m:oMathParaPr>
                <m:jc m:val="right"/>
              </m:oMathParaPr>
              <m:oMath>
                <m:r>
                  <m:rPr>
                    <m:sty m:val="p"/>
                  </m:rPr>
                  <w:rPr>
                    <w:rFonts w:ascii="Cambria Math" w:eastAsiaTheme="minorEastAsia" w:hAnsi="Cambria Math"/>
                    <w:lang w:val="en-US"/>
                  </w:rPr>
                  <m:t>Φ</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dN</m:t>
                    </m:r>
                  </m:num>
                  <m:den>
                    <m:r>
                      <w:rPr>
                        <w:rFonts w:ascii="Cambria Math" w:eastAsiaTheme="minorEastAsia" w:hAnsi="Cambria Math"/>
                        <w:lang w:val="en-US"/>
                      </w:rPr>
                      <m:t>da</m:t>
                    </m:r>
                  </m:den>
                </m:f>
              </m:oMath>
            </m:oMathPara>
          </w:p>
        </w:tc>
        <w:tc>
          <w:tcPr>
            <w:tcW w:w="4675" w:type="dxa"/>
          </w:tcPr>
          <w:p w14:paraId="43EC30EE" w14:textId="1D9C1F40" w:rsidR="002A37DB" w:rsidRDefault="002A37DB" w:rsidP="002A37DB">
            <w:pPr>
              <w:pStyle w:val="Caption"/>
              <w:rPr>
                <w:rFonts w:eastAsiaTheme="minorEastAsia"/>
                <w:lang w:val="en-US"/>
              </w:rPr>
            </w:pPr>
            <w:r>
              <w:rPr>
                <w:rFonts w:eastAsiaTheme="minorEastAsia"/>
                <w:lang w:val="en-US"/>
              </w:rPr>
              <w:t xml:space="preserve">                                                                                           </w:t>
            </w:r>
            <w:ins w:id="1621" w:author="Jacob Lie" w:date="2022-02-01T16:19:00Z">
              <w:r w:rsidR="00783C9D">
                <w:rPr>
                  <w:rFonts w:eastAsiaTheme="minorEastAsia"/>
                  <w:lang w:val="en-US"/>
                </w:rPr>
                <w:fldChar w:fldCharType="begin"/>
              </w:r>
              <w:r w:rsidR="00783C9D">
                <w:rPr>
                  <w:rFonts w:eastAsiaTheme="minorEastAsia"/>
                  <w:lang w:val="en-US"/>
                </w:rPr>
                <w:instrText xml:space="preserve"> STYLEREF 1 \s </w:instrText>
              </w:r>
            </w:ins>
            <w:r w:rsidR="00783C9D">
              <w:rPr>
                <w:rFonts w:eastAsiaTheme="minorEastAsia"/>
                <w:lang w:val="en-US"/>
              </w:rPr>
              <w:fldChar w:fldCharType="separate"/>
            </w:r>
            <w:r w:rsidR="00783C9D">
              <w:rPr>
                <w:rFonts w:eastAsiaTheme="minorEastAsia"/>
                <w:noProof/>
                <w:lang w:val="en-US"/>
              </w:rPr>
              <w:t>1</w:t>
            </w:r>
            <w:ins w:id="1622" w:author="Jacob Lie" w:date="2022-02-01T16:19:00Z">
              <w:r w:rsidR="00783C9D">
                <w:rPr>
                  <w:rFonts w:eastAsiaTheme="minorEastAsia"/>
                  <w:lang w:val="en-US"/>
                </w:rPr>
                <w:fldChar w:fldCharType="end"/>
              </w:r>
              <w:r w:rsidR="00783C9D">
                <w:rPr>
                  <w:rFonts w:eastAsiaTheme="minorEastAsia"/>
                  <w:lang w:val="en-US"/>
                </w:rPr>
                <w:noBreakHyphen/>
              </w:r>
              <w:r w:rsidR="00783C9D">
                <w:rPr>
                  <w:rFonts w:eastAsiaTheme="minorEastAsia"/>
                  <w:lang w:val="en-US"/>
                </w:rPr>
                <w:fldChar w:fldCharType="begin"/>
              </w:r>
              <w:r w:rsidR="00783C9D">
                <w:rPr>
                  <w:rFonts w:eastAsiaTheme="minorEastAsia"/>
                  <w:lang w:val="en-US"/>
                </w:rPr>
                <w:instrText xml:space="preserve"> SEQ Figure \* ARABIC \s 1 </w:instrText>
              </w:r>
            </w:ins>
            <w:r w:rsidR="00783C9D">
              <w:rPr>
                <w:rFonts w:eastAsiaTheme="minorEastAsia"/>
                <w:lang w:val="en-US"/>
              </w:rPr>
              <w:fldChar w:fldCharType="separate"/>
            </w:r>
            <w:ins w:id="1623" w:author="Jacob Lie" w:date="2022-02-01T16:19:00Z">
              <w:r w:rsidR="00783C9D">
                <w:rPr>
                  <w:rFonts w:eastAsiaTheme="minorEastAsia"/>
                  <w:noProof/>
                  <w:lang w:val="en-US"/>
                </w:rPr>
                <w:t>10</w:t>
              </w:r>
              <w:r w:rsidR="00783C9D">
                <w:rPr>
                  <w:rFonts w:eastAsiaTheme="minorEastAsia"/>
                  <w:lang w:val="en-US"/>
                </w:rPr>
                <w:fldChar w:fldCharType="end"/>
              </w:r>
            </w:ins>
            <w:del w:id="1624" w:author="Jacob Lie" w:date="2022-02-01T16:19:00Z">
              <w:r w:rsidR="00723A4E" w:rsidDel="00783C9D">
                <w:rPr>
                  <w:rFonts w:eastAsiaTheme="minorEastAsia"/>
                  <w:lang w:val="en-US"/>
                </w:rPr>
                <w:fldChar w:fldCharType="begin"/>
              </w:r>
              <w:r w:rsidR="00723A4E" w:rsidDel="00783C9D">
                <w:rPr>
                  <w:rFonts w:eastAsiaTheme="minorEastAsia"/>
                  <w:lang w:val="en-US"/>
                </w:rPr>
                <w:delInstrText xml:space="preserve"> STYLEREF 1 \s </w:delInstrText>
              </w:r>
              <w:r w:rsidR="00723A4E" w:rsidDel="00783C9D">
                <w:rPr>
                  <w:rFonts w:eastAsiaTheme="minorEastAsia"/>
                  <w:lang w:val="en-US"/>
                </w:rPr>
                <w:fldChar w:fldCharType="separate"/>
              </w:r>
              <w:r w:rsidR="003159C2" w:rsidDel="00783C9D">
                <w:rPr>
                  <w:rFonts w:eastAsiaTheme="minorEastAsia"/>
                  <w:noProof/>
                  <w:lang w:val="en-US"/>
                </w:rPr>
                <w:delText>1</w:delText>
              </w:r>
              <w:r w:rsidR="00723A4E" w:rsidDel="00783C9D">
                <w:rPr>
                  <w:rFonts w:eastAsiaTheme="minorEastAsia"/>
                  <w:lang w:val="en-US"/>
                </w:rPr>
                <w:fldChar w:fldCharType="end"/>
              </w:r>
              <w:r w:rsidR="00723A4E" w:rsidDel="00783C9D">
                <w:rPr>
                  <w:rFonts w:eastAsiaTheme="minorEastAsia"/>
                  <w:lang w:val="en-US"/>
                </w:rPr>
                <w:noBreakHyphen/>
              </w:r>
              <w:r w:rsidR="00723A4E" w:rsidDel="00783C9D">
                <w:rPr>
                  <w:rFonts w:eastAsiaTheme="minorEastAsia"/>
                  <w:lang w:val="en-US"/>
                </w:rPr>
                <w:fldChar w:fldCharType="begin"/>
              </w:r>
              <w:r w:rsidR="00723A4E" w:rsidDel="00783C9D">
                <w:rPr>
                  <w:rFonts w:eastAsiaTheme="minorEastAsia"/>
                  <w:lang w:val="en-US"/>
                </w:rPr>
                <w:delInstrText xml:space="preserve"> SEQ Figure \* ARABIC \s 1 </w:delInstrText>
              </w:r>
              <w:r w:rsidR="00723A4E" w:rsidDel="00783C9D">
                <w:rPr>
                  <w:rFonts w:eastAsiaTheme="minorEastAsia"/>
                  <w:lang w:val="en-US"/>
                </w:rPr>
                <w:fldChar w:fldCharType="separate"/>
              </w:r>
              <w:r w:rsidR="003159C2" w:rsidDel="00783C9D">
                <w:rPr>
                  <w:rFonts w:eastAsiaTheme="minorEastAsia"/>
                  <w:noProof/>
                  <w:lang w:val="en-US"/>
                </w:rPr>
                <w:delText>10</w:delText>
              </w:r>
              <w:r w:rsidR="00723A4E" w:rsidDel="00783C9D">
                <w:rPr>
                  <w:rFonts w:eastAsiaTheme="minorEastAsia"/>
                  <w:lang w:val="en-US"/>
                </w:rPr>
                <w:fldChar w:fldCharType="end"/>
              </w:r>
            </w:del>
          </w:p>
        </w:tc>
      </w:tr>
    </w:tbl>
    <w:p w14:paraId="1DFFC0EE" w14:textId="582E30F6" w:rsidR="007C37F1" w:rsidRPr="005A4645" w:rsidRDefault="00D00ADE" w:rsidP="00D10D17">
      <w:pPr>
        <w:rPr>
          <w:rFonts w:eastAsiaTheme="minorEastAsia"/>
          <w:lang w:val="en-US"/>
        </w:rPr>
      </w:pPr>
      <w:r>
        <w:rPr>
          <w:rFonts w:eastAsiaTheme="minorEastAsia"/>
          <w:lang w:val="en-US"/>
        </w:rPr>
        <w:t xml:space="preserve">If the </w:t>
      </w:r>
      <w:r w:rsidR="00ED5B0C">
        <w:rPr>
          <w:rFonts w:eastAsiaTheme="minorEastAsia"/>
          <w:lang w:val="en-US"/>
        </w:rPr>
        <w:t>number of rays differs over time, the fluence needs to be integrated over time to get the fluence rate.</w:t>
      </w:r>
      <w:r w:rsidR="00F069DF">
        <w:rPr>
          <w:rFonts w:eastAsiaTheme="minorEastAsia"/>
          <w:lang w:val="en-US"/>
        </w:rPr>
        <w:t xml:space="preserve"> </w:t>
      </w:r>
      <w:r w:rsidR="005A4645">
        <w:rPr>
          <w:rFonts w:eastAsiaTheme="minorEastAsia"/>
          <w:lang w:val="en-US"/>
        </w:rPr>
        <w:br/>
      </w:r>
      <w:r w:rsidR="007C37F1">
        <w:rPr>
          <w:rFonts w:eastAsiaTheme="minorEastAsia"/>
          <w:lang w:val="en-US"/>
        </w:rPr>
        <w:t xml:space="preserve">The energy of the rays is equally as important as </w:t>
      </w:r>
      <w:r w:rsidR="00666D54">
        <w:rPr>
          <w:rFonts w:eastAsiaTheme="minorEastAsia"/>
          <w:lang w:val="en-US"/>
        </w:rPr>
        <w:t>the amo</w:t>
      </w:r>
      <w:r w:rsidR="00AA78A5">
        <w:rPr>
          <w:rFonts w:eastAsiaTheme="minorEastAsia"/>
          <w:lang w:val="en-US"/>
        </w:rPr>
        <w:t>u</w:t>
      </w:r>
      <w:r w:rsidR="00666D54">
        <w:rPr>
          <w:rFonts w:eastAsiaTheme="minorEastAsia"/>
          <w:lang w:val="en-US"/>
        </w:rPr>
        <w:t>nt</w:t>
      </w:r>
      <w:r w:rsidR="00C35AE3">
        <w:rPr>
          <w:rFonts w:eastAsiaTheme="minorEastAsia"/>
          <w:lang w:val="en-US"/>
        </w:rPr>
        <w:t xml:space="preserve">, </w:t>
      </w:r>
      <w:r w:rsidR="00D3098C">
        <w:rPr>
          <w:rFonts w:eastAsiaTheme="minorEastAsia"/>
          <w:lang w:val="en-US"/>
        </w:rPr>
        <w:t>e.g.,</w:t>
      </w:r>
      <w:r w:rsidR="00C35AE3">
        <w:rPr>
          <w:rFonts w:eastAsiaTheme="minorEastAsia"/>
          <w:lang w:val="en-US"/>
        </w:rPr>
        <w:t xml:space="preserve"> in an </w:t>
      </w:r>
      <w:r w:rsidR="00D21A76">
        <w:rPr>
          <w:rFonts w:eastAsiaTheme="minorEastAsia"/>
          <w:lang w:val="en-US"/>
        </w:rPr>
        <w:t>X-ray tube</w:t>
      </w:r>
      <w:r w:rsidR="00C35AE3">
        <w:rPr>
          <w:rFonts w:eastAsiaTheme="minorEastAsia"/>
          <w:lang w:val="en-US"/>
        </w:rPr>
        <w:t xml:space="preserve"> </w:t>
      </w:r>
      <w:r w:rsidR="00E35D9C">
        <w:rPr>
          <w:rFonts w:eastAsiaTheme="minorEastAsia"/>
          <w:lang w:val="en-US"/>
        </w:rPr>
        <w:t>you create bremsstrahlung</w:t>
      </w:r>
      <w:r w:rsidR="008C3FF9">
        <w:rPr>
          <w:rFonts w:eastAsiaTheme="minorEastAsia"/>
          <w:lang w:val="en-US"/>
        </w:rPr>
        <w:t>.</w:t>
      </w:r>
      <w:r w:rsidR="00232708">
        <w:rPr>
          <w:rFonts w:eastAsiaTheme="minorEastAsia"/>
          <w:lang w:val="en-US"/>
        </w:rPr>
        <w:t xml:space="preserve"> The </w:t>
      </w:r>
      <w:r w:rsidR="0016350E">
        <w:rPr>
          <w:rFonts w:eastAsiaTheme="minorEastAsia"/>
          <w:lang w:val="en-US"/>
        </w:rPr>
        <w:t xml:space="preserve">beam is not monoenergetic and we </w:t>
      </w:r>
      <w:r w:rsidR="00D3098C">
        <w:rPr>
          <w:rFonts w:eastAsiaTheme="minorEastAsia"/>
          <w:lang w:val="en-US"/>
        </w:rPr>
        <w:t>must</w:t>
      </w:r>
      <w:r w:rsidR="0016350E">
        <w:rPr>
          <w:rFonts w:eastAsiaTheme="minorEastAsia"/>
          <w:lang w:val="en-US"/>
        </w:rPr>
        <w:t xml:space="preserve"> sum over all energies to get </w:t>
      </w:r>
      <w:r w:rsidR="0016350E">
        <w:rPr>
          <w:rFonts w:eastAsiaTheme="minorEastAsia"/>
          <w:b/>
          <w:bCs/>
          <w:lang w:val="en-US"/>
        </w:rPr>
        <w:t xml:space="preserve">energy fluence </w:t>
      </w:r>
      <w:r w:rsidR="005741F9">
        <w:rPr>
          <w:rFonts w:eastAsiaTheme="minorEastAsia"/>
          <w:lang w:val="en-US"/>
        </w:rPr>
        <w:t xml:space="preserve"> </w:t>
      </w:r>
      <m:oMath>
        <m:r>
          <m:rPr>
            <m:sty m:val="b"/>
          </m:rPr>
          <w:rPr>
            <w:rFonts w:ascii="Cambria Math" w:eastAsiaTheme="minorEastAsia" w:hAnsi="Cambria Math"/>
            <w:lang w:val="en-US"/>
          </w:rPr>
          <m:t>Ψ</m:t>
        </m:r>
      </m:oMath>
      <w:r w:rsidR="00F741B3">
        <w:rPr>
          <w:rFonts w:eastAsiaTheme="minorEastAsia"/>
          <w:b/>
          <w:b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0002E8" w14:paraId="42E08D78" w14:textId="77777777" w:rsidTr="000002E8">
        <w:tc>
          <w:tcPr>
            <w:tcW w:w="9085" w:type="dxa"/>
          </w:tcPr>
          <w:p w14:paraId="78294F32" w14:textId="11105173" w:rsidR="000002E8" w:rsidRDefault="000002E8" w:rsidP="00D10D17">
            <w:pPr>
              <w:rPr>
                <w:lang w:val="en-US"/>
              </w:rPr>
            </w:pPr>
            <m:oMathPara>
              <m:oMath>
                <m:r>
                  <m:rPr>
                    <m:sty m:val="p"/>
                  </m:rPr>
                  <w:rPr>
                    <w:rFonts w:ascii="Cambria Math" w:eastAsiaTheme="minorEastAsia" w:hAnsi="Cambria Math"/>
                    <w:lang w:val="en-US"/>
                  </w:rPr>
                  <m:t>Ψ=</m:t>
                </m:r>
                <m:f>
                  <m:fPr>
                    <m:ctrlPr>
                      <w:rPr>
                        <w:rFonts w:ascii="Cambria Math" w:eastAsiaTheme="minorEastAsia" w:hAnsi="Cambria Math"/>
                        <w:lang w:val="en-US"/>
                      </w:rPr>
                    </m:ctrlPr>
                  </m:fPr>
                  <m:num>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N</m:t>
                    </m:r>
                    <m:d>
                      <m:dPr>
                        <m:ctrlPr>
                          <w:rPr>
                            <w:rFonts w:ascii="Cambria Math" w:eastAsiaTheme="minorEastAsia" w:hAnsi="Cambria Math"/>
                            <w:lang w:val="en-US"/>
                          </w:rPr>
                        </m:ctrlPr>
                      </m:dPr>
                      <m:e>
                        <m:r>
                          <m:rPr>
                            <m:sty m:val="p"/>
                          </m:rPr>
                          <w:rPr>
                            <w:rFonts w:ascii="Cambria Math" w:eastAsiaTheme="minorEastAsia" w:hAnsi="Cambria Math"/>
                            <w:lang w:val="en-US"/>
                          </w:rPr>
                          <m:t>E</m:t>
                        </m:r>
                      </m:e>
                    </m:d>
                  </m:num>
                  <m:den>
                    <m:r>
                      <m:rPr>
                        <m:sty m:val="p"/>
                      </m:rPr>
                      <w:rPr>
                        <w:rFonts w:ascii="Cambria Math" w:eastAsiaTheme="minorEastAsia" w:hAnsi="Cambria Math"/>
                        <w:lang w:val="en-US"/>
                      </w:rPr>
                      <m:t>dadE</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r>
                      <m:rPr>
                        <m:sty m:val="p"/>
                      </m:rPr>
                      <w:rPr>
                        <w:rFonts w:ascii="Cambria Math" w:eastAsiaTheme="minorEastAsia" w:hAnsi="Cambria Math"/>
                        <w:lang w:val="en-US"/>
                      </w:rPr>
                      <m:t>Φ</m:t>
                    </m:r>
                    <m:d>
                      <m:dPr>
                        <m:ctrlPr>
                          <w:rPr>
                            <w:rFonts w:ascii="Cambria Math" w:eastAsiaTheme="minorEastAsia" w:hAnsi="Cambria Math"/>
                            <w:lang w:val="en-US"/>
                          </w:rPr>
                        </m:ctrlPr>
                      </m:dPr>
                      <m:e>
                        <m:r>
                          <m:rPr>
                            <m:sty m:val="p"/>
                          </m:rPr>
                          <w:rPr>
                            <w:rFonts w:ascii="Cambria Math" w:eastAsiaTheme="minorEastAsia" w:hAnsi="Cambria Math"/>
                            <w:lang w:val="en-US"/>
                          </w:rPr>
                          <m:t>E</m:t>
                        </m:r>
                      </m:e>
                    </m:d>
                  </m:num>
                  <m:den>
                    <m:r>
                      <w:rPr>
                        <w:rFonts w:ascii="Cambria Math" w:eastAsiaTheme="minorEastAsia" w:hAnsi="Cambria Math"/>
                        <w:lang w:val="en-US"/>
                      </w:rPr>
                      <m:t>dE</m:t>
                    </m:r>
                  </m:den>
                </m:f>
              </m:oMath>
            </m:oMathPara>
          </w:p>
        </w:tc>
        <w:tc>
          <w:tcPr>
            <w:tcW w:w="265" w:type="dxa"/>
          </w:tcPr>
          <w:p w14:paraId="63D02321" w14:textId="2C43137E" w:rsidR="000002E8" w:rsidRPr="000002E8" w:rsidRDefault="00783C9D" w:rsidP="000002E8">
            <w:pPr>
              <w:pStyle w:val="Caption"/>
              <w:rPr>
                <w:sz w:val="24"/>
                <w:szCs w:val="24"/>
                <w:lang w:val="en-US"/>
              </w:rPr>
            </w:pPr>
            <w:ins w:id="1625"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26"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27" w:author="Jacob Lie" w:date="2022-02-01T16:19:00Z">
              <w:r>
                <w:rPr>
                  <w:noProof/>
                  <w:sz w:val="24"/>
                  <w:szCs w:val="24"/>
                  <w:lang w:val="en-US"/>
                </w:rPr>
                <w:t>11</w:t>
              </w:r>
              <w:r>
                <w:rPr>
                  <w:sz w:val="24"/>
                  <w:szCs w:val="24"/>
                  <w:lang w:val="en-US"/>
                </w:rPr>
                <w:fldChar w:fldCharType="end"/>
              </w:r>
            </w:ins>
            <w:del w:id="1628"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11</w:delText>
              </w:r>
              <w:r w:rsidR="00723A4E" w:rsidDel="00783C9D">
                <w:rPr>
                  <w:sz w:val="24"/>
                  <w:szCs w:val="24"/>
                  <w:lang w:val="en-US"/>
                </w:rPr>
                <w:fldChar w:fldCharType="end"/>
              </w:r>
            </w:del>
          </w:p>
        </w:tc>
      </w:tr>
    </w:tbl>
    <w:p w14:paraId="3BAEC6AA" w14:textId="172FEDDD" w:rsidR="00FB2419" w:rsidRDefault="00D97A25" w:rsidP="00D10D17">
      <w:pPr>
        <w:pStyle w:val="Heading3"/>
        <w:numPr>
          <w:ilvl w:val="0"/>
          <w:numId w:val="0"/>
        </w:numPr>
        <w:ind w:left="720"/>
        <w:rPr>
          <w:lang w:val="en-US"/>
        </w:rPr>
      </w:pPr>
      <w:r w:rsidRPr="00D10D17">
        <w:rPr>
          <w:lang w:val="en-US"/>
        </w:rPr>
        <w:lastRenderedPageBreak/>
        <w:t xml:space="preserve"> </w:t>
      </w:r>
      <w:r w:rsidR="004F2F44" w:rsidRPr="00D10D17">
        <w:rPr>
          <w:lang w:val="en-US"/>
        </w:rPr>
        <w:t xml:space="preserve"> </w:t>
      </w:r>
    </w:p>
    <w:p w14:paraId="53964596" w14:textId="223FF8BD" w:rsidR="00AF567D" w:rsidRPr="00AF567D" w:rsidRDefault="009873D2" w:rsidP="00AF567D">
      <w:pPr>
        <w:rPr>
          <w:ins w:id="1629" w:author="Jacob Lie" w:date="2021-12-03T12:17:00Z"/>
          <w:lang w:val="en-US"/>
        </w:rPr>
      </w:pPr>
      <w:r>
        <w:rPr>
          <w:lang w:val="en-US"/>
        </w:rPr>
        <w:t xml:space="preserve">The fluence is often dependent on solid angle </w:t>
      </w:r>
      <m:oMath>
        <m:r>
          <m:rPr>
            <m:sty m:val="p"/>
          </m:rPr>
          <w:rPr>
            <w:rFonts w:ascii="Cambria Math" w:hAnsi="Cambria Math"/>
            <w:lang w:val="en-US"/>
          </w:rPr>
          <m:t>Ω</m:t>
        </m:r>
      </m:oMath>
      <w:r>
        <w:rPr>
          <w:rFonts w:eastAsiaTheme="minorEastAsia"/>
          <w:lang w:val="en-US"/>
        </w:rPr>
        <w:t xml:space="preserve">, because </w:t>
      </w:r>
      <w:r w:rsidR="006C0B1E">
        <w:rPr>
          <w:rFonts w:eastAsiaTheme="minorEastAsia"/>
          <w:lang w:val="en-US"/>
        </w:rPr>
        <w:t xml:space="preserve">we often have a case of a target placed at a distance away from </w:t>
      </w:r>
      <w:r w:rsidR="00E81894">
        <w:rPr>
          <w:rFonts w:eastAsiaTheme="minorEastAsia"/>
          <w:lang w:val="en-US"/>
        </w:rPr>
        <w:t xml:space="preserve">a radiation source. </w:t>
      </w:r>
      <w:r w:rsidR="00DA6370">
        <w:rPr>
          <w:rFonts w:eastAsiaTheme="minorEastAsia"/>
          <w:lang w:val="en-US"/>
        </w:rPr>
        <w:t xml:space="preserve">Then </w:t>
      </w:r>
      <w:r w:rsidR="00765428">
        <w:rPr>
          <w:rFonts w:eastAsiaTheme="minorEastAsia"/>
          <w:lang w:val="en-US"/>
        </w:rPr>
        <w:t xml:space="preserve">the </w:t>
      </w:r>
      <w:r w:rsidR="00634515">
        <w:rPr>
          <w:rFonts w:eastAsiaTheme="minorEastAsia"/>
          <w:lang w:val="en-US"/>
        </w:rPr>
        <w:t xml:space="preserve">rays cannot move around the sphere and traverse from the back. </w:t>
      </w:r>
      <w:r w:rsidR="00DA6370">
        <w:rPr>
          <w:rFonts w:eastAsiaTheme="minorEastAsia"/>
          <w:lang w:val="en-US"/>
        </w:rPr>
        <w:t xml:space="preserve"> </w:t>
      </w:r>
    </w:p>
    <w:p w14:paraId="51547FB5" w14:textId="77777777" w:rsidR="005C552D" w:rsidRPr="001140D5" w:rsidRDefault="005C552D" w:rsidP="005C552D">
      <w:pPr>
        <w:keepNext/>
        <w:rPr>
          <w:lang w:val="en-US"/>
        </w:rPr>
      </w:pPr>
      <w:r w:rsidRPr="005C552D">
        <w:rPr>
          <w:b/>
          <w:bCs/>
          <w:noProof/>
          <w:lang w:val="en-US"/>
        </w:rPr>
        <w:drawing>
          <wp:anchor distT="0" distB="0" distL="114300" distR="114300" simplePos="0" relativeHeight="251658247" behindDoc="0" locked="0" layoutInCell="1" allowOverlap="1" wp14:anchorId="7105CE4A" wp14:editId="38A3B74C">
            <wp:simplePos x="0" y="0"/>
            <wp:positionH relativeFrom="margin">
              <wp:align>left</wp:align>
            </wp:positionH>
            <wp:positionV relativeFrom="paragraph">
              <wp:posOffset>0</wp:posOffset>
            </wp:positionV>
            <wp:extent cx="2601595" cy="1508125"/>
            <wp:effectExtent l="0" t="0" r="8255"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1595" cy="1508125"/>
                    </a:xfrm>
                    <a:prstGeom prst="rect">
                      <a:avLst/>
                    </a:prstGeom>
                  </pic:spPr>
                </pic:pic>
              </a:graphicData>
            </a:graphic>
            <wp14:sizeRelH relativeFrom="margin">
              <wp14:pctWidth>0</wp14:pctWidth>
            </wp14:sizeRelH>
            <wp14:sizeRelV relativeFrom="margin">
              <wp14:pctHeight>0</wp14:pctHeight>
            </wp14:sizeRelV>
          </wp:anchor>
        </w:drawing>
      </w:r>
    </w:p>
    <w:p w14:paraId="40A4A69C" w14:textId="289656C5" w:rsidR="004A793B" w:rsidRPr="00DB7223" w:rsidRDefault="005C552D" w:rsidP="005C552D">
      <w:pPr>
        <w:pStyle w:val="Caption"/>
        <w:rPr>
          <w:b/>
          <w:bCs/>
          <w:lang w:val="en-US"/>
        </w:rPr>
      </w:pPr>
      <w:bookmarkStart w:id="1630" w:name="_Ref92980966"/>
      <w:r w:rsidRPr="00DB7223">
        <w:rPr>
          <w:lang w:val="en-US"/>
        </w:rPr>
        <w:t xml:space="preserve">Figure </w:t>
      </w:r>
      <w:ins w:id="1631"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1632"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1633" w:author="Jacob Lie" w:date="2022-02-01T16:19:00Z">
        <w:r w:rsidR="00783C9D">
          <w:rPr>
            <w:noProof/>
            <w:lang w:val="en-US"/>
          </w:rPr>
          <w:t>12</w:t>
        </w:r>
        <w:r w:rsidR="00783C9D">
          <w:rPr>
            <w:lang w:val="en-US"/>
          </w:rPr>
          <w:fldChar w:fldCharType="end"/>
        </w:r>
      </w:ins>
      <w:del w:id="1634"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3159C2" w:rsidDel="00783C9D">
          <w:rPr>
            <w:noProof/>
            <w:lang w:val="en-US"/>
          </w:rPr>
          <w:delText>1</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3159C2" w:rsidDel="00783C9D">
          <w:rPr>
            <w:noProof/>
            <w:lang w:val="en-US"/>
          </w:rPr>
          <w:delText>12</w:delText>
        </w:r>
        <w:r w:rsidR="00723A4E" w:rsidDel="00783C9D">
          <w:rPr>
            <w:lang w:val="en-US"/>
          </w:rPr>
          <w:fldChar w:fldCharType="end"/>
        </w:r>
      </w:del>
      <w:bookmarkEnd w:id="1630"/>
      <w:r w:rsidRPr="00DB7223">
        <w:rPr>
          <w:lang w:val="en-US"/>
        </w:rPr>
        <w:t xml:space="preserve">. </w:t>
      </w:r>
      <w:r w:rsidR="00DB7223" w:rsidRPr="00DB7223">
        <w:rPr>
          <w:lang w:val="en-US"/>
        </w:rPr>
        <w:t>Ionizing radiation field d</w:t>
      </w:r>
      <w:r w:rsidR="00DB7223">
        <w:rPr>
          <w:lang w:val="en-US"/>
        </w:rPr>
        <w:t xml:space="preserve">efined as a sphere encapsulation a point P with </w:t>
      </w:r>
      <w:r w:rsidR="00A475D8">
        <w:rPr>
          <w:lang w:val="en-US"/>
        </w:rPr>
        <w:t>infinitesimal</w:t>
      </w:r>
      <w:r w:rsidR="00DB7223">
        <w:rPr>
          <w:lang w:val="en-US"/>
        </w:rPr>
        <w:t xml:space="preserve"> </w:t>
      </w:r>
      <w:r w:rsidR="00BE41C7">
        <w:rPr>
          <w:lang w:val="en-US"/>
        </w:rPr>
        <w:t xml:space="preserve">volume </w:t>
      </w:r>
      <w:proofErr w:type="spellStart"/>
      <w:r w:rsidR="00BE41C7">
        <w:rPr>
          <w:lang w:val="en-US"/>
        </w:rPr>
        <w:t>dV</w:t>
      </w:r>
      <w:proofErr w:type="spellEnd"/>
      <w:r w:rsidR="00BE41C7">
        <w:rPr>
          <w:lang w:val="en-US"/>
        </w:rPr>
        <w:t>, mass dm</w:t>
      </w:r>
      <w:r w:rsidR="00DB7223">
        <w:rPr>
          <w:lang w:val="en-US"/>
        </w:rPr>
        <w:t xml:space="preserve">, with a cross sectional area </w:t>
      </w:r>
      <w:r w:rsidR="00BE41C7">
        <w:rPr>
          <w:lang w:val="en-US"/>
        </w:rPr>
        <w:t>da</w:t>
      </w:r>
      <w:r w:rsidR="00C6160A">
        <w:rPr>
          <w:lang w:val="en-US"/>
        </w:rPr>
        <w:t xml:space="preserve"> </w:t>
      </w:r>
      <w:r w:rsidR="00C6160A">
        <w:rPr>
          <w:lang w:val="en-US"/>
        </w:rPr>
        <w:fldChar w:fldCharType="begin"/>
      </w:r>
      <w:r w:rsidR="00C6160A">
        <w:rPr>
          <w:lang w:val="en-US"/>
        </w:rPr>
        <w:instrText xml:space="preserve"> ADDIN ZOTERO_ITEM CSL_CITATION {"citationID":"gYGFJgU5","properties":{"formattedCitation":"(Attix,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C6160A">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ins w:id="1635" w:author="Jacob Lie" w:date="2022-02-02T12:51:00Z">
        <w:r w:rsidR="00272A17">
          <w:rPr>
            <w:rFonts w:cs="Times New Roman"/>
            <w:lang w:val="en-US"/>
          </w:rPr>
          <w:t>, p.6</w:t>
        </w:r>
      </w:ins>
      <w:r w:rsidR="0002611E" w:rsidRPr="0002611E">
        <w:rPr>
          <w:rFonts w:cs="Times New Roman"/>
          <w:lang w:val="en-US"/>
        </w:rPr>
        <w:t>)</w:t>
      </w:r>
      <w:r w:rsidR="00C6160A">
        <w:rPr>
          <w:lang w:val="en-US"/>
        </w:rPr>
        <w:fldChar w:fldCharType="end"/>
      </w:r>
      <w:r w:rsidR="00BE41C7">
        <w:rPr>
          <w:lang w:val="en-US"/>
        </w:rPr>
        <w:t xml:space="preserve">. </w:t>
      </w:r>
    </w:p>
    <w:p w14:paraId="01947CF2" w14:textId="77777777" w:rsidR="004A793B" w:rsidRDefault="004A793B" w:rsidP="00192036">
      <w:pPr>
        <w:rPr>
          <w:b/>
          <w:bCs/>
          <w:lang w:val="en-US"/>
        </w:rPr>
      </w:pPr>
    </w:p>
    <w:p w14:paraId="23E72B87" w14:textId="77777777" w:rsidR="004A793B" w:rsidRDefault="004A793B" w:rsidP="00192036">
      <w:pPr>
        <w:rPr>
          <w:b/>
          <w:bCs/>
          <w:lang w:val="en-US"/>
        </w:rPr>
      </w:pPr>
    </w:p>
    <w:p w14:paraId="4A62F0B6" w14:textId="77777777" w:rsidR="004A793B" w:rsidRDefault="004A793B" w:rsidP="00192036">
      <w:pPr>
        <w:rPr>
          <w:b/>
          <w:bCs/>
          <w:lang w:val="en-US"/>
        </w:rPr>
      </w:pPr>
    </w:p>
    <w:p w14:paraId="08D1E84B" w14:textId="77777777" w:rsidR="00585368" w:rsidRDefault="00585368" w:rsidP="00192036">
      <w:pPr>
        <w:rPr>
          <w:b/>
          <w:bCs/>
          <w:lang w:val="en-US"/>
        </w:rPr>
      </w:pPr>
    </w:p>
    <w:p w14:paraId="750B43E0" w14:textId="77777777" w:rsidR="00585368" w:rsidRDefault="00585368" w:rsidP="00192036">
      <w:pPr>
        <w:rPr>
          <w:b/>
          <w:bCs/>
          <w:lang w:val="en-US"/>
        </w:rPr>
      </w:pPr>
    </w:p>
    <w:p w14:paraId="0A872D50" w14:textId="77777777" w:rsidR="00585368" w:rsidRDefault="00585368" w:rsidP="00192036">
      <w:pPr>
        <w:rPr>
          <w:b/>
          <w:bCs/>
          <w:lang w:val="en-US"/>
        </w:rPr>
      </w:pPr>
    </w:p>
    <w:p w14:paraId="562B6615" w14:textId="182CD229" w:rsidR="003C748E" w:rsidRPr="00E747DC" w:rsidRDefault="002D220D" w:rsidP="00192036">
      <w:pPr>
        <w:rPr>
          <w:b/>
          <w:bCs/>
          <w:lang w:val="en-US"/>
        </w:rPr>
      </w:pPr>
      <w:r>
        <w:rPr>
          <w:b/>
          <w:bCs/>
          <w:lang w:val="en-US"/>
        </w:rPr>
        <w:t>KERMA</w:t>
      </w:r>
    </w:p>
    <w:p w14:paraId="04C5D03B" w14:textId="4936726B" w:rsidR="003C748E" w:rsidRDefault="00784865" w:rsidP="00192036">
      <w:pPr>
        <w:rPr>
          <w:lang w:val="en-US"/>
        </w:rPr>
      </w:pPr>
      <w:r>
        <w:rPr>
          <w:lang w:val="en-US"/>
        </w:rPr>
        <w:t xml:space="preserve">With the energy fluence we </w:t>
      </w:r>
      <w:r w:rsidR="000C5FD5">
        <w:rPr>
          <w:lang w:val="en-US"/>
        </w:rPr>
        <w:t>have</w:t>
      </w:r>
      <w:r>
        <w:rPr>
          <w:lang w:val="en-US"/>
        </w:rPr>
        <w:t xml:space="preserve"> the energies traversing the sphere, but </w:t>
      </w:r>
      <w:r w:rsidR="004D3917">
        <w:rPr>
          <w:lang w:val="en-US"/>
        </w:rPr>
        <w:t>to get a dose we need the rays to interact and release energy</w:t>
      </w:r>
      <w:r w:rsidR="0008185A">
        <w:rPr>
          <w:lang w:val="en-US"/>
        </w:rPr>
        <w:t>. This is where KERMA comes in. Kinetic Energy Release per Mass</w:t>
      </w:r>
      <w:r w:rsidR="009C4EC0">
        <w:rPr>
          <w:lang w:val="en-US"/>
        </w:rPr>
        <w:t xml:space="preserve">. </w:t>
      </w:r>
      <w:r w:rsidR="006640DD">
        <w:rPr>
          <w:lang w:val="en-US"/>
        </w:rPr>
        <w:t>It</w:t>
      </w:r>
      <w:r w:rsidR="005E703D">
        <w:rPr>
          <w:lang w:val="en-US"/>
        </w:rPr>
        <w:t xml:space="preserve"> describes </w:t>
      </w:r>
      <w:r w:rsidR="006640DD">
        <w:rPr>
          <w:lang w:val="en-US"/>
        </w:rPr>
        <w:t>the process where</w:t>
      </w:r>
      <w:r w:rsidR="005E703D">
        <w:rPr>
          <w:lang w:val="en-US"/>
        </w:rPr>
        <w:t xml:space="preserve"> uncharged particles (photons and neutrons) </w:t>
      </w:r>
      <w:r w:rsidR="00904613">
        <w:rPr>
          <w:lang w:val="en-US"/>
        </w:rPr>
        <w:t>transfer their energy to electrons in a defined volume</w:t>
      </w:r>
      <w:r w:rsidR="006E1A39">
        <w:rPr>
          <w:lang w:val="en-US"/>
        </w:rPr>
        <w:t xml:space="preserve"> </w:t>
      </w:r>
      <w:r w:rsidR="006E1A39">
        <w:rPr>
          <w:lang w:val="en-US"/>
        </w:rPr>
        <w:fldChar w:fldCharType="begin"/>
      </w:r>
      <w:r w:rsidR="006E1A39">
        <w:rPr>
          <w:lang w:val="en-US"/>
        </w:rPr>
        <w:instrText xml:space="preserve"> ADDIN ZOTERO_ITEM CSL_CITATION {"citationID":"xKhZPqwe","properties":{"formattedCitation":"(Attix,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6E1A39">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6E1A39">
        <w:rPr>
          <w:lang w:val="en-US"/>
        </w:rPr>
        <w:fldChar w:fldCharType="end"/>
      </w:r>
      <w:r w:rsidR="00904613">
        <w:rPr>
          <w:lang w:val="en-US"/>
        </w:rPr>
        <w:t>.</w:t>
      </w:r>
      <w:r w:rsidR="00336AA6">
        <w:rPr>
          <w:lang w:val="en-US"/>
        </w:rPr>
        <w:t xml:space="preserve"> The electrons then traverse </w:t>
      </w:r>
      <w:r w:rsidR="00133B8F">
        <w:rPr>
          <w:lang w:val="en-US"/>
        </w:rPr>
        <w:t>through a smaller volume</w:t>
      </w:r>
      <w:r w:rsidR="00932C1C">
        <w:rPr>
          <w:lang w:val="en-US"/>
        </w:rPr>
        <w:t xml:space="preserve"> (</w:t>
      </w:r>
      <w:r w:rsidR="00B3519F">
        <w:rPr>
          <w:lang w:val="en-US"/>
        </w:rPr>
        <w:t xml:space="preserve">see </w:t>
      </w:r>
      <w:r w:rsidR="00B3519F">
        <w:rPr>
          <w:lang w:val="en-US"/>
        </w:rPr>
        <w:fldChar w:fldCharType="begin"/>
      </w:r>
      <w:r w:rsidR="00B3519F">
        <w:rPr>
          <w:lang w:val="en-US"/>
        </w:rPr>
        <w:instrText xml:space="preserve"> REF _Ref94610115 \h </w:instrText>
      </w:r>
      <w:r w:rsidR="00B3519F">
        <w:rPr>
          <w:lang w:val="en-US"/>
        </w:rPr>
      </w:r>
      <w:r w:rsidR="00B3519F">
        <w:rPr>
          <w:lang w:val="en-US"/>
        </w:rPr>
        <w:fldChar w:fldCharType="separate"/>
      </w:r>
      <w:r w:rsidR="003159C2" w:rsidRPr="00543410">
        <w:rPr>
          <w:lang w:val="en-US"/>
        </w:rPr>
        <w:t xml:space="preserve">Figure </w:t>
      </w:r>
      <w:r w:rsidR="003159C2" w:rsidRPr="00543410">
        <w:rPr>
          <w:noProof/>
          <w:lang w:val="en-US"/>
        </w:rPr>
        <w:t>1</w:t>
      </w:r>
      <w:r w:rsidR="003159C2" w:rsidRPr="00543410">
        <w:rPr>
          <w:lang w:val="en-US"/>
        </w:rPr>
        <w:noBreakHyphen/>
      </w:r>
      <w:r w:rsidR="003159C2" w:rsidRPr="00543410">
        <w:rPr>
          <w:noProof/>
          <w:lang w:val="en-US"/>
        </w:rPr>
        <w:t>20</w:t>
      </w:r>
      <w:r w:rsidR="00B3519F">
        <w:rPr>
          <w:lang w:val="en-US"/>
        </w:rPr>
        <w:fldChar w:fldCharType="end"/>
      </w:r>
      <w:r w:rsidR="00932C1C">
        <w:rPr>
          <w:lang w:val="en-US"/>
        </w:rPr>
        <w:t>)</w:t>
      </w:r>
      <w:r w:rsidR="00133B8F">
        <w:rPr>
          <w:lang w:val="en-US"/>
        </w:rPr>
        <w:t>.</w:t>
      </w:r>
      <w:r w:rsidR="007D3DA6">
        <w:rPr>
          <w:lang w:val="en-US"/>
        </w:rPr>
        <w:t xml:space="preserve"> The energy transfer can be expressed with </w:t>
      </w:r>
      <w:r w:rsidR="00766995">
        <w:rPr>
          <w:lang w:val="en-US"/>
        </w:rPr>
        <w:t>the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766995" w14:paraId="532BF9AA" w14:textId="77777777" w:rsidTr="000002E8">
        <w:tc>
          <w:tcPr>
            <w:tcW w:w="9085" w:type="dxa"/>
          </w:tcPr>
          <w:p w14:paraId="6CF5C9DF" w14:textId="43EF41B3" w:rsidR="00766995" w:rsidRDefault="00B27047" w:rsidP="00D10D17">
            <w:pPr>
              <w:rPr>
                <w:lang w:val="en-US"/>
              </w:rPr>
            </w:pPr>
            <m:oMathPara>
              <m:oMath>
                <m:r>
                  <w:rPr>
                    <w:rFonts w:ascii="Cambria Math" w:hAnsi="Cambria Math"/>
                    <w:lang w:val="en-US"/>
                  </w:rPr>
                  <m:t>ϵ_tr=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γ,in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γ-rl,out</m:t>
                    </m:r>
                  </m:sub>
                </m:sSub>
                <m:r>
                  <w:rPr>
                    <w:rFonts w:ascii="Cambria Math" w:hAnsi="Cambria Math"/>
                    <w:lang w:val="en-US"/>
                  </w:rPr>
                  <m:t>+∑Q,</m:t>
                </m:r>
              </m:oMath>
            </m:oMathPara>
          </w:p>
        </w:tc>
        <w:tc>
          <w:tcPr>
            <w:tcW w:w="265" w:type="dxa"/>
          </w:tcPr>
          <w:p w14:paraId="2C4E4EA6" w14:textId="170528E5" w:rsidR="00766995" w:rsidRPr="000002E8" w:rsidRDefault="00783C9D" w:rsidP="000002E8">
            <w:pPr>
              <w:pStyle w:val="Caption"/>
              <w:rPr>
                <w:sz w:val="24"/>
                <w:szCs w:val="24"/>
                <w:lang w:val="en-US"/>
              </w:rPr>
            </w:pPr>
            <w:ins w:id="1636"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37"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38" w:author="Jacob Lie" w:date="2022-02-01T16:19:00Z">
              <w:r>
                <w:rPr>
                  <w:noProof/>
                  <w:sz w:val="24"/>
                  <w:szCs w:val="24"/>
                  <w:lang w:val="en-US"/>
                </w:rPr>
                <w:t>13</w:t>
              </w:r>
              <w:r>
                <w:rPr>
                  <w:sz w:val="24"/>
                  <w:szCs w:val="24"/>
                  <w:lang w:val="en-US"/>
                </w:rPr>
                <w:fldChar w:fldCharType="end"/>
              </w:r>
            </w:ins>
            <w:del w:id="1639"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13</w:delText>
              </w:r>
              <w:r w:rsidR="00723A4E" w:rsidDel="00783C9D">
                <w:rPr>
                  <w:sz w:val="24"/>
                  <w:szCs w:val="24"/>
                  <w:lang w:val="en-US"/>
                </w:rPr>
                <w:fldChar w:fldCharType="end"/>
              </w:r>
            </w:del>
          </w:p>
        </w:tc>
      </w:tr>
    </w:tbl>
    <w:p w14:paraId="7CA0FC85" w14:textId="1F56814B" w:rsidR="00BE5C5E" w:rsidRDefault="00C76CAF" w:rsidP="00192036">
      <w:pPr>
        <w:rPr>
          <w:rFonts w:eastAsiaTheme="minorEastAsia" w:cs="Times New Roman"/>
          <w:lang w:val="en-US"/>
        </w:rPr>
      </w:pPr>
      <w:r>
        <w:rPr>
          <w:rFonts w:cs="Times New Roman"/>
          <w:lang w:val="en-US"/>
        </w:rPr>
        <w:t xml:space="preserve">Where </w:t>
      </w:r>
      <m:oMath>
        <m:r>
          <w:rPr>
            <w:rFonts w:ascii="Cambria Math" w:hAnsi="Cambria Math" w:cs="Times New Roman"/>
            <w:lang w:val="en-US"/>
          </w:rPr>
          <m:t>ϵ_tr</m:t>
        </m:r>
      </m:oMath>
      <w:r>
        <w:rPr>
          <w:rFonts w:eastAsiaTheme="minorEastAsia" w:cs="Times New Roman"/>
          <w:lang w:val="en-US"/>
        </w:rPr>
        <w:t xml:space="preserve"> is </w:t>
      </w:r>
      <w:r w:rsidR="009C7731">
        <w:rPr>
          <w:rFonts w:eastAsiaTheme="minorEastAsia" w:cs="Times New Roman"/>
          <w:lang w:val="en-US"/>
        </w:rPr>
        <w:t xml:space="preserve">the energy transferred from uncharged radiation </w:t>
      </w:r>
      <w:r w:rsidR="003A03A3">
        <w:rPr>
          <w:rFonts w:eastAsiaTheme="minorEastAsia" w:cs="Times New Roman"/>
          <w:lang w:val="en-US"/>
        </w:rPr>
        <w:t xml:space="preserve">with energy </w:t>
      </w:r>
      <m:oMath>
        <m:r>
          <w:rPr>
            <w:rFonts w:ascii="Cambria Math" w:eastAsiaTheme="minorEastAsia" w:hAnsi="Cambria Math" w:cs="Times New Roman"/>
            <w:lang w:val="en-US"/>
          </w:rPr>
          <m:t>E_(γ,in)</m:t>
        </m:r>
      </m:oMath>
      <w:r w:rsidR="003A03A3">
        <w:rPr>
          <w:rFonts w:eastAsiaTheme="minorEastAsia" w:cs="Times New Roman"/>
          <w:lang w:val="en-US"/>
        </w:rPr>
        <w:t xml:space="preserve"> into the volume minus the </w:t>
      </w:r>
      <w:r w:rsidR="00EE499D">
        <w:rPr>
          <w:rFonts w:eastAsiaTheme="minorEastAsia" w:cs="Times New Roman"/>
          <w:lang w:val="en-US"/>
        </w:rPr>
        <w:t xml:space="preserve">energy of the uncharged </w:t>
      </w:r>
      <w:r w:rsidR="005F770D">
        <w:rPr>
          <w:rFonts w:eastAsiaTheme="minorEastAsia" w:cs="Times New Roman"/>
          <w:lang w:val="en-US"/>
        </w:rPr>
        <w:t>radiation</w:t>
      </w:r>
      <w:r w:rsidR="00DF4DFB">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γ-rl,out</m:t>
            </m:r>
          </m:sub>
        </m:sSub>
      </m:oMath>
      <w:r w:rsidR="005F770D">
        <w:rPr>
          <w:rFonts w:eastAsiaTheme="minorEastAsia" w:cs="Times New Roman"/>
          <w:lang w:val="en-US"/>
        </w:rPr>
        <w:t xml:space="preserve"> </w:t>
      </w:r>
      <w:r w:rsidR="003B5EE0">
        <w:rPr>
          <w:rFonts w:eastAsiaTheme="minorEastAsia" w:cs="Times New Roman"/>
          <w:lang w:val="en-US"/>
        </w:rPr>
        <w:t>leaving the volume</w:t>
      </w:r>
      <w:r w:rsidR="00EC06D6">
        <w:rPr>
          <w:rFonts w:eastAsiaTheme="minorEastAsia" w:cs="Times New Roman"/>
          <w:lang w:val="en-US"/>
        </w:rPr>
        <w:t xml:space="preserve"> </w:t>
      </w:r>
      <w:r w:rsidR="003B5EE0">
        <w:rPr>
          <w:rFonts w:eastAsiaTheme="minorEastAsia" w:cs="Times New Roman"/>
          <w:lang w:val="en-US"/>
        </w:rPr>
        <w:t xml:space="preserve">without </w:t>
      </w:r>
      <w:proofErr w:type="gramStart"/>
      <w:r w:rsidR="003B5EE0">
        <w:rPr>
          <w:rFonts w:eastAsiaTheme="minorEastAsia" w:cs="Times New Roman"/>
          <w:lang w:val="en-US"/>
        </w:rPr>
        <w:t>interacting.</w:t>
      </w:r>
      <w:proofErr w:type="gramEnd"/>
      <w:r w:rsidR="00A72C36">
        <w:rPr>
          <w:rFonts w:eastAsiaTheme="minorEastAsia" w:cs="Times New Roman"/>
          <w:lang w:val="en-US"/>
        </w:rPr>
        <w:t xml:space="preserve"> </w:t>
      </w:r>
      <w:r w:rsidR="0099158B">
        <w:rPr>
          <w:rFonts w:eastAsiaTheme="minorEastAsia" w:cs="Times New Roman"/>
          <w:lang w:val="en-US"/>
        </w:rPr>
        <w:br/>
        <w:t xml:space="preserve">RL stands for radiative losses and represents interactions where charged particles </w:t>
      </w:r>
      <w:r w:rsidR="008D5E4A">
        <w:rPr>
          <w:rFonts w:eastAsiaTheme="minorEastAsia" w:cs="Times New Roman"/>
          <w:lang w:val="en-US"/>
        </w:rPr>
        <w:t xml:space="preserve">generate </w:t>
      </w:r>
      <w:r w:rsidR="00EE21C4">
        <w:rPr>
          <w:rFonts w:eastAsiaTheme="minorEastAsia" w:cs="Times New Roman"/>
          <w:lang w:val="en-US"/>
        </w:rPr>
        <w:t>photon energy</w:t>
      </w:r>
      <w:r w:rsidR="008D5E4A">
        <w:rPr>
          <w:rFonts w:eastAsiaTheme="minorEastAsia" w:cs="Times New Roman"/>
          <w:lang w:val="en-US"/>
        </w:rPr>
        <w:t xml:space="preserve"> after the initial ionization</w:t>
      </w:r>
      <w:r w:rsidR="00DD2D21">
        <w:rPr>
          <w:rFonts w:eastAsiaTheme="minorEastAsia" w:cs="Times New Roman"/>
          <w:lang w:val="en-US"/>
        </w:rPr>
        <w:t>.</w:t>
      </w:r>
      <w:r w:rsidR="00E5762D">
        <w:rPr>
          <w:rFonts w:eastAsiaTheme="minorEastAsia" w:cs="Times New Roman"/>
          <w:lang w:val="en-US"/>
        </w:rPr>
        <w:t xml:space="preserve"> </w:t>
      </w:r>
      <w:r w:rsidR="00671164">
        <w:rPr>
          <w:rFonts w:eastAsiaTheme="minorEastAsia" w:cs="Times New Roman"/>
          <w:lang w:val="en-US"/>
        </w:rPr>
        <w:t xml:space="preserve">If these photons leave the volume, it does not matter because we’re only interested in </w:t>
      </w:r>
      <w:r w:rsidR="009A2230">
        <w:rPr>
          <w:rFonts w:eastAsiaTheme="minorEastAsia" w:cs="Times New Roman"/>
          <w:lang w:val="en-US"/>
        </w:rPr>
        <w:t xml:space="preserve">the energy transferred by the </w:t>
      </w:r>
      <w:r w:rsidR="00DD2D21">
        <w:rPr>
          <w:rFonts w:eastAsiaTheme="minorEastAsia" w:cs="Times New Roman"/>
          <w:lang w:val="en-US"/>
        </w:rPr>
        <w:t>incident particles entering the volume.</w:t>
      </w:r>
      <w:r w:rsidR="00BF1319">
        <w:rPr>
          <w:rFonts w:eastAsiaTheme="minorEastAsia" w:cs="Times New Roman"/>
          <w:lang w:val="en-US"/>
        </w:rPr>
        <w:br/>
        <w:t xml:space="preserve">The final term is </w:t>
      </w:r>
      <w:r w:rsidR="008B04E4">
        <w:rPr>
          <w:rFonts w:eastAsiaTheme="minorEastAsia" w:cs="Times New Roman"/>
          <w:lang w:val="en-US"/>
        </w:rPr>
        <w:t xml:space="preserve">conversion of </w:t>
      </w:r>
      <w:r w:rsidR="00CF3891">
        <w:rPr>
          <w:rFonts w:eastAsiaTheme="minorEastAsia" w:cs="Times New Roman"/>
          <w:lang w:val="en-US"/>
        </w:rPr>
        <w:t>rest mass to energy or energy to rest mass</w:t>
      </w:r>
      <w:r w:rsidR="00D60DBA">
        <w:rPr>
          <w:rFonts w:eastAsiaTheme="minorEastAsia" w:cs="Times New Roman"/>
          <w:lang w:val="en-US"/>
        </w:rPr>
        <w:t xml:space="preserve"> </w:t>
      </w:r>
      <w:r w:rsidR="00F30E0A">
        <w:rPr>
          <w:rFonts w:eastAsiaTheme="minorEastAsia" w:cs="Times New Roman"/>
          <w:lang w:val="en-US"/>
        </w:rPr>
        <w:t>e.g.,</w:t>
      </w:r>
      <w:r w:rsidR="00D60DBA">
        <w:rPr>
          <w:rFonts w:eastAsiaTheme="minorEastAsia" w:cs="Times New Roman"/>
          <w:lang w:val="en-US"/>
        </w:rPr>
        <w:t xml:space="preserve"> pair production (see </w:t>
      </w:r>
      <w:r w:rsidR="00D60DBA">
        <w:rPr>
          <w:rFonts w:eastAsiaTheme="minorEastAsia" w:cs="Times New Roman"/>
          <w:lang w:val="en-US"/>
        </w:rPr>
        <w:fldChar w:fldCharType="begin"/>
      </w:r>
      <w:r w:rsidR="00D60DBA">
        <w:rPr>
          <w:rFonts w:eastAsiaTheme="minorEastAsia" w:cs="Times New Roman"/>
          <w:lang w:val="en-US"/>
        </w:rPr>
        <w:instrText xml:space="preserve"> REF _Ref92978691 \r \h </w:instrText>
      </w:r>
      <w:r w:rsidR="00D60DBA">
        <w:rPr>
          <w:rFonts w:eastAsiaTheme="minorEastAsia" w:cs="Times New Roman"/>
          <w:lang w:val="en-US"/>
        </w:rPr>
      </w:r>
      <w:r w:rsidR="00D60DBA">
        <w:rPr>
          <w:rFonts w:eastAsiaTheme="minorEastAsia" w:cs="Times New Roman"/>
          <w:lang w:val="en-US"/>
        </w:rPr>
        <w:fldChar w:fldCharType="separate"/>
      </w:r>
      <w:r w:rsidR="003159C2">
        <w:rPr>
          <w:rFonts w:eastAsiaTheme="minorEastAsia" w:cs="Times New Roman"/>
          <w:lang w:val="en-US"/>
        </w:rPr>
        <w:t>1.1.1</w:t>
      </w:r>
      <w:r w:rsidR="00D60DBA">
        <w:rPr>
          <w:rFonts w:eastAsiaTheme="minorEastAsia" w:cs="Times New Roman"/>
          <w:lang w:val="en-US"/>
        </w:rPr>
        <w:fldChar w:fldCharType="end"/>
      </w:r>
      <w:r w:rsidR="00D60DBA">
        <w:rPr>
          <w:rFonts w:eastAsiaTheme="minorEastAsia" w:cs="Times New Roman"/>
          <w:lang w:val="en-US"/>
        </w:rPr>
        <w:t>)</w:t>
      </w:r>
      <w:r w:rsidR="003011A9">
        <w:rPr>
          <w:rFonts w:eastAsiaTheme="minorEastAsia" w:cs="Times New Roman"/>
          <w:lang w:val="en-US"/>
        </w:rPr>
        <w:t xml:space="preserve"> where a photon annihilates creating an electron positron pair</w:t>
      </w:r>
      <w:r w:rsidR="00F469FB">
        <w:rPr>
          <w:rFonts w:eastAsiaTheme="minorEastAsia" w:cs="Times New Roman"/>
          <w:lang w:val="en-US"/>
        </w:rPr>
        <w:t>.</w:t>
      </w:r>
      <w:r w:rsidR="003011A9">
        <w:rPr>
          <w:rFonts w:eastAsiaTheme="minorEastAsia" w:cs="Times New Roman"/>
          <w:lang w:val="en-US"/>
        </w:rPr>
        <w:t xml:space="preserve"> </w:t>
      </w:r>
      <w:r w:rsidR="00125DF5">
        <w:rPr>
          <w:rFonts w:eastAsiaTheme="minorEastAsia" w:cs="Times New Roman"/>
          <w:lang w:val="en-US"/>
        </w:rPr>
        <w:br/>
        <w:t xml:space="preserve">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ϵ</m:t>
            </m:r>
          </m:e>
          <m:sub>
            <m:r>
              <w:rPr>
                <w:rFonts w:ascii="Cambria Math" w:eastAsiaTheme="minorEastAsia" w:hAnsi="Cambria Math" w:cs="Times New Roman"/>
                <w:lang w:val="en-US"/>
              </w:rPr>
              <m:t>tr</m:t>
            </m:r>
          </m:sub>
        </m:sSub>
      </m:oMath>
      <w:r w:rsidR="00125DF5">
        <w:rPr>
          <w:rFonts w:eastAsiaTheme="minorEastAsia" w:cs="Times New Roman"/>
          <w:lang w:val="en-US"/>
        </w:rPr>
        <w:t xml:space="preserve"> we can define KERMA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BE5C5E" w14:paraId="248DFFB8" w14:textId="77777777" w:rsidTr="00C613F9">
        <w:trPr>
          <w:trHeight w:val="539"/>
        </w:trPr>
        <w:tc>
          <w:tcPr>
            <w:tcW w:w="9085" w:type="dxa"/>
          </w:tcPr>
          <w:p w14:paraId="43D9DA2F" w14:textId="075228C3" w:rsidR="00BE5C5E" w:rsidRDefault="000A1FAC" w:rsidP="00C613F9">
            <w:pPr>
              <w:jc w:val="center"/>
              <w:rPr>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tr</m:t>
                      </m:r>
                    </m:sub>
                  </m:sSub>
                </m:num>
                <m:den>
                  <m:r>
                    <w:rPr>
                      <w:rFonts w:ascii="Cambria Math" w:hAnsi="Cambria Math"/>
                      <w:lang w:val="en-US"/>
                    </w:rPr>
                    <m:t>dm</m:t>
                  </m:r>
                </m:den>
              </m:f>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m:t>
                      </m:r>
                    </m:num>
                    <m:den>
                      <m:r>
                        <w:rPr>
                          <w:rFonts w:ascii="Cambria Math" w:hAnsi="Cambria Math"/>
                          <w:lang w:val="en-US"/>
                        </w:rPr>
                        <m:t>kg</m:t>
                      </m:r>
                    </m:den>
                  </m:f>
                </m:e>
              </m:d>
            </m:oMath>
            <w:r w:rsidR="00C613F9">
              <w:rPr>
                <w:rFonts w:eastAsiaTheme="minorEastAsia"/>
                <w:lang w:val="en-US"/>
              </w:rPr>
              <w:t xml:space="preserve">  </w:t>
            </w:r>
            <w:r w:rsidR="00C129CC">
              <w:rPr>
                <w:rFonts w:eastAsiaTheme="minorEastAsia"/>
                <w:lang w:val="en-US"/>
              </w:rPr>
              <w:t xml:space="preserve"> </w:t>
            </w:r>
            <w:r w:rsidR="00DE081E">
              <w:rPr>
                <w:rFonts w:eastAsiaTheme="minorEastAsia"/>
                <w:lang w:val="en-US"/>
              </w:rPr>
              <w:t>.</w:t>
            </w:r>
          </w:p>
        </w:tc>
        <w:tc>
          <w:tcPr>
            <w:tcW w:w="265" w:type="dxa"/>
          </w:tcPr>
          <w:p w14:paraId="179404EF" w14:textId="55882DAE" w:rsidR="00BE5C5E" w:rsidRPr="000002E8" w:rsidRDefault="00783C9D" w:rsidP="000002E8">
            <w:pPr>
              <w:pStyle w:val="Caption"/>
              <w:rPr>
                <w:sz w:val="24"/>
                <w:szCs w:val="24"/>
                <w:lang w:val="en-US"/>
              </w:rPr>
            </w:pPr>
            <w:ins w:id="1640"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41"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42" w:author="Jacob Lie" w:date="2022-02-01T16:19:00Z">
              <w:r>
                <w:rPr>
                  <w:noProof/>
                  <w:sz w:val="24"/>
                  <w:szCs w:val="24"/>
                  <w:lang w:val="en-US"/>
                </w:rPr>
                <w:t>14</w:t>
              </w:r>
              <w:r>
                <w:rPr>
                  <w:sz w:val="24"/>
                  <w:szCs w:val="24"/>
                  <w:lang w:val="en-US"/>
                </w:rPr>
                <w:fldChar w:fldCharType="end"/>
              </w:r>
            </w:ins>
            <w:del w:id="1643"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14</w:delText>
              </w:r>
              <w:r w:rsidR="00723A4E" w:rsidDel="00783C9D">
                <w:rPr>
                  <w:sz w:val="24"/>
                  <w:szCs w:val="24"/>
                  <w:lang w:val="en-US"/>
                </w:rPr>
                <w:fldChar w:fldCharType="end"/>
              </w:r>
            </w:del>
          </w:p>
        </w:tc>
      </w:tr>
    </w:tbl>
    <w:p w14:paraId="4A85EAA4" w14:textId="39CB560E" w:rsidR="00AE6B18" w:rsidRDefault="00F4128E" w:rsidP="00457A00">
      <w:pPr>
        <w:rPr>
          <w:rFonts w:eastAsiaTheme="minorEastAsia" w:cs="Times New Roman"/>
          <w:lang w:val="en-US"/>
        </w:rPr>
      </w:pPr>
      <w:r>
        <w:rPr>
          <w:rFonts w:eastAsiaTheme="minorEastAsia" w:cs="Times New Roman"/>
          <w:lang w:val="en-US"/>
        </w:rPr>
        <w:lastRenderedPageBreak/>
        <w:t>For monoenergetic photons</w:t>
      </w:r>
      <w:r w:rsidR="00A95AB9">
        <w:rPr>
          <w:rFonts w:eastAsiaTheme="minorEastAsia" w:cs="Times New Roman"/>
          <w:lang w:val="en-US"/>
        </w:rPr>
        <w:t>, KERMA is related to</w:t>
      </w:r>
      <w:r>
        <w:rPr>
          <w:rFonts w:eastAsiaTheme="minorEastAsia" w:cs="Times New Roman"/>
          <w:lang w:val="en-US"/>
        </w:rPr>
        <w:t xml:space="preserve"> </w:t>
      </w:r>
      <w:r w:rsidR="00FF6544">
        <w:rPr>
          <w:rFonts w:eastAsiaTheme="minorEastAsia" w:cs="Times New Roman"/>
          <w:lang w:val="en-US"/>
        </w:rPr>
        <w:t xml:space="preserve">energy fluence using the expression </w:t>
      </w:r>
    </w:p>
    <w:p w14:paraId="174A7B80" w14:textId="17B604DB" w:rsidR="00FF6544" w:rsidRPr="00FB0326" w:rsidRDefault="00FF6544" w:rsidP="00FF51D9">
      <w:pPr>
        <w:jc w:val="center"/>
        <w:rPr>
          <w:rFonts w:eastAsiaTheme="minorEastAsia" w:cs="Times New Roman"/>
          <w:lang w:val="sv-SE"/>
        </w:rPr>
      </w:pPr>
      <m:oMath>
        <m:r>
          <w:rPr>
            <w:rFonts w:ascii="Cambria Math" w:eastAsiaTheme="minorEastAsia" w:hAnsi="Cambria Math" w:cs="Times New Roman"/>
            <w:lang w:val="en-US"/>
          </w:rPr>
          <m:t>K</m:t>
        </m:r>
        <m:r>
          <w:rPr>
            <w:rFonts w:ascii="Cambria Math" w:eastAsiaTheme="minorEastAsia" w:hAnsi="Cambria Math" w:cs="Times New Roman"/>
            <w:lang w:val="sv-SE"/>
          </w:rPr>
          <m:t>=</m:t>
        </m:r>
        <m:r>
          <m:rPr>
            <m:sty m:val="p"/>
          </m:rPr>
          <w:rPr>
            <w:rFonts w:ascii="Cambria Math" w:eastAsiaTheme="minorEastAsia" w:hAnsi="Cambria Math" w:cs="Times New Roman"/>
            <w:lang w:val="en-US"/>
          </w:rPr>
          <m:t>Ψ</m:t>
        </m:r>
        <m:f>
          <m:fPr>
            <m:ctrlPr>
              <w:rPr>
                <w:rFonts w:ascii="Cambria Math" w:eastAsiaTheme="minorEastAsia" w:hAnsi="Cambria Math" w:cs="Times New Roman"/>
                <w:i/>
                <w:lang w:val="sv-SE"/>
              </w:rPr>
            </m:ctrlPr>
          </m:fPr>
          <m:num>
            <m:sSub>
              <m:sSubPr>
                <m:ctrlPr>
                  <w:rPr>
                    <w:rFonts w:ascii="Cambria Math" w:eastAsiaTheme="minorEastAsia" w:hAnsi="Cambria Math" w:cs="Times New Roman"/>
                    <w:i/>
                    <w:lang w:val="sv-SE"/>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tr</m:t>
                </m:r>
              </m:sub>
            </m:sSub>
          </m:num>
          <m:den>
            <m:r>
              <w:rPr>
                <w:rFonts w:ascii="Cambria Math" w:eastAsiaTheme="minorEastAsia" w:hAnsi="Cambria Math" w:cs="Times New Roman"/>
                <w:lang w:val="en-US"/>
              </w:rPr>
              <m:t>ρ</m:t>
            </m:r>
          </m:den>
        </m:f>
        <m:r>
          <w:ins w:id="1644" w:author="Jacob Lie" w:date="2022-02-02T12:58:00Z">
            <w:rPr>
              <w:rFonts w:ascii="Cambria Math" w:eastAsiaTheme="minorEastAsia" w:hAnsi="Cambria Math" w:cs="Times New Roman"/>
              <w:lang w:val="sv-SE"/>
            </w:rPr>
            <m:t xml:space="preserve"> </m:t>
          </w:ins>
        </m:r>
        <m:r>
          <w:ins w:id="1645" w:author="Jacob Lie" w:date="2022-02-02T12:58:00Z">
            <w:rPr>
              <w:rFonts w:ascii="Cambria Math" w:eastAsiaTheme="minorEastAsia" w:hAnsi="Cambria Math" w:cs="Times New Roman"/>
              <w:lang w:val="sv-SE"/>
            </w:rPr>
            <m:t>,</m:t>
          </w:ins>
        </m:r>
      </m:oMath>
      <w:r w:rsidR="00FF51D9" w:rsidRPr="00FB0326">
        <w:rPr>
          <w:rFonts w:eastAsiaTheme="minorEastAsia" w:cs="Times New Roman"/>
          <w:lang w:val="sv-SE"/>
        </w:rPr>
        <w:t xml:space="preserve"> </w:t>
      </w:r>
      <w:del w:id="1646" w:author="Jacob Lie" w:date="2022-02-02T12:56:00Z">
        <w:r w:rsidR="00FF51D9" w:rsidDel="00794690">
          <w:rPr>
            <w:rFonts w:eastAsiaTheme="minorEastAsia" w:cs="Times New Roman"/>
            <w:lang w:val="en-US"/>
          </w:rPr>
          <w:fldChar w:fldCharType="begin"/>
        </w:r>
        <w:r w:rsidR="00FF51D9" w:rsidRPr="00FB0326" w:rsidDel="00794690">
          <w:rPr>
            <w:rFonts w:eastAsiaTheme="minorEastAsia" w:cs="Times New Roman"/>
            <w:lang w:val="sv-SE"/>
          </w:rPr>
          <w:delInstrText xml:space="preserve"> ADDIN ZOTERO_ITEM CSL_CITATION {"citationID":"VWj3BfWO","properties":{"formattedCitation":"(Attix,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delInstrText>
        </w:r>
        <w:r w:rsidR="00FF51D9" w:rsidDel="00794690">
          <w:rPr>
            <w:rFonts w:eastAsiaTheme="minorEastAsia" w:cs="Times New Roman"/>
            <w:lang w:val="en-US"/>
          </w:rPr>
          <w:fldChar w:fldCharType="separate"/>
        </w:r>
        <w:r w:rsidR="0002611E" w:rsidRPr="00FB0326" w:rsidDel="00794690">
          <w:rPr>
            <w:rFonts w:cs="Times New Roman"/>
            <w:lang w:val="sv-SE"/>
          </w:rPr>
          <w:delText>(Attix, 1986)</w:delText>
        </w:r>
        <w:r w:rsidR="00FF51D9" w:rsidDel="00794690">
          <w:rPr>
            <w:rFonts w:eastAsiaTheme="minorEastAsia" w:cs="Times New Roman"/>
            <w:lang w:val="en-US"/>
          </w:rPr>
          <w:fldChar w:fldCharType="end"/>
        </w:r>
        <w:r w:rsidR="00B17C91" w:rsidRPr="00FB0326" w:rsidDel="00794690">
          <w:rPr>
            <w:rFonts w:eastAsiaTheme="minorEastAsia" w:cs="Times New Roman"/>
            <w:lang w:val="sv-SE"/>
          </w:rPr>
          <w:delText>,</w:delText>
        </w:r>
      </w:del>
    </w:p>
    <w:p w14:paraId="1EEDD74E" w14:textId="06C59ABE" w:rsidR="00473148" w:rsidRDefault="003233F7" w:rsidP="003233F7">
      <w:pPr>
        <w:rPr>
          <w:rFonts w:eastAsiaTheme="minorEastAsia" w:cs="Times New Roman"/>
          <w:lang w:val="en-US"/>
        </w:rPr>
      </w:pPr>
      <w:r>
        <w:rPr>
          <w:rFonts w:eastAsiaTheme="minorEastAsia" w:cs="Times New Roman"/>
          <w:lang w:val="en-US"/>
        </w:rPr>
        <w:t xml:space="preserve">Where </w:t>
      </w:r>
      <m:oMath>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tr</m:t>
                </m:r>
              </m:sub>
            </m:sSub>
          </m:num>
          <m:den/>
        </m:f>
        <m:r>
          <w:rPr>
            <w:rFonts w:ascii="Cambria Math" w:eastAsiaTheme="minorEastAsia" w:hAnsi="Cambria Math" w:cs="Times New Roman"/>
            <w:lang w:val="en-US"/>
          </w:rPr>
          <m:t>ρ</m:t>
        </m:r>
      </m:oMath>
      <w:r>
        <w:rPr>
          <w:rFonts w:eastAsiaTheme="minorEastAsia" w:cs="Times New Roman"/>
          <w:lang w:val="en-US"/>
        </w:rPr>
        <w:t xml:space="preserve"> is </w:t>
      </w:r>
      <w:r w:rsidR="00936D03">
        <w:rPr>
          <w:rFonts w:eastAsiaTheme="minorEastAsia" w:cs="Times New Roman"/>
          <w:lang w:val="en-US"/>
        </w:rPr>
        <w:t xml:space="preserve">the </w:t>
      </w:r>
      <w:r w:rsidR="009C319D">
        <w:rPr>
          <w:rFonts w:eastAsiaTheme="minorEastAsia" w:cs="Times New Roman"/>
          <w:lang w:val="en-US"/>
        </w:rPr>
        <w:t xml:space="preserve">mass </w:t>
      </w:r>
      <w:r w:rsidR="00101F9B">
        <w:rPr>
          <w:rFonts w:eastAsiaTheme="minorEastAsia" w:cs="Times New Roman"/>
          <w:lang w:val="en-US"/>
        </w:rPr>
        <w:t>energy transfer coefficient</w:t>
      </w:r>
      <w:r w:rsidR="000C6A06">
        <w:rPr>
          <w:rFonts w:eastAsiaTheme="minorEastAsia" w:cs="Times New Roman"/>
          <w:lang w:val="en-US"/>
        </w:rPr>
        <w:t xml:space="preserve"> (see</w:t>
      </w:r>
      <w:r w:rsidR="006B0573">
        <w:rPr>
          <w:rFonts w:eastAsiaTheme="minorEastAsia" w:cs="Times New Roman"/>
          <w:lang w:val="en-US"/>
        </w:rPr>
        <w:t xml:space="preserve"> </w:t>
      </w:r>
      <w:r w:rsidR="000C6A06">
        <w:rPr>
          <w:rFonts w:eastAsiaTheme="minorEastAsia" w:cs="Times New Roman"/>
          <w:lang w:val="en-US"/>
        </w:rPr>
        <w:fldChar w:fldCharType="begin"/>
      </w:r>
      <w:r w:rsidR="000C6A06">
        <w:rPr>
          <w:rFonts w:eastAsiaTheme="minorEastAsia" w:cs="Times New Roman"/>
          <w:lang w:val="en-US"/>
        </w:rPr>
        <w:instrText xml:space="preserve"> REF _Ref92978691 \r \h </w:instrText>
      </w:r>
      <w:r w:rsidR="000C6A06">
        <w:rPr>
          <w:rFonts w:eastAsiaTheme="minorEastAsia" w:cs="Times New Roman"/>
          <w:lang w:val="en-US"/>
        </w:rPr>
      </w:r>
      <w:r w:rsidR="000C6A06">
        <w:rPr>
          <w:rFonts w:eastAsiaTheme="minorEastAsia" w:cs="Times New Roman"/>
          <w:lang w:val="en-US"/>
        </w:rPr>
        <w:fldChar w:fldCharType="separate"/>
      </w:r>
      <w:r w:rsidR="003159C2">
        <w:rPr>
          <w:rFonts w:eastAsiaTheme="minorEastAsia" w:cs="Times New Roman"/>
          <w:lang w:val="en-US"/>
        </w:rPr>
        <w:t>1.1.1</w:t>
      </w:r>
      <w:r w:rsidR="000C6A06">
        <w:rPr>
          <w:rFonts w:eastAsiaTheme="minorEastAsia" w:cs="Times New Roman"/>
          <w:lang w:val="en-US"/>
        </w:rPr>
        <w:fldChar w:fldCharType="end"/>
      </w:r>
      <w:r w:rsidR="000C6A06">
        <w:rPr>
          <w:rFonts w:eastAsiaTheme="minorEastAsia" w:cs="Times New Roman"/>
          <w:lang w:val="en-US"/>
        </w:rPr>
        <w:t>)</w:t>
      </w:r>
      <w:r w:rsidR="00FA1085">
        <w:rPr>
          <w:rFonts w:eastAsiaTheme="minorEastAsia" w:cs="Times New Roman"/>
          <w:lang w:val="en-US"/>
        </w:rPr>
        <w:t xml:space="preserve">, which represents the probability of the photons leaving energy in the </w:t>
      </w:r>
      <w:proofErr w:type="gramStart"/>
      <w:r w:rsidR="00FA1085">
        <w:rPr>
          <w:rFonts w:eastAsiaTheme="minorEastAsia" w:cs="Times New Roman"/>
          <w:lang w:val="en-US"/>
        </w:rPr>
        <w:t>volume.</w:t>
      </w:r>
      <w:proofErr w:type="gramEnd"/>
    </w:p>
    <w:p w14:paraId="451CB4EF" w14:textId="13F1736C" w:rsidR="003C748E" w:rsidRDefault="005E08B1" w:rsidP="00192036">
      <w:pPr>
        <w:rPr>
          <w:rFonts w:eastAsiaTheme="minorEastAsia"/>
          <w:lang w:val="en-US"/>
        </w:rPr>
      </w:pPr>
      <w:r>
        <w:rPr>
          <w:lang w:val="en-US"/>
        </w:rPr>
        <w:t>Until now, we’ve neglected how the electrons have spent their energy a</w:t>
      </w:r>
      <w:r w:rsidR="009F6168">
        <w:rPr>
          <w:lang w:val="en-US"/>
        </w:rPr>
        <w:t xml:space="preserve">fter they’ve received it from the incident photons. Accounting for radiative loss </w:t>
      </w:r>
      <w:r w:rsidR="001A5431">
        <w:rPr>
          <w:lang w:val="en-US"/>
        </w:rPr>
        <w:t xml:space="preserve">gives net energy transfer </w:t>
      </w:r>
      <m:oMath>
        <m:r>
          <w:rPr>
            <w:rFonts w:ascii="Cambria Math" w:hAnsi="Cambria Math"/>
            <w:lang w:val="en-US"/>
          </w:rPr>
          <m:t>ϵ_tr^n</m:t>
        </m:r>
      </m:oMath>
      <w:r w:rsidR="001A5431">
        <w:rPr>
          <w:rFonts w:eastAsiaTheme="minorEastAsia"/>
          <w:lang w:val="en-US"/>
        </w:rPr>
        <w:t xml:space="preserve"> represented by this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1A5431" w14:paraId="2D13E131" w14:textId="77777777" w:rsidTr="001A5431">
        <w:tc>
          <w:tcPr>
            <w:tcW w:w="9085" w:type="dxa"/>
          </w:tcPr>
          <w:p w14:paraId="6D00F364" w14:textId="1D217AAF" w:rsidR="001A5431" w:rsidRDefault="0082795C" w:rsidP="00D10D17">
            <m:oMathPara>
              <m:oMath>
                <m:sSubSup>
                  <m:sSubSupPr>
                    <m:ctrlPr>
                      <w:rPr>
                        <w:rFonts w:ascii="Cambria Math" w:hAnsi="Cambria Math"/>
                        <w:i/>
                      </w:rPr>
                    </m:ctrlPr>
                  </m:sSubSupPr>
                  <m:e>
                    <m:r>
                      <w:rPr>
                        <w:rFonts w:ascii="Cambria Math" w:hAnsi="Cambria Math"/>
                      </w:rPr>
                      <m:t>ϵ</m:t>
                    </m:r>
                  </m:e>
                  <m:sub>
                    <m:r>
                      <w:rPr>
                        <w:rFonts w:ascii="Cambria Math" w:hAnsi="Cambria Math"/>
                      </w:rPr>
                      <m:t>tr</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γ,in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γ,out</m:t>
                    </m:r>
                  </m:sub>
                </m:sSub>
                <m:r>
                  <w:rPr>
                    <w:rFonts w:ascii="Cambria Math" w:hAnsi="Cambria Math"/>
                  </w:rPr>
                  <m:t>+</m:t>
                </m:r>
                <m:r>
                  <m:rPr>
                    <m:sty m:val="p"/>
                  </m:rPr>
                  <w:rPr>
                    <w:rFonts w:ascii="Cambria Math" w:hAnsi="Cambria Math"/>
                  </w:rPr>
                  <m:t>Σ</m:t>
                </m:r>
                <m:r>
                  <w:rPr>
                    <w:rFonts w:ascii="Cambria Math" w:hAnsi="Cambria Math"/>
                  </w:rPr>
                  <m:t>Q.</m:t>
                </m:r>
              </m:oMath>
            </m:oMathPara>
          </w:p>
        </w:tc>
        <w:tc>
          <w:tcPr>
            <w:tcW w:w="265" w:type="dxa"/>
          </w:tcPr>
          <w:p w14:paraId="588623AF" w14:textId="6F141EEC" w:rsidR="001A5431" w:rsidRPr="000002E8" w:rsidRDefault="00783C9D" w:rsidP="000002E8">
            <w:pPr>
              <w:pStyle w:val="Caption"/>
              <w:rPr>
                <w:sz w:val="24"/>
                <w:szCs w:val="24"/>
                <w:lang w:val="en-US"/>
              </w:rPr>
            </w:pPr>
            <w:ins w:id="1647"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48"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49" w:author="Jacob Lie" w:date="2022-02-01T16:19:00Z">
              <w:r>
                <w:rPr>
                  <w:noProof/>
                  <w:sz w:val="24"/>
                  <w:szCs w:val="24"/>
                  <w:lang w:val="en-US"/>
                </w:rPr>
                <w:t>15</w:t>
              </w:r>
              <w:r>
                <w:rPr>
                  <w:sz w:val="24"/>
                  <w:szCs w:val="24"/>
                  <w:lang w:val="en-US"/>
                </w:rPr>
                <w:fldChar w:fldCharType="end"/>
              </w:r>
            </w:ins>
            <w:del w:id="1650"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15</w:delText>
              </w:r>
              <w:r w:rsidR="00723A4E" w:rsidDel="00783C9D">
                <w:rPr>
                  <w:sz w:val="24"/>
                  <w:szCs w:val="24"/>
                  <w:lang w:val="en-US"/>
                </w:rPr>
                <w:fldChar w:fldCharType="end"/>
              </w:r>
            </w:del>
          </w:p>
        </w:tc>
      </w:tr>
    </w:tbl>
    <w:p w14:paraId="40B4A3E9" w14:textId="1A8B38C0" w:rsidR="001A5431" w:rsidRDefault="00B27047" w:rsidP="00192036">
      <w:pPr>
        <w:rPr>
          <w:rFonts w:eastAsiaTheme="minorEastAsia"/>
          <w:lang w:val="en-US"/>
        </w:rPr>
      </w:pPr>
      <m:oMath>
        <m:r>
          <w:rPr>
            <w:rFonts w:ascii="Cambria Math" w:hAnsi="Cambria Math"/>
            <w:lang w:val="en-US"/>
          </w:rPr>
          <m:t>ϵ_tr^n</m:t>
        </m:r>
      </m:oMath>
      <w:r w:rsidR="003D60AD">
        <w:rPr>
          <w:rFonts w:eastAsiaTheme="minorEastAsia"/>
          <w:lang w:val="en-US"/>
        </w:rPr>
        <w:t xml:space="preserve"> represents </w:t>
      </w:r>
      <w:r w:rsidR="008977B3">
        <w:rPr>
          <w:rFonts w:eastAsiaTheme="minorEastAsia"/>
          <w:lang w:val="en-US"/>
        </w:rPr>
        <w:t xml:space="preserve">the </w:t>
      </w:r>
      <w:r w:rsidR="000D52CE">
        <w:rPr>
          <w:rFonts w:eastAsiaTheme="minorEastAsia"/>
          <w:lang w:val="en-US"/>
        </w:rPr>
        <w:t xml:space="preserve">energy of the </w:t>
      </w:r>
      <w:r w:rsidR="00E354DD">
        <w:rPr>
          <w:rFonts w:eastAsiaTheme="minorEastAsia"/>
          <w:lang w:val="en-US"/>
        </w:rPr>
        <w:t>electrons, not lost to radiative transfer.</w:t>
      </w:r>
      <w:r w:rsidR="00EC4D5C">
        <w:rPr>
          <w:rFonts w:eastAsiaTheme="minorEastAsia"/>
          <w:lang w:val="en-US"/>
        </w:rPr>
        <w:t xml:space="preserve"> </w:t>
      </w:r>
      <w:r w:rsidR="000F776F">
        <w:rPr>
          <w:rFonts w:eastAsiaTheme="minorEastAsia"/>
          <w:lang w:val="en-US"/>
        </w:rPr>
        <w:t xml:space="preserve">We can now separate KERMA into two: collision KERMA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m:t>
            </m:r>
          </m:sub>
        </m:sSub>
      </m:oMath>
      <w:r w:rsidR="000F776F">
        <w:rPr>
          <w:rFonts w:eastAsiaTheme="minorEastAsia"/>
          <w:lang w:val="en-US"/>
        </w:rPr>
        <w:t xml:space="preserve"> and radiative KERMA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91016C" w14:paraId="18309DBE" w14:textId="77777777" w:rsidTr="0091016C">
        <w:tc>
          <w:tcPr>
            <w:tcW w:w="9085" w:type="dxa"/>
          </w:tcPr>
          <w:p w14:paraId="291D0794" w14:textId="37F618EF" w:rsidR="0091016C" w:rsidRDefault="0082795C" w:rsidP="00D10D17">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ϵ</m:t>
                        </m:r>
                      </m:e>
                      <m:sub>
                        <m:r>
                          <w:rPr>
                            <w:rFonts w:ascii="Cambria Math" w:hAnsi="Cambria Math"/>
                          </w:rPr>
                          <m:t>tr</m:t>
                        </m:r>
                      </m:sub>
                      <m:sup>
                        <m:r>
                          <w:rPr>
                            <w:rFonts w:ascii="Cambria Math" w:hAnsi="Cambria Math"/>
                          </w:rPr>
                          <m:t>n</m:t>
                        </m:r>
                      </m:sup>
                    </m:sSubSup>
                  </m:num>
                  <m:den>
                    <m:r>
                      <w:rPr>
                        <w:rFonts w:ascii="Cambria Math" w:hAnsi="Cambria Math"/>
                      </w:rPr>
                      <m:t>dm</m:t>
                    </m:r>
                  </m:den>
                </m:f>
                <m:r>
                  <w:rPr>
                    <w:rFonts w:ascii="Cambria Math" w:hAnsi="Cambria Math"/>
                  </w:rPr>
                  <m:t xml:space="preserve"> . </m:t>
                </m:r>
              </m:oMath>
            </m:oMathPara>
          </w:p>
        </w:tc>
        <w:tc>
          <w:tcPr>
            <w:tcW w:w="265" w:type="dxa"/>
          </w:tcPr>
          <w:p w14:paraId="59B88E1C" w14:textId="3FC4A695" w:rsidR="0091016C" w:rsidRPr="000002E8" w:rsidRDefault="00783C9D" w:rsidP="000002E8">
            <w:pPr>
              <w:pStyle w:val="Caption"/>
              <w:rPr>
                <w:sz w:val="24"/>
                <w:szCs w:val="24"/>
                <w:lang w:val="en-US"/>
              </w:rPr>
            </w:pPr>
            <w:ins w:id="1651"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52"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53" w:author="Jacob Lie" w:date="2022-02-01T16:19:00Z">
              <w:r>
                <w:rPr>
                  <w:noProof/>
                  <w:sz w:val="24"/>
                  <w:szCs w:val="24"/>
                  <w:lang w:val="en-US"/>
                </w:rPr>
                <w:t>16</w:t>
              </w:r>
              <w:r>
                <w:rPr>
                  <w:sz w:val="24"/>
                  <w:szCs w:val="24"/>
                  <w:lang w:val="en-US"/>
                </w:rPr>
                <w:fldChar w:fldCharType="end"/>
              </w:r>
            </w:ins>
            <w:del w:id="1654"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16</w:delText>
              </w:r>
              <w:r w:rsidR="00723A4E" w:rsidDel="00783C9D">
                <w:rPr>
                  <w:sz w:val="24"/>
                  <w:szCs w:val="24"/>
                  <w:lang w:val="en-US"/>
                </w:rPr>
                <w:fldChar w:fldCharType="end"/>
              </w:r>
            </w:del>
          </w:p>
        </w:tc>
      </w:tr>
    </w:tbl>
    <w:p w14:paraId="221C0CA0" w14:textId="5C8C37A0" w:rsidR="0091016C" w:rsidRDefault="00B11056" w:rsidP="00192036">
      <w:pPr>
        <w:rPr>
          <w:rFonts w:eastAsiaTheme="minorEastAsia"/>
          <w:lang w:val="en-US"/>
        </w:rPr>
      </w:pPr>
      <w:r w:rsidRPr="00B11056">
        <w:rPr>
          <w:lang w:val="en-US"/>
        </w:rPr>
        <w:t xml:space="preserve">We can relate </w:t>
      </w:r>
      <m:oMath>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rPr>
              <m:t>c</m:t>
            </m:r>
          </m:sub>
        </m:sSub>
      </m:oMath>
      <w:r>
        <w:rPr>
          <w:rFonts w:eastAsiaTheme="minorEastAsia"/>
          <w:lang w:val="en-US"/>
        </w:rPr>
        <w:t xml:space="preserve"> </w:t>
      </w:r>
      <w:r w:rsidR="00803D65">
        <w:rPr>
          <w:rFonts w:eastAsiaTheme="minorEastAsia"/>
          <w:lang w:val="en-US"/>
        </w:rPr>
        <w:t xml:space="preserve">and energy fluence </w:t>
      </w:r>
      <w:r>
        <w:rPr>
          <w:rFonts w:eastAsiaTheme="minorEastAsia"/>
          <w:lang w:val="en-US"/>
        </w:rPr>
        <w:t>to another know</w:t>
      </w:r>
      <w:r w:rsidR="00803D65">
        <w:rPr>
          <w:rFonts w:eastAsiaTheme="minorEastAsia"/>
          <w:lang w:val="en-US"/>
        </w:rPr>
        <w:t>n</w:t>
      </w:r>
      <w:r>
        <w:rPr>
          <w:rFonts w:eastAsiaTheme="minorEastAsia"/>
          <w:lang w:val="en-US"/>
        </w:rPr>
        <w:t xml:space="preserve"> </w:t>
      </w:r>
      <w:r w:rsidR="00150567">
        <w:rPr>
          <w:rFonts w:eastAsiaTheme="minorEastAsia"/>
          <w:lang w:val="en-US"/>
        </w:rPr>
        <w:t xml:space="preserve">quantity: </w:t>
      </w:r>
      <w:r w:rsidR="00F70A79">
        <w:rPr>
          <w:rFonts w:eastAsiaTheme="minorEastAsia"/>
          <w:lang w:val="en-US"/>
        </w:rPr>
        <w:t>mass energy-absorption coefficient</w:t>
      </w:r>
      <w:r w:rsidR="004975F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en</m:t>
            </m:r>
          </m:sub>
        </m:sSub>
        <m:r>
          <w:rPr>
            <w:rFonts w:ascii="Cambria Math" w:eastAsiaTheme="minorEastAsia" w:hAnsi="Cambria Math"/>
            <w:lang w:val="en-US"/>
          </w:rPr>
          <m:t>/ρ</m:t>
        </m:r>
      </m:oMath>
      <w:r w:rsidR="00770AFD">
        <w:rPr>
          <w:rFonts w:eastAsiaTheme="minorEastAsia"/>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BD26A7" w14:paraId="2D56115C" w14:textId="77777777" w:rsidTr="00BD26A7">
        <w:tc>
          <w:tcPr>
            <w:tcW w:w="9085" w:type="dxa"/>
          </w:tcPr>
          <w:p w14:paraId="77C7FDAC" w14:textId="59E421E6" w:rsidR="00BD26A7" w:rsidRDefault="0082795C" w:rsidP="00D10D17">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r>
                  <m:rPr>
                    <m:sty m:val="p"/>
                  </m:rPr>
                  <w:rPr>
                    <w:rFonts w:ascii="Cambria Math" w:hAnsi="Cambria Math"/>
                  </w:rPr>
                  <m:t>Ψ</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r>
                  <w:rPr>
                    <w:rFonts w:ascii="Cambria Math" w:hAnsi="Cambria Math"/>
                  </w:rPr>
                  <m:t xml:space="preserve"> .</m:t>
                </m:r>
              </m:oMath>
            </m:oMathPara>
          </w:p>
        </w:tc>
        <w:tc>
          <w:tcPr>
            <w:tcW w:w="265" w:type="dxa"/>
          </w:tcPr>
          <w:p w14:paraId="4E5BA858" w14:textId="77B693C3" w:rsidR="00BD26A7" w:rsidRPr="000002E8" w:rsidRDefault="00783C9D" w:rsidP="000002E8">
            <w:pPr>
              <w:pStyle w:val="Caption"/>
              <w:rPr>
                <w:sz w:val="24"/>
                <w:szCs w:val="24"/>
                <w:lang w:val="en-US"/>
              </w:rPr>
            </w:pPr>
            <w:ins w:id="1655"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56"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57" w:author="Jacob Lie" w:date="2022-02-01T16:19:00Z">
              <w:r>
                <w:rPr>
                  <w:noProof/>
                  <w:sz w:val="24"/>
                  <w:szCs w:val="24"/>
                  <w:lang w:val="en-US"/>
                </w:rPr>
                <w:t>17</w:t>
              </w:r>
              <w:r>
                <w:rPr>
                  <w:sz w:val="24"/>
                  <w:szCs w:val="24"/>
                  <w:lang w:val="en-US"/>
                </w:rPr>
                <w:fldChar w:fldCharType="end"/>
              </w:r>
            </w:ins>
            <w:del w:id="1658"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17</w:delText>
              </w:r>
              <w:r w:rsidR="00723A4E" w:rsidDel="00783C9D">
                <w:rPr>
                  <w:sz w:val="24"/>
                  <w:szCs w:val="24"/>
                  <w:lang w:val="en-US"/>
                </w:rPr>
                <w:fldChar w:fldCharType="end"/>
              </w:r>
            </w:del>
          </w:p>
        </w:tc>
      </w:tr>
    </w:tbl>
    <w:p w14:paraId="47F75CED" w14:textId="6EE50EC0" w:rsidR="00770AFD" w:rsidRDefault="007D5413" w:rsidP="00192036">
      <w:pPr>
        <w:rPr>
          <w:b/>
          <w:bCs/>
          <w:lang w:val="en-US"/>
        </w:rPr>
      </w:pPr>
      <w:r>
        <w:rPr>
          <w:b/>
          <w:bCs/>
          <w:lang w:val="en-US"/>
        </w:rPr>
        <w:t>Absorbed dose</w:t>
      </w:r>
    </w:p>
    <w:p w14:paraId="46FBA8BD" w14:textId="657C940B" w:rsidR="007D5413" w:rsidRDefault="009455F8" w:rsidP="00192036">
      <w:pPr>
        <w:rPr>
          <w:lang w:val="en-US"/>
        </w:rPr>
      </w:pPr>
      <w:r>
        <w:rPr>
          <w:lang w:val="en-US"/>
        </w:rPr>
        <w:t xml:space="preserve">We know that dose is energy </w:t>
      </w:r>
      <w:r w:rsidR="007E39B1">
        <w:rPr>
          <w:lang w:val="en-US"/>
        </w:rPr>
        <w:t xml:space="preserve">absorbed in </w:t>
      </w:r>
      <w:r w:rsidR="00274963">
        <w:rPr>
          <w:lang w:val="en-US"/>
        </w:rPr>
        <w:t>a volume</w:t>
      </w:r>
      <w:r w:rsidR="00B50588">
        <w:rPr>
          <w:lang w:val="en-US"/>
        </w:rPr>
        <w:t>,</w:t>
      </w:r>
      <w:r w:rsidR="00C24DFE">
        <w:rPr>
          <w:lang w:val="en-US"/>
        </w:rPr>
        <w:t xml:space="preserve"> which</w:t>
      </w:r>
      <w:r w:rsidR="00274963">
        <w:rPr>
          <w:lang w:val="en-US"/>
        </w:rPr>
        <w:t xml:space="preserve"> includes the charged particles.</w:t>
      </w:r>
      <w:r w:rsidR="004459FE">
        <w:rPr>
          <w:lang w:val="en-US"/>
        </w:rPr>
        <w:t xml:space="preserve"> </w:t>
      </w:r>
      <w:r w:rsidR="00A854DD">
        <w:rPr>
          <w:lang w:val="en-US"/>
        </w:rPr>
        <w:t xml:space="preserve">The energy can be </w:t>
      </w:r>
      <w:r w:rsidR="00F66816">
        <w:rPr>
          <w:lang w:val="en-US"/>
        </w:rPr>
        <w:t xml:space="preserve">represented </w:t>
      </w:r>
      <w:r w:rsidR="00B50588">
        <w:rPr>
          <w:lang w:val="en-US"/>
        </w:rPr>
        <w:t xml:space="preserve">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B50588" w14:paraId="40A26664" w14:textId="77777777" w:rsidTr="00B50588">
        <w:tc>
          <w:tcPr>
            <w:tcW w:w="9085" w:type="dxa"/>
          </w:tcPr>
          <w:p w14:paraId="298F06E9" w14:textId="2C6A7B80" w:rsidR="00B50588" w:rsidRDefault="00B50588" w:rsidP="00D10D17">
            <m:oMathPara>
              <m:oMath>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γ,in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e,out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γ,out</m:t>
                    </m:r>
                  </m:sub>
                </m:sSub>
                <m:r>
                  <w:rPr>
                    <w:rFonts w:ascii="Cambria Math" w:hAnsi="Cambria Math"/>
                  </w:rPr>
                  <m:t>+</m:t>
                </m:r>
                <m:r>
                  <m:rPr>
                    <m:sty m:val="p"/>
                  </m:rPr>
                  <w:rPr>
                    <w:rFonts w:ascii="Cambria Math" w:hAnsi="Cambria Math"/>
                  </w:rPr>
                  <m:t>Σ</m:t>
                </m:r>
                <m:r>
                  <w:rPr>
                    <w:rFonts w:ascii="Cambria Math" w:hAnsi="Cambria Math"/>
                  </w:rPr>
                  <m:t>Q</m:t>
                </m:r>
              </m:oMath>
            </m:oMathPara>
          </w:p>
        </w:tc>
        <w:tc>
          <w:tcPr>
            <w:tcW w:w="265" w:type="dxa"/>
          </w:tcPr>
          <w:p w14:paraId="6F08D363" w14:textId="3B8DE7BC" w:rsidR="00B50588" w:rsidRPr="000002E8" w:rsidRDefault="00783C9D" w:rsidP="000002E8">
            <w:pPr>
              <w:pStyle w:val="Caption"/>
              <w:rPr>
                <w:sz w:val="24"/>
                <w:szCs w:val="24"/>
                <w:lang w:val="en-US"/>
              </w:rPr>
            </w:pPr>
            <w:ins w:id="1659"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60"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61" w:author="Jacob Lie" w:date="2022-02-01T16:19:00Z">
              <w:r>
                <w:rPr>
                  <w:noProof/>
                  <w:sz w:val="24"/>
                  <w:szCs w:val="24"/>
                  <w:lang w:val="en-US"/>
                </w:rPr>
                <w:t>18</w:t>
              </w:r>
              <w:r>
                <w:rPr>
                  <w:sz w:val="24"/>
                  <w:szCs w:val="24"/>
                  <w:lang w:val="en-US"/>
                </w:rPr>
                <w:fldChar w:fldCharType="end"/>
              </w:r>
            </w:ins>
            <w:del w:id="1662"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18</w:delText>
              </w:r>
              <w:r w:rsidR="00723A4E" w:rsidDel="00783C9D">
                <w:rPr>
                  <w:sz w:val="24"/>
                  <w:szCs w:val="24"/>
                  <w:lang w:val="en-US"/>
                </w:rPr>
                <w:fldChar w:fldCharType="end"/>
              </w:r>
            </w:del>
          </w:p>
        </w:tc>
      </w:tr>
    </w:tbl>
    <w:p w14:paraId="2E2DAE93" w14:textId="13D01DC0" w:rsidR="00B50588" w:rsidRDefault="00DB2F2E" w:rsidP="00192036">
      <w:pPr>
        <w:rPr>
          <w:lang w:val="en-US"/>
        </w:rPr>
      </w:pPr>
      <w:r>
        <w:rPr>
          <w:lang w:val="en-US"/>
        </w:rPr>
        <w:t>Dose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4"/>
        <w:gridCol w:w="1096"/>
      </w:tblGrid>
      <w:tr w:rsidR="00DB2F2E" w14:paraId="164339C8" w14:textId="77777777" w:rsidTr="00DB2F2E">
        <w:tc>
          <w:tcPr>
            <w:tcW w:w="9085" w:type="dxa"/>
          </w:tcPr>
          <w:p w14:paraId="0DA9427E" w14:textId="47F5B3D3" w:rsidR="00DB2F2E" w:rsidRDefault="00DB2F2E" w:rsidP="00D10D17">
            <m:oMathPara>
              <m:oMath>
                <m:r>
                  <w:rPr>
                    <w:rFonts w:ascii="Cambria Math" w:hAnsi="Cambria Math"/>
                  </w:rPr>
                  <m:t>D=</m:t>
                </m:r>
                <m:f>
                  <m:fPr>
                    <m:ctrlPr>
                      <w:rPr>
                        <w:rFonts w:ascii="Cambria Math" w:hAnsi="Cambria Math"/>
                        <w:i/>
                      </w:rPr>
                    </m:ctrlPr>
                  </m:fPr>
                  <m:num>
                    <m:r>
                      <w:rPr>
                        <w:rFonts w:ascii="Cambria Math" w:hAnsi="Cambria Math"/>
                      </w:rPr>
                      <m:t>dϵ</m:t>
                    </m:r>
                  </m:num>
                  <m:den>
                    <m:r>
                      <w:rPr>
                        <w:rFonts w:ascii="Cambria Math" w:hAnsi="Cambria Math"/>
                      </w:rPr>
                      <m:t>dm</m:t>
                    </m:r>
                  </m:den>
                </m:f>
                <m:r>
                  <w:rPr>
                    <w:rFonts w:ascii="Cambria Math" w:hAnsi="Cambria Math"/>
                  </w:rPr>
                  <m:t xml:space="preserve"> .</m:t>
                </m:r>
              </m:oMath>
            </m:oMathPara>
          </w:p>
        </w:tc>
        <w:tc>
          <w:tcPr>
            <w:tcW w:w="265" w:type="dxa"/>
          </w:tcPr>
          <w:p w14:paraId="3168A308" w14:textId="3A079FB5" w:rsidR="00DB2F2E" w:rsidRPr="000002E8" w:rsidRDefault="00783C9D" w:rsidP="000002E8">
            <w:pPr>
              <w:pStyle w:val="Caption"/>
              <w:rPr>
                <w:sz w:val="24"/>
                <w:szCs w:val="24"/>
                <w:lang w:val="en-US"/>
              </w:rPr>
            </w:pPr>
            <w:ins w:id="1663"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1</w:t>
            </w:r>
            <w:ins w:id="1664"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1665" w:author="Jacob Lie" w:date="2022-02-01T16:19:00Z">
              <w:r>
                <w:rPr>
                  <w:noProof/>
                  <w:sz w:val="24"/>
                  <w:szCs w:val="24"/>
                  <w:lang w:val="en-US"/>
                </w:rPr>
                <w:t>19</w:t>
              </w:r>
              <w:r>
                <w:rPr>
                  <w:sz w:val="24"/>
                  <w:szCs w:val="24"/>
                  <w:lang w:val="en-US"/>
                </w:rPr>
                <w:fldChar w:fldCharType="end"/>
              </w:r>
            </w:ins>
            <w:del w:id="1666"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19</w:delText>
              </w:r>
              <w:r w:rsidR="00723A4E" w:rsidDel="00783C9D">
                <w:rPr>
                  <w:sz w:val="24"/>
                  <w:szCs w:val="24"/>
                  <w:lang w:val="en-US"/>
                </w:rPr>
                <w:fldChar w:fldCharType="end"/>
              </w:r>
            </w:del>
          </w:p>
        </w:tc>
      </w:tr>
    </w:tbl>
    <w:p w14:paraId="2B946A35" w14:textId="42637BA3" w:rsidR="00D02565" w:rsidRPr="008451E8" w:rsidRDefault="00D02565" w:rsidP="00192036">
      <w:pPr>
        <w:rPr>
          <w:b/>
          <w:bCs/>
          <w:lang w:val="en-US"/>
        </w:rPr>
      </w:pPr>
      <w:r>
        <w:rPr>
          <w:lang w:val="en-US"/>
        </w:rPr>
        <w:t xml:space="preserve">The unit is still </w:t>
      </w:r>
      <m:oMath>
        <m:r>
          <w:rPr>
            <w:rFonts w:ascii="Cambria Math" w:eastAsiaTheme="minorEastAsia" w:hAnsi="Cambria Math"/>
            <w:lang w:val="en-US"/>
          </w:rPr>
          <m:t xml:space="preserve"> J/kg</m:t>
        </m:r>
      </m:oMath>
      <w:r w:rsidR="002F61A3">
        <w:rPr>
          <w:rFonts w:eastAsiaTheme="minorEastAsia"/>
          <w:lang w:val="en-US"/>
        </w:rPr>
        <w:t>, bu</w:t>
      </w:r>
      <w:r w:rsidR="007455DE">
        <w:rPr>
          <w:rFonts w:eastAsiaTheme="minorEastAsia"/>
          <w:lang w:val="en-US"/>
        </w:rPr>
        <w:t xml:space="preserve">t it is called Gray </w:t>
      </w:r>
      <w:r w:rsidR="00082577">
        <w:rPr>
          <w:rFonts w:eastAsiaTheme="minorEastAsia"/>
          <w:lang w:val="en-US"/>
        </w:rPr>
        <w:t xml:space="preserve">or </w:t>
      </w:r>
      <w:proofErr w:type="spellStart"/>
      <w:r w:rsidR="00082577">
        <w:rPr>
          <w:rFonts w:eastAsiaTheme="minorEastAsia"/>
          <w:lang w:val="en-US"/>
        </w:rPr>
        <w:t>Gy</w:t>
      </w:r>
      <w:proofErr w:type="spellEnd"/>
      <w:r w:rsidR="00082577">
        <w:rPr>
          <w:rFonts w:eastAsiaTheme="minorEastAsia"/>
          <w:lang w:val="en-US"/>
        </w:rPr>
        <w:t>.</w:t>
      </w:r>
      <w:r w:rsidR="008451E8">
        <w:rPr>
          <w:rFonts w:eastAsiaTheme="minorEastAsia"/>
          <w:lang w:val="en-US"/>
        </w:rPr>
        <w:br/>
      </w:r>
      <w:r w:rsidR="008451E8">
        <w:rPr>
          <w:rFonts w:eastAsiaTheme="minorEastAsia"/>
          <w:lang w:val="en-US"/>
        </w:rPr>
        <w:br/>
      </w:r>
      <w:r w:rsidR="008451E8">
        <w:rPr>
          <w:rFonts w:eastAsiaTheme="minorEastAsia"/>
          <w:b/>
          <w:bCs/>
          <w:lang w:val="en-US"/>
        </w:rPr>
        <w:t>Charged Particle Equilibrium (CPE)</w:t>
      </w:r>
    </w:p>
    <w:p w14:paraId="49E1B56E" w14:textId="6F4A2FBC" w:rsidR="00C96322" w:rsidRDefault="008B6327" w:rsidP="00192036">
      <w:pPr>
        <w:rPr>
          <w:rFonts w:eastAsiaTheme="minorEastAsia"/>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e,out</m:t>
            </m:r>
          </m:sub>
        </m:sSub>
      </m:oMath>
      <w:r>
        <w:rPr>
          <w:rFonts w:eastAsiaTheme="minorEastAsia"/>
          <w:lang w:val="en-US"/>
        </w:rPr>
        <w:t xml:space="preserve"> the amount of energy from charged particles entering the volume is equal to the energy leaving the volume. </w:t>
      </w:r>
      <w:r w:rsidR="003D2F20">
        <w:rPr>
          <w:rFonts w:eastAsiaTheme="minorEastAsia"/>
          <w:lang w:val="en-US"/>
        </w:rPr>
        <w:t xml:space="preserve">This situation is called </w:t>
      </w:r>
      <w:r w:rsidR="003D2F20" w:rsidRPr="003D2F20">
        <w:rPr>
          <w:rFonts w:eastAsiaTheme="minorEastAsia"/>
          <w:b/>
          <w:bCs/>
          <w:lang w:val="en-US"/>
        </w:rPr>
        <w:t>charged particle equilibrium</w:t>
      </w:r>
      <w:r w:rsidR="003D2F20">
        <w:rPr>
          <w:rFonts w:eastAsiaTheme="minorEastAsia"/>
          <w:lang w:val="en-US"/>
        </w:rPr>
        <w:t xml:space="preserve"> (CPE)</w:t>
      </w:r>
      <w:r w:rsidR="000A2143">
        <w:rPr>
          <w:rFonts w:eastAsiaTheme="minorEastAsia"/>
          <w:lang w:val="en-US"/>
        </w:rPr>
        <w:t>, and</w:t>
      </w:r>
      <w:r w:rsidR="003D2F20">
        <w:rPr>
          <w:rFonts w:eastAsiaTheme="minorEastAsia"/>
          <w:lang w:val="en-US"/>
        </w:rPr>
        <w:br/>
      </w:r>
      <w:r w:rsidR="000A2143">
        <w:rPr>
          <w:rFonts w:eastAsiaTheme="minorEastAsia"/>
          <w:lang w:val="en-US"/>
        </w:rPr>
        <w:t>a</w:t>
      </w:r>
      <w:r w:rsidR="00971E74">
        <w:rPr>
          <w:rFonts w:eastAsiaTheme="minorEastAsia"/>
          <w:lang w:val="en-US"/>
        </w:rPr>
        <w:t xml:space="preserve">bsorbed dose reduces to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m:t>
            </m:r>
          </m:sub>
        </m:sSub>
      </m:oMath>
      <w:r w:rsidR="00D71E45">
        <w:rPr>
          <w:rFonts w:eastAsiaTheme="minorEastAsia"/>
          <w:lang w:val="en-US"/>
        </w:rPr>
        <w:t>.</w:t>
      </w:r>
      <w:r w:rsidR="00AA1433">
        <w:rPr>
          <w:rFonts w:eastAsiaTheme="minorEastAsia"/>
          <w:lang w:val="en-US"/>
        </w:rPr>
        <w:t xml:space="preserve"> </w:t>
      </w:r>
    </w:p>
    <w:p w14:paraId="71CC08EE" w14:textId="0B495AB7" w:rsidR="00C96322" w:rsidRDefault="00E03E1C" w:rsidP="00192036">
      <w:pPr>
        <w:rPr>
          <w:rFonts w:eastAsiaTheme="minorEastAsia"/>
          <w:lang w:val="en-US"/>
        </w:rPr>
      </w:pPr>
      <m:oMathPara>
        <m:oMath>
          <m:r>
            <w:rPr>
              <w:rFonts w:ascii="Cambria Math" w:eastAsiaTheme="minorEastAsia" w:hAnsi="Cambria Math"/>
              <w:lang w:val="en-US"/>
            </w:rPr>
            <w:lastRenderedPageBreak/>
            <m:t>D=</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m:t>
              </m:r>
            </m:sub>
          </m:sSub>
          <m:r>
            <w:rPr>
              <w:rFonts w:ascii="Cambria Math" w:eastAsiaTheme="minorEastAsia" w:hAnsi="Cambria Math"/>
              <w:lang w:val="en-US"/>
            </w:rPr>
            <m:t>=</m:t>
          </m:r>
          <m:r>
            <m:rPr>
              <m:sty m:val="p"/>
            </m:rPr>
            <w:rPr>
              <w:rFonts w:ascii="Cambria Math" w:eastAsiaTheme="minorEastAsia" w:hAnsi="Cambria Math"/>
              <w:lang w:val="en-US"/>
            </w:rPr>
            <m:t>Ψ</m:t>
          </m:r>
          <m:f>
            <m:fPr>
              <m:ctrlPr>
                <w:rPr>
                  <w:rFonts w:ascii="Cambria Math" w:eastAsiaTheme="minorEastAsia" w:hAnsi="Cambria Math"/>
                  <w:i/>
                  <w:lang w:val="en-US"/>
                </w:rPr>
              </m:ctrlPr>
            </m:fPr>
            <m:num>
              <m:sSub>
                <m:sSubPr>
                  <m:ctrlPr>
                    <w:rPr>
                      <w:rFonts w:ascii="Cambria Math" w:eastAsiaTheme="minorEastAsia" w:hAnsi="Cambria Math"/>
                      <w:lang w:val="en-US"/>
                    </w:rPr>
                  </m:ctrlPr>
                </m:sSubPr>
                <m:e>
                  <m:r>
                    <m:rPr>
                      <m:sty m:val="p"/>
                    </m:rPr>
                    <w:rPr>
                      <w:rFonts w:ascii="Cambria Math" w:eastAsiaTheme="minorEastAsia" w:hAnsi="Cambria Math"/>
                      <w:lang w:val="en-US"/>
                    </w:rPr>
                    <m:t xml:space="preserve"> μ</m:t>
                  </m:r>
                </m:e>
                <m:sub>
                  <m:r>
                    <m:rPr>
                      <m:sty m:val="p"/>
                    </m:rPr>
                    <w:rPr>
                      <w:rFonts w:ascii="Cambria Math" w:eastAsiaTheme="minorEastAsia" w:hAnsi="Cambria Math"/>
                      <w:lang w:val="en-US"/>
                    </w:rPr>
                    <m:t>en</m:t>
                  </m:r>
                </m:sub>
              </m:sSub>
            </m:num>
            <m:den>
              <m:r>
                <w:rPr>
                  <w:rFonts w:ascii="Cambria Math" w:eastAsiaTheme="minorEastAsia" w:hAnsi="Cambria Math"/>
                  <w:lang w:val="en-US"/>
                </w:rPr>
                <m:t>ρ</m:t>
              </m:r>
            </m:den>
          </m:f>
          <m:r>
            <w:rPr>
              <w:rFonts w:ascii="Cambria Math" w:eastAsiaTheme="minorEastAsia" w:hAnsi="Cambria Math"/>
              <w:lang w:val="en-US"/>
            </w:rPr>
            <m:t xml:space="preserve"> .</m:t>
          </m:r>
        </m:oMath>
      </m:oMathPara>
    </w:p>
    <w:p w14:paraId="2BB368A4" w14:textId="2A99CA6F" w:rsidR="000D1BC2" w:rsidRDefault="00AA1433" w:rsidP="000D1BC2">
      <w:pPr>
        <w:rPr>
          <w:rFonts w:eastAsiaTheme="minorEastAsia"/>
          <w:lang w:val="en-US"/>
        </w:rPr>
      </w:pPr>
      <w:r>
        <w:rPr>
          <w:rFonts w:eastAsiaTheme="minorEastAsia"/>
          <w:lang w:val="en-US"/>
        </w:rPr>
        <w:t xml:space="preserve">When CPE is </w:t>
      </w:r>
      <w:r w:rsidR="00DD5E37">
        <w:rPr>
          <w:rFonts w:eastAsiaTheme="minorEastAsia"/>
          <w:lang w:val="en-US"/>
        </w:rPr>
        <w:t>achieved, we can easily find the dose ratio between two volumes</w:t>
      </w:r>
      <w:r w:rsidR="00BF4A73">
        <w:rPr>
          <w:rFonts w:eastAsiaTheme="minorEastAsia"/>
          <w:lang w:val="en-US"/>
        </w:rPr>
        <w:t xml:space="preserve">. </w:t>
      </w:r>
      <w:r w:rsidR="006F144B">
        <w:rPr>
          <w:rFonts w:eastAsiaTheme="minorEastAsia"/>
          <w:lang w:val="en-US"/>
        </w:rPr>
        <w:t xml:space="preserve">This is a practical metric because we often need to relate dose in one medium to another medium. We will come back to this in </w:t>
      </w:r>
      <w:r w:rsidR="003918BC">
        <w:rPr>
          <w:rFonts w:eastAsiaTheme="minorEastAsia"/>
          <w:lang w:val="en-US"/>
        </w:rPr>
        <w:fldChar w:fldCharType="begin"/>
      </w:r>
      <w:r w:rsidR="003918BC">
        <w:rPr>
          <w:rFonts w:eastAsiaTheme="minorEastAsia"/>
          <w:lang w:val="en-US"/>
        </w:rPr>
        <w:instrText xml:space="preserve"> REF _Ref94604000 \r \h </w:instrText>
      </w:r>
      <w:r w:rsidR="003918BC">
        <w:rPr>
          <w:rFonts w:eastAsiaTheme="minorEastAsia"/>
          <w:lang w:val="en-US"/>
        </w:rPr>
      </w:r>
      <w:r w:rsidR="003918BC">
        <w:rPr>
          <w:rFonts w:eastAsiaTheme="minorEastAsia"/>
          <w:lang w:val="en-US"/>
        </w:rPr>
        <w:fldChar w:fldCharType="separate"/>
      </w:r>
      <w:r w:rsidR="003159C2">
        <w:rPr>
          <w:rFonts w:eastAsiaTheme="minorEastAsia"/>
          <w:lang w:val="en-US"/>
        </w:rPr>
        <w:t>1.3</w:t>
      </w:r>
      <w:r w:rsidR="003918BC">
        <w:rPr>
          <w:rFonts w:eastAsiaTheme="minorEastAsia"/>
          <w:lang w:val="en-US"/>
        </w:rPr>
        <w:fldChar w:fldCharType="end"/>
      </w:r>
      <w:r w:rsidR="003918BC">
        <w:rPr>
          <w:rFonts w:eastAsiaTheme="minorEastAsia"/>
          <w:lang w:val="en-US"/>
        </w:rPr>
        <w:t>.</w:t>
      </w:r>
      <w:r w:rsidR="00BF4A73">
        <w:rPr>
          <w:rFonts w:eastAsiaTheme="minorEastAsia"/>
          <w:lang w:val="en-US"/>
        </w:rPr>
        <w:t xml:space="preserve"> </w:t>
      </w:r>
      <w:r w:rsidR="000D1BC2">
        <w:rPr>
          <w:rFonts w:eastAsiaTheme="minorEastAsia"/>
          <w:lang w:val="en-US"/>
        </w:rPr>
        <w:br/>
      </w:r>
      <w:r w:rsidR="000D1BC2">
        <w:rPr>
          <w:lang w:val="en-US"/>
        </w:rPr>
        <w:t xml:space="preserve">CPE is not necessarily easy to achieve. If the volumes </w:t>
      </w:r>
      <w:r w:rsidR="000D1BC2">
        <w:rPr>
          <w:rFonts w:eastAsiaTheme="minorEastAsia"/>
          <w:lang w:val="en-US"/>
        </w:rPr>
        <w:t xml:space="preserve">are near the source, we’ll have much higher fluence on the side closest to the source </w:t>
      </w:r>
      <w:r w:rsidR="000D1BC2">
        <w:rPr>
          <w:rFonts w:eastAsiaTheme="minorEastAsia"/>
          <w:lang w:val="en-US"/>
        </w:rPr>
        <w:fldChar w:fldCharType="begin"/>
      </w:r>
      <w:r w:rsidR="000D1BC2">
        <w:rPr>
          <w:rFonts w:eastAsiaTheme="minorEastAsia"/>
          <w:lang w:val="en-US"/>
        </w:rPr>
        <w:instrText xml:space="preserve"> ADDIN ZOTERO_ITEM CSL_CITATION {"citationID":"hN4Rhr5U","properties":{"formattedCitation":"(Attix,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0D1BC2">
        <w:rPr>
          <w:rFonts w:eastAsiaTheme="minorEastAsia"/>
          <w:lang w:val="en-US"/>
        </w:rPr>
        <w:fldChar w:fldCharType="separate"/>
      </w:r>
      <w:r w:rsidR="000D1BC2" w:rsidRPr="006260FD">
        <w:rPr>
          <w:rFonts w:cs="Times New Roman"/>
          <w:lang w:val="en-US"/>
        </w:rPr>
        <w:t>(</w:t>
      </w:r>
      <w:proofErr w:type="spellStart"/>
      <w:r w:rsidR="000D1BC2" w:rsidRPr="006260FD">
        <w:rPr>
          <w:rFonts w:cs="Times New Roman"/>
          <w:lang w:val="en-US"/>
        </w:rPr>
        <w:t>Attix</w:t>
      </w:r>
      <w:proofErr w:type="spellEnd"/>
      <w:r w:rsidR="000D1BC2" w:rsidRPr="006260FD">
        <w:rPr>
          <w:rFonts w:cs="Times New Roman"/>
          <w:lang w:val="en-US"/>
        </w:rPr>
        <w:t>, 1986</w:t>
      </w:r>
      <w:r w:rsidR="000D1BC2">
        <w:rPr>
          <w:rFonts w:cs="Times New Roman"/>
          <w:lang w:val="en-US"/>
        </w:rPr>
        <w:t>, p.72</w:t>
      </w:r>
      <w:r w:rsidR="000D1BC2" w:rsidRPr="006260FD">
        <w:rPr>
          <w:rFonts w:cs="Times New Roman"/>
          <w:lang w:val="en-US"/>
        </w:rPr>
        <w:t>)</w:t>
      </w:r>
      <w:r w:rsidR="000D1BC2">
        <w:rPr>
          <w:rFonts w:eastAsiaTheme="minorEastAsia"/>
          <w:lang w:val="en-US"/>
        </w:rPr>
        <w:fldChar w:fldCharType="end"/>
      </w:r>
      <w:r w:rsidR="000D1BC2">
        <w:rPr>
          <w:rFonts w:eastAsiaTheme="minorEastAsia"/>
          <w:lang w:val="en-US"/>
        </w:rPr>
        <w:t xml:space="preserve">. This causes more ionizations closer to the surface of V, compared to the surface of v, and CPE fails. </w:t>
      </w:r>
      <w:r w:rsidR="000D1BC2">
        <w:rPr>
          <w:rFonts w:eastAsiaTheme="minorEastAsia"/>
          <w:lang w:val="en-US"/>
        </w:rPr>
        <w:br/>
        <w:t xml:space="preserve">For larger photon energies, the range of the liberated charged particles will increase compared to the range of the photons. Therefore, charged particles ionized near the surface of V have larger ranges than the charged particles ionized near the surface of v. The generated charged particles will therefore enter volume v but doesn’t exit, and CPE fails.  </w:t>
      </w:r>
    </w:p>
    <w:p w14:paraId="480D839D" w14:textId="1CC226F5" w:rsidR="00E16993" w:rsidRDefault="00E16993" w:rsidP="00192036">
      <w:pPr>
        <w:rPr>
          <w:rFonts w:eastAsiaTheme="minorEastAsia"/>
          <w:lang w:val="en-US"/>
        </w:rPr>
      </w:pPr>
    </w:p>
    <w:p w14:paraId="270F1D04" w14:textId="00875F06" w:rsidR="00E16993" w:rsidRDefault="00723A4E" w:rsidP="00192036">
      <w:pPr>
        <w:rPr>
          <w:rFonts w:eastAsiaTheme="minorEastAsia"/>
          <w:lang w:val="en-US"/>
        </w:rPr>
      </w:pPr>
      <w:r>
        <w:rPr>
          <w:rFonts w:eastAsiaTheme="minorEastAsia"/>
          <w:noProof/>
          <w:lang w:val="en-US"/>
        </w:rPr>
        <w:drawing>
          <wp:anchor distT="0" distB="0" distL="114300" distR="114300" simplePos="0" relativeHeight="251660297" behindDoc="1" locked="0" layoutInCell="1" allowOverlap="1" wp14:anchorId="22C3DD35" wp14:editId="5E0D9E52">
            <wp:simplePos x="0" y="0"/>
            <wp:positionH relativeFrom="column">
              <wp:posOffset>0</wp:posOffset>
            </wp:positionH>
            <wp:positionV relativeFrom="paragraph">
              <wp:posOffset>-1934</wp:posOffset>
            </wp:positionV>
            <wp:extent cx="4212404" cy="2357276"/>
            <wp:effectExtent l="0" t="0" r="0" b="5080"/>
            <wp:wrapTight wrapText="bothSides">
              <wp:wrapPolygon edited="0">
                <wp:start x="0" y="0"/>
                <wp:lineTo x="0" y="21472"/>
                <wp:lineTo x="21493" y="21472"/>
                <wp:lineTo x="21493"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rotWithShape="1">
                    <a:blip r:embed="rId17">
                      <a:extLst>
                        <a:ext uri="{28A0092B-C50C-407E-A947-70E740481C1C}">
                          <a14:useLocalDpi xmlns:a14="http://schemas.microsoft.com/office/drawing/2010/main" val="0"/>
                        </a:ext>
                      </a:extLst>
                    </a:blip>
                    <a:srcRect l="1037" t="615" r="46759" b="47450"/>
                    <a:stretch/>
                  </pic:blipFill>
                  <pic:spPr bwMode="auto">
                    <a:xfrm>
                      <a:off x="0" y="0"/>
                      <a:ext cx="4212404" cy="2357276"/>
                    </a:xfrm>
                    <a:prstGeom prst="rect">
                      <a:avLst/>
                    </a:prstGeom>
                    <a:ln>
                      <a:noFill/>
                    </a:ln>
                    <a:extLst>
                      <a:ext uri="{53640926-AAD7-44D8-BBD7-CCE9431645EC}">
                        <a14:shadowObscured xmlns:a14="http://schemas.microsoft.com/office/drawing/2010/main"/>
                      </a:ext>
                    </a:extLst>
                  </pic:spPr>
                </pic:pic>
              </a:graphicData>
            </a:graphic>
          </wp:anchor>
        </w:drawing>
      </w:r>
    </w:p>
    <w:p w14:paraId="25BDA711" w14:textId="3FFDA3F2" w:rsidR="007B75F7" w:rsidRDefault="00723A4E" w:rsidP="00192036">
      <w:pPr>
        <w:rPr>
          <w:rFonts w:eastAsiaTheme="minorEastAsia"/>
          <w:lang w:val="en-US"/>
        </w:rPr>
      </w:pPr>
      <w:r>
        <w:rPr>
          <w:noProof/>
        </w:rPr>
        <mc:AlternateContent>
          <mc:Choice Requires="wps">
            <w:drawing>
              <wp:anchor distT="0" distB="0" distL="114300" distR="114300" simplePos="0" relativeHeight="251662345" behindDoc="1" locked="0" layoutInCell="1" allowOverlap="1" wp14:anchorId="6E8FF2FB" wp14:editId="52BF11C5">
                <wp:simplePos x="0" y="0"/>
                <wp:positionH relativeFrom="page">
                  <wp:posOffset>5167637</wp:posOffset>
                </wp:positionH>
                <wp:positionV relativeFrom="paragraph">
                  <wp:posOffset>49316</wp:posOffset>
                </wp:positionV>
                <wp:extent cx="1212215" cy="1931035"/>
                <wp:effectExtent l="0" t="0" r="6985" b="0"/>
                <wp:wrapTight wrapText="bothSides">
                  <wp:wrapPolygon edited="0">
                    <wp:start x="0" y="0"/>
                    <wp:lineTo x="0" y="21309"/>
                    <wp:lineTo x="21385" y="21309"/>
                    <wp:lineTo x="213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212215" cy="1931035"/>
                        </a:xfrm>
                        <a:prstGeom prst="rect">
                          <a:avLst/>
                        </a:prstGeom>
                        <a:solidFill>
                          <a:prstClr val="white"/>
                        </a:solidFill>
                        <a:ln>
                          <a:noFill/>
                        </a:ln>
                      </wps:spPr>
                      <wps:txbx>
                        <w:txbxContent>
                          <w:p w14:paraId="5DE1FE92" w14:textId="7668F9F7" w:rsidR="00723A4E" w:rsidRPr="00543410" w:rsidRDefault="00723A4E" w:rsidP="00723A4E">
                            <w:pPr>
                              <w:pStyle w:val="Caption"/>
                              <w:rPr>
                                <w:noProof/>
                                <w:sz w:val="24"/>
                                <w:lang w:val="en-US"/>
                              </w:rPr>
                            </w:pPr>
                            <w:bookmarkStart w:id="1667" w:name="_Ref94610115"/>
                            <w:r w:rsidRPr="00543410">
                              <w:rPr>
                                <w:lang w:val="en-US"/>
                              </w:rPr>
                              <w:t xml:space="preserve">Figure </w:t>
                            </w:r>
                            <w:ins w:id="1668"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1669"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1670" w:author="Jacob Lie" w:date="2022-02-01T16:19:00Z">
                              <w:r w:rsidR="00783C9D">
                                <w:rPr>
                                  <w:noProof/>
                                  <w:lang w:val="en-US"/>
                                </w:rPr>
                                <w:t>20</w:t>
                              </w:r>
                              <w:r w:rsidR="00783C9D">
                                <w:rPr>
                                  <w:lang w:val="en-US"/>
                                </w:rPr>
                                <w:fldChar w:fldCharType="end"/>
                              </w:r>
                            </w:ins>
                            <w:del w:id="1671" w:author="Jacob Lie" w:date="2022-02-01T16:19:00Z">
                              <w:r w:rsidDel="00783C9D">
                                <w:fldChar w:fldCharType="begin"/>
                              </w:r>
                              <w:r w:rsidRPr="00543410" w:rsidDel="00783C9D">
                                <w:rPr>
                                  <w:lang w:val="en-US"/>
                                </w:rPr>
                                <w:delInstrText xml:space="preserve"> STYLEREF 1 \s </w:delInstrText>
                              </w:r>
                              <w:r w:rsidDel="00783C9D">
                                <w:fldChar w:fldCharType="separate"/>
                              </w:r>
                              <w:r w:rsidRPr="00543410" w:rsidDel="00783C9D">
                                <w:rPr>
                                  <w:noProof/>
                                  <w:lang w:val="en-US"/>
                                </w:rPr>
                                <w:delText>1</w:delText>
                              </w:r>
                              <w:r w:rsidDel="00783C9D">
                                <w:fldChar w:fldCharType="end"/>
                              </w:r>
                              <w:r w:rsidRPr="00543410" w:rsidDel="00783C9D">
                                <w:rPr>
                                  <w:lang w:val="en-US"/>
                                </w:rPr>
                                <w:noBreakHyphen/>
                              </w:r>
                              <w:r w:rsidDel="00783C9D">
                                <w:fldChar w:fldCharType="begin"/>
                              </w:r>
                              <w:r w:rsidRPr="00543410" w:rsidDel="00783C9D">
                                <w:rPr>
                                  <w:lang w:val="en-US"/>
                                </w:rPr>
                                <w:delInstrText xml:space="preserve"> SEQ Figure \* ARABIC \s 1 </w:delInstrText>
                              </w:r>
                              <w:r w:rsidDel="00783C9D">
                                <w:fldChar w:fldCharType="separate"/>
                              </w:r>
                              <w:r w:rsidRPr="00543410" w:rsidDel="00783C9D">
                                <w:rPr>
                                  <w:noProof/>
                                  <w:lang w:val="en-US"/>
                                </w:rPr>
                                <w:delText>20</w:delText>
                              </w:r>
                              <w:r w:rsidDel="00783C9D">
                                <w:fldChar w:fldCharType="end"/>
                              </w:r>
                            </w:del>
                            <w:bookmarkEnd w:id="1667"/>
                            <w:r w:rsidRPr="00543410">
                              <w:rPr>
                                <w:lang w:val="en-US"/>
                              </w:rPr>
                              <w:t xml:space="preserve">. Charged particle </w:t>
                            </w:r>
                            <w:r w:rsidR="00D85F57" w:rsidRPr="00543410">
                              <w:rPr>
                                <w:lang w:val="en-US"/>
                              </w:rPr>
                              <w:t>equilibrium</w:t>
                            </w:r>
                            <w:r w:rsidRPr="00543410">
                              <w:rPr>
                                <w:lang w:val="en-US"/>
                              </w:rPr>
                              <w:t xml:space="preserve"> </w:t>
                            </w:r>
                            <w:r w:rsidR="00543410" w:rsidRPr="00543410">
                              <w:rPr>
                                <w:lang w:val="en-US"/>
                              </w:rPr>
                              <w:t>visualized, w</w:t>
                            </w:r>
                            <w:r w:rsidR="00543410">
                              <w:rPr>
                                <w:lang w:val="en-US"/>
                              </w:rPr>
                              <w:t xml:space="preserve">here photon energy enters a </w:t>
                            </w:r>
                            <w:r w:rsidR="003D249F">
                              <w:rPr>
                                <w:lang w:val="en-US"/>
                              </w:rPr>
                              <w:t xml:space="preserve">volume </w:t>
                            </w:r>
                            <m:oMath>
                              <m:r>
                                <w:rPr>
                                  <w:rFonts w:ascii="Cambria Math" w:hAnsi="Cambria Math"/>
                                  <w:lang w:val="en-US"/>
                                </w:rPr>
                                <m:t>V</m:t>
                              </m:r>
                            </m:oMath>
                            <w:r w:rsidR="003D249F">
                              <w:rPr>
                                <w:rFonts w:eastAsiaTheme="minorEastAsia"/>
                                <w:lang w:val="en-US"/>
                              </w:rPr>
                              <w:t xml:space="preserve"> transferring energy to charged particles (electrons in this case)</w:t>
                            </w:r>
                            <w:r w:rsidR="00327878">
                              <w:rPr>
                                <w:rFonts w:eastAsiaTheme="minorEastAsia"/>
                                <w:lang w:val="en-US"/>
                              </w:rPr>
                              <w:t xml:space="preserve">, that traverses a smaller volume </w:t>
                            </w:r>
                            <m:oMath>
                              <m:r>
                                <w:rPr>
                                  <w:rFonts w:ascii="Cambria Math" w:eastAsiaTheme="minorEastAsia" w:hAnsi="Cambria Math"/>
                                  <w:lang w:val="en-US"/>
                                </w:rPr>
                                <m:t>v</m:t>
                              </m:r>
                            </m:oMath>
                            <w:r w:rsidR="00327878">
                              <w:rPr>
                                <w:rFonts w:eastAsiaTheme="minorEastAsia"/>
                                <w:lang w:val="en-US"/>
                              </w:rPr>
                              <w:t xml:space="preserve">. </w:t>
                            </w:r>
                            <w:r w:rsidR="00477B78">
                              <w:rPr>
                                <w:rFonts w:eastAsiaTheme="minorEastAsia"/>
                                <w:lang w:val="en-US"/>
                              </w:rPr>
                              <w:t>The electrons e</w:t>
                            </w:r>
                            <w:r w:rsidR="00522FB2">
                              <w:rPr>
                                <w:rFonts w:eastAsiaTheme="minorEastAsia"/>
                                <w:lang w:val="en-US"/>
                              </w:rPr>
                              <w:t>xiting</w:t>
                            </w:r>
                            <w:r w:rsidR="00477B78">
                              <w:rPr>
                                <w:rFonts w:eastAsiaTheme="minorEastAsia"/>
                                <w:lang w:val="en-US"/>
                              </w:rPr>
                              <w:t xml:space="preserve"> </w:t>
                            </w:r>
                            <m:oMath>
                              <m:r>
                                <w:rPr>
                                  <w:rFonts w:ascii="Cambria Math" w:eastAsiaTheme="minorEastAsia" w:hAnsi="Cambria Math"/>
                                  <w:lang w:val="en-US"/>
                                </w:rPr>
                                <m:t>v</m:t>
                              </m:r>
                            </m:oMath>
                            <w:r w:rsidR="00477B78">
                              <w:rPr>
                                <w:rFonts w:eastAsiaTheme="minorEastAsia"/>
                                <w:lang w:val="en-US"/>
                              </w:rPr>
                              <w:t xml:space="preserve"> </w:t>
                            </w:r>
                            <w:r w:rsidR="00522FB2">
                              <w:rPr>
                                <w:rFonts w:eastAsiaTheme="minorEastAsia"/>
                                <w:lang w:val="en-US"/>
                              </w:rPr>
                              <w:t>are of same type and energy</w:t>
                            </w:r>
                            <w:r w:rsidR="00250BC4">
                              <w:rPr>
                                <w:rFonts w:eastAsiaTheme="minorEastAsia"/>
                                <w:lang w:val="en-US"/>
                              </w:rPr>
                              <w:t xml:space="preserve"> distribution</w:t>
                            </w:r>
                            <w:r w:rsidR="00522FB2">
                              <w:rPr>
                                <w:rFonts w:eastAsiaTheme="minorEastAsia"/>
                                <w:lang w:val="en-US"/>
                              </w:rPr>
                              <w:t xml:space="preserve"> as the electrons entering, and we have CPE.</w:t>
                            </w:r>
                            <w:r w:rsidR="00477B78">
                              <w:rPr>
                                <w:rFonts w:eastAsiaTheme="minorEastAsia"/>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FF2FB" id="Text Box 15" o:spid="_x0000_s1028" type="#_x0000_t202" style="position:absolute;margin-left:406.9pt;margin-top:3.9pt;width:95.45pt;height:152.05pt;z-index:-2516541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" stroked="f">
                <v:textbox inset="0,0,0,0">
                  <w:txbxContent>
                    <w:p w14:paraId="5DE1FE92" w14:textId="7668F9F7" w:rsidR="00723A4E" w:rsidRPr="00543410" w:rsidRDefault="00723A4E" w:rsidP="00723A4E">
                      <w:pPr>
                        <w:pStyle w:val="Caption"/>
                        <w:rPr>
                          <w:noProof/>
                          <w:sz w:val="24"/>
                          <w:lang w:val="en-US"/>
                        </w:rPr>
                      </w:pPr>
                      <w:bookmarkStart w:id="1672" w:name="_Ref94610115"/>
                      <w:r w:rsidRPr="00543410">
                        <w:rPr>
                          <w:lang w:val="en-US"/>
                        </w:rPr>
                        <w:t xml:space="preserve">Figure </w:t>
                      </w:r>
                      <w:ins w:id="1673"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1674"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1675" w:author="Jacob Lie" w:date="2022-02-01T16:19:00Z">
                        <w:r w:rsidR="00783C9D">
                          <w:rPr>
                            <w:noProof/>
                            <w:lang w:val="en-US"/>
                          </w:rPr>
                          <w:t>20</w:t>
                        </w:r>
                        <w:r w:rsidR="00783C9D">
                          <w:rPr>
                            <w:lang w:val="en-US"/>
                          </w:rPr>
                          <w:fldChar w:fldCharType="end"/>
                        </w:r>
                      </w:ins>
                      <w:del w:id="1676" w:author="Jacob Lie" w:date="2022-02-01T16:19:00Z">
                        <w:r w:rsidDel="00783C9D">
                          <w:fldChar w:fldCharType="begin"/>
                        </w:r>
                        <w:r w:rsidRPr="00543410" w:rsidDel="00783C9D">
                          <w:rPr>
                            <w:lang w:val="en-US"/>
                          </w:rPr>
                          <w:delInstrText xml:space="preserve"> STYLEREF 1 \s </w:delInstrText>
                        </w:r>
                        <w:r w:rsidDel="00783C9D">
                          <w:fldChar w:fldCharType="separate"/>
                        </w:r>
                        <w:r w:rsidRPr="00543410" w:rsidDel="00783C9D">
                          <w:rPr>
                            <w:noProof/>
                            <w:lang w:val="en-US"/>
                          </w:rPr>
                          <w:delText>1</w:delText>
                        </w:r>
                        <w:r w:rsidDel="00783C9D">
                          <w:fldChar w:fldCharType="end"/>
                        </w:r>
                        <w:r w:rsidRPr="00543410" w:rsidDel="00783C9D">
                          <w:rPr>
                            <w:lang w:val="en-US"/>
                          </w:rPr>
                          <w:noBreakHyphen/>
                        </w:r>
                        <w:r w:rsidDel="00783C9D">
                          <w:fldChar w:fldCharType="begin"/>
                        </w:r>
                        <w:r w:rsidRPr="00543410" w:rsidDel="00783C9D">
                          <w:rPr>
                            <w:lang w:val="en-US"/>
                          </w:rPr>
                          <w:delInstrText xml:space="preserve"> SEQ Figure \* ARABIC \s 1 </w:delInstrText>
                        </w:r>
                        <w:r w:rsidDel="00783C9D">
                          <w:fldChar w:fldCharType="separate"/>
                        </w:r>
                        <w:r w:rsidRPr="00543410" w:rsidDel="00783C9D">
                          <w:rPr>
                            <w:noProof/>
                            <w:lang w:val="en-US"/>
                          </w:rPr>
                          <w:delText>20</w:delText>
                        </w:r>
                        <w:r w:rsidDel="00783C9D">
                          <w:fldChar w:fldCharType="end"/>
                        </w:r>
                      </w:del>
                      <w:bookmarkEnd w:id="1672"/>
                      <w:r w:rsidRPr="00543410">
                        <w:rPr>
                          <w:lang w:val="en-US"/>
                        </w:rPr>
                        <w:t xml:space="preserve">. Charged particle </w:t>
                      </w:r>
                      <w:r w:rsidR="00D85F57" w:rsidRPr="00543410">
                        <w:rPr>
                          <w:lang w:val="en-US"/>
                        </w:rPr>
                        <w:t>equilibrium</w:t>
                      </w:r>
                      <w:r w:rsidRPr="00543410">
                        <w:rPr>
                          <w:lang w:val="en-US"/>
                        </w:rPr>
                        <w:t xml:space="preserve"> </w:t>
                      </w:r>
                      <w:r w:rsidR="00543410" w:rsidRPr="00543410">
                        <w:rPr>
                          <w:lang w:val="en-US"/>
                        </w:rPr>
                        <w:t>visualized, w</w:t>
                      </w:r>
                      <w:r w:rsidR="00543410">
                        <w:rPr>
                          <w:lang w:val="en-US"/>
                        </w:rPr>
                        <w:t xml:space="preserve">here photon energy enters a </w:t>
                      </w:r>
                      <w:r w:rsidR="003D249F">
                        <w:rPr>
                          <w:lang w:val="en-US"/>
                        </w:rPr>
                        <w:t xml:space="preserve">volume </w:t>
                      </w:r>
                      <m:oMath>
                        <m:r>
                          <w:rPr>
                            <w:rFonts w:ascii="Cambria Math" w:hAnsi="Cambria Math"/>
                            <w:lang w:val="en-US"/>
                          </w:rPr>
                          <m:t>V</m:t>
                        </m:r>
                      </m:oMath>
                      <w:r w:rsidR="003D249F">
                        <w:rPr>
                          <w:rFonts w:eastAsiaTheme="minorEastAsia"/>
                          <w:lang w:val="en-US"/>
                        </w:rPr>
                        <w:t xml:space="preserve"> transferring energy to charged particles (electrons in this case)</w:t>
                      </w:r>
                      <w:r w:rsidR="00327878">
                        <w:rPr>
                          <w:rFonts w:eastAsiaTheme="minorEastAsia"/>
                          <w:lang w:val="en-US"/>
                        </w:rPr>
                        <w:t xml:space="preserve">, that traverses a smaller volume </w:t>
                      </w:r>
                      <m:oMath>
                        <m:r>
                          <w:rPr>
                            <w:rFonts w:ascii="Cambria Math" w:eastAsiaTheme="minorEastAsia" w:hAnsi="Cambria Math"/>
                            <w:lang w:val="en-US"/>
                          </w:rPr>
                          <m:t>v</m:t>
                        </m:r>
                      </m:oMath>
                      <w:r w:rsidR="00327878">
                        <w:rPr>
                          <w:rFonts w:eastAsiaTheme="minorEastAsia"/>
                          <w:lang w:val="en-US"/>
                        </w:rPr>
                        <w:t xml:space="preserve">. </w:t>
                      </w:r>
                      <w:r w:rsidR="00477B78">
                        <w:rPr>
                          <w:rFonts w:eastAsiaTheme="minorEastAsia"/>
                          <w:lang w:val="en-US"/>
                        </w:rPr>
                        <w:t>The electrons e</w:t>
                      </w:r>
                      <w:r w:rsidR="00522FB2">
                        <w:rPr>
                          <w:rFonts w:eastAsiaTheme="minorEastAsia"/>
                          <w:lang w:val="en-US"/>
                        </w:rPr>
                        <w:t>xiting</w:t>
                      </w:r>
                      <w:r w:rsidR="00477B78">
                        <w:rPr>
                          <w:rFonts w:eastAsiaTheme="minorEastAsia"/>
                          <w:lang w:val="en-US"/>
                        </w:rPr>
                        <w:t xml:space="preserve"> </w:t>
                      </w:r>
                      <m:oMath>
                        <m:r>
                          <w:rPr>
                            <w:rFonts w:ascii="Cambria Math" w:eastAsiaTheme="minorEastAsia" w:hAnsi="Cambria Math"/>
                            <w:lang w:val="en-US"/>
                          </w:rPr>
                          <m:t>v</m:t>
                        </m:r>
                      </m:oMath>
                      <w:r w:rsidR="00477B78">
                        <w:rPr>
                          <w:rFonts w:eastAsiaTheme="minorEastAsia"/>
                          <w:lang w:val="en-US"/>
                        </w:rPr>
                        <w:t xml:space="preserve"> </w:t>
                      </w:r>
                      <w:r w:rsidR="00522FB2">
                        <w:rPr>
                          <w:rFonts w:eastAsiaTheme="minorEastAsia"/>
                          <w:lang w:val="en-US"/>
                        </w:rPr>
                        <w:t>are of same type and energy</w:t>
                      </w:r>
                      <w:r w:rsidR="00250BC4">
                        <w:rPr>
                          <w:rFonts w:eastAsiaTheme="minorEastAsia"/>
                          <w:lang w:val="en-US"/>
                        </w:rPr>
                        <w:t xml:space="preserve"> distribution</w:t>
                      </w:r>
                      <w:r w:rsidR="00522FB2">
                        <w:rPr>
                          <w:rFonts w:eastAsiaTheme="minorEastAsia"/>
                          <w:lang w:val="en-US"/>
                        </w:rPr>
                        <w:t xml:space="preserve"> as the electrons entering, and we have CPE.</w:t>
                      </w:r>
                      <w:r w:rsidR="00477B78">
                        <w:rPr>
                          <w:rFonts w:eastAsiaTheme="minorEastAsia"/>
                          <w:lang w:val="en-US"/>
                        </w:rPr>
                        <w:t xml:space="preserve"> </w:t>
                      </w:r>
                    </w:p>
                  </w:txbxContent>
                </v:textbox>
                <w10:wrap type="tight" anchorx="page"/>
              </v:shape>
            </w:pict>
          </mc:Fallback>
        </mc:AlternateContent>
      </w:r>
    </w:p>
    <w:p w14:paraId="41D5D1DF" w14:textId="60B836BF" w:rsidR="00723A4E" w:rsidRDefault="00723A4E" w:rsidP="00192036">
      <w:pPr>
        <w:rPr>
          <w:rFonts w:eastAsiaTheme="minorEastAsia"/>
          <w:lang w:val="en-US"/>
        </w:rPr>
      </w:pPr>
    </w:p>
    <w:p w14:paraId="085B9ED1" w14:textId="04B9E90C" w:rsidR="00723A4E" w:rsidRDefault="00723A4E" w:rsidP="00192036">
      <w:pPr>
        <w:rPr>
          <w:rFonts w:eastAsiaTheme="minorEastAsia"/>
          <w:lang w:val="en-US"/>
        </w:rPr>
      </w:pPr>
    </w:p>
    <w:p w14:paraId="17C0A7DA" w14:textId="48E80295" w:rsidR="00723A4E" w:rsidRDefault="00723A4E" w:rsidP="00192036">
      <w:pPr>
        <w:rPr>
          <w:rFonts w:eastAsiaTheme="minorEastAsia"/>
          <w:lang w:val="en-US"/>
        </w:rPr>
      </w:pPr>
    </w:p>
    <w:p w14:paraId="4AF59C52" w14:textId="3BBB16C3" w:rsidR="00AF2B9B" w:rsidRDefault="00B30ED3" w:rsidP="00192036">
      <w:pPr>
        <w:rPr>
          <w:lang w:val="en-US"/>
        </w:rPr>
      </w:pPr>
      <w:r>
        <w:rPr>
          <w:rFonts w:eastAsiaTheme="minorEastAsia"/>
          <w:lang w:val="en-US"/>
        </w:rPr>
        <w:br/>
      </w:r>
    </w:p>
    <w:p w14:paraId="4475E50D" w14:textId="77777777" w:rsidR="00F42D9D" w:rsidRDefault="00F42D9D" w:rsidP="00192036">
      <w:pPr>
        <w:rPr>
          <w:lang w:val="en-US"/>
        </w:rPr>
      </w:pPr>
    </w:p>
    <w:p w14:paraId="6C0B705A" w14:textId="106E94D7" w:rsidR="007A4F00" w:rsidRDefault="008451E8" w:rsidP="00192036">
      <w:pPr>
        <w:rPr>
          <w:rFonts w:eastAsiaTheme="minorEastAsia"/>
          <w:b/>
          <w:bCs/>
          <w:lang w:val="en-US"/>
        </w:rPr>
      </w:pPr>
      <w:r>
        <w:rPr>
          <w:rFonts w:eastAsiaTheme="minorEastAsia"/>
          <w:b/>
          <w:bCs/>
          <w:lang w:val="en-US"/>
        </w:rPr>
        <w:t>Transient Charged Particle Equilibrium (TCPE)</w:t>
      </w:r>
    </w:p>
    <w:p w14:paraId="7FC0A7F3" w14:textId="1D2268F7" w:rsidR="00881EA6" w:rsidRDefault="002D19DC" w:rsidP="00192036">
      <w:pPr>
        <w:rPr>
          <w:rFonts w:eastAsiaTheme="minorEastAsia"/>
          <w:lang w:val="en-US"/>
        </w:rPr>
      </w:pPr>
      <w:r>
        <w:rPr>
          <w:rFonts w:eastAsiaTheme="minorEastAsia"/>
          <w:lang w:val="en-US"/>
        </w:rPr>
        <w:t xml:space="preserve">CPE demands no significant attenuation </w:t>
      </w:r>
      <w:r w:rsidR="005976A6">
        <w:rPr>
          <w:rFonts w:eastAsiaTheme="minorEastAsia"/>
          <w:lang w:val="en-US"/>
        </w:rPr>
        <w:t xml:space="preserve">of photons within the smaller volume </w:t>
      </w:r>
      <w:r w:rsidR="004C0CF0">
        <w:rPr>
          <w:rFonts w:eastAsiaTheme="minorEastAsia"/>
          <w:lang w:val="en-US"/>
        </w:rPr>
        <w:t xml:space="preserve">in </w:t>
      </w:r>
      <w:r w:rsidR="004C0CF0">
        <w:rPr>
          <w:rFonts w:eastAsiaTheme="minorEastAsia"/>
          <w:lang w:val="en-US"/>
        </w:rPr>
        <w:fldChar w:fldCharType="begin"/>
      </w:r>
      <w:r w:rsidR="004C0CF0">
        <w:rPr>
          <w:rFonts w:eastAsiaTheme="minorEastAsia"/>
          <w:lang w:val="en-US"/>
        </w:rPr>
        <w:instrText xml:space="preserve"> REF _Ref94610115 \h </w:instrText>
      </w:r>
      <w:r w:rsidR="004C0CF0">
        <w:rPr>
          <w:rFonts w:eastAsiaTheme="minorEastAsia"/>
          <w:lang w:val="en-US"/>
        </w:rPr>
      </w:r>
      <w:r w:rsidR="004C0CF0">
        <w:rPr>
          <w:rFonts w:eastAsiaTheme="minorEastAsia"/>
          <w:lang w:val="en-US"/>
        </w:rPr>
        <w:fldChar w:fldCharType="separate"/>
      </w:r>
      <w:r w:rsidR="003159C2" w:rsidRPr="00543410">
        <w:rPr>
          <w:lang w:val="en-US"/>
        </w:rPr>
        <w:t xml:space="preserve">Figure </w:t>
      </w:r>
      <w:r w:rsidR="003159C2" w:rsidRPr="00543410">
        <w:rPr>
          <w:noProof/>
          <w:lang w:val="en-US"/>
        </w:rPr>
        <w:t>1</w:t>
      </w:r>
      <w:r w:rsidR="003159C2" w:rsidRPr="00543410">
        <w:rPr>
          <w:lang w:val="en-US"/>
        </w:rPr>
        <w:noBreakHyphen/>
      </w:r>
      <w:r w:rsidR="003159C2" w:rsidRPr="00543410">
        <w:rPr>
          <w:noProof/>
          <w:lang w:val="en-US"/>
        </w:rPr>
        <w:t>20</w:t>
      </w:r>
      <w:r w:rsidR="004C0CF0">
        <w:rPr>
          <w:rFonts w:eastAsiaTheme="minorEastAsia"/>
          <w:lang w:val="en-US"/>
        </w:rPr>
        <w:fldChar w:fldCharType="end"/>
      </w:r>
      <w:r w:rsidR="004C0CF0">
        <w:rPr>
          <w:rFonts w:eastAsiaTheme="minorEastAsia"/>
          <w:lang w:val="en-US"/>
        </w:rPr>
        <w:t xml:space="preserve">. Then dose becomes </w:t>
      </w:r>
      <w:r w:rsidR="006938A6">
        <w:rPr>
          <w:rFonts w:eastAsiaTheme="minorEastAsia"/>
          <w:lang w:val="en-US"/>
        </w:rPr>
        <w:t xml:space="preserve">collision </w:t>
      </w:r>
      <w:proofErr w:type="spellStart"/>
      <w:r w:rsidR="006938A6">
        <w:rPr>
          <w:rFonts w:eastAsiaTheme="minorEastAsia"/>
          <w:lang w:val="en-US"/>
        </w:rPr>
        <w:t>kerma</w:t>
      </w:r>
      <w:proofErr w:type="spellEnd"/>
      <w:r w:rsidR="006938A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m:t>
            </m:r>
          </m:sub>
        </m:sSub>
      </m:oMath>
      <w:r w:rsidR="006938A6">
        <w:rPr>
          <w:rFonts w:eastAsiaTheme="minorEastAsia"/>
          <w:lang w:val="en-US"/>
        </w:rPr>
        <w:t xml:space="preserve">. A more realistic assumption is that absorbed dose is proportional to collision </w:t>
      </w:r>
      <w:proofErr w:type="spellStart"/>
      <w:r w:rsidR="006938A6">
        <w:rPr>
          <w:rFonts w:eastAsiaTheme="minorEastAsia"/>
          <w:lang w:val="en-US"/>
        </w:rPr>
        <w:t>kerma</w:t>
      </w:r>
      <w:proofErr w:type="spellEnd"/>
      <w:r w:rsidR="006938A6">
        <w:rPr>
          <w:rFonts w:eastAsiaTheme="minorEastAsia"/>
          <w:lang w:val="en-US"/>
        </w:rPr>
        <w:t>.</w:t>
      </w:r>
      <w:r w:rsidR="00782A10">
        <w:rPr>
          <w:rFonts w:eastAsiaTheme="minorEastAsia"/>
          <w:lang w:val="en-US"/>
        </w:rPr>
        <w:t xml:space="preserve"> </w:t>
      </w:r>
      <w:r w:rsidR="00881EA6">
        <w:rPr>
          <w:rFonts w:eastAsiaTheme="minorEastAsia"/>
          <w:lang w:val="en-US"/>
        </w:rPr>
        <w:t>The expression for dose becomes</w:t>
      </w:r>
    </w:p>
    <w:p w14:paraId="1DCB3D84" w14:textId="57CA9303" w:rsidR="008451E8" w:rsidRPr="004F1D53" w:rsidRDefault="00665D98" w:rsidP="00881EA6">
      <w:pPr>
        <w:jc w:val="center"/>
        <w:rPr>
          <w:rFonts w:eastAsiaTheme="minorEastAsia"/>
          <w:lang w:val="en-US"/>
        </w:rPr>
      </w:pPr>
      <m:oMathPara>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m:t>
              </m:r>
            </m:sub>
          </m:sSub>
          <m:r>
            <w:rPr>
              <w:rFonts w:ascii="Cambria Math" w:eastAsiaTheme="minorEastAsia" w:hAnsi="Cambria Math"/>
              <w:lang w:val="en-US"/>
            </w:rPr>
            <m:t>(1+</m:t>
          </m:r>
          <m:r>
            <w:rPr>
              <w:rFonts w:ascii="Cambria Math" w:eastAsiaTheme="minorEastAsia" w:hAnsi="Cambria Math"/>
              <w:lang w:val="en-US"/>
            </w:rPr>
            <m:t>f</m:t>
          </m:r>
          <m:r>
            <w:rPr>
              <w:rFonts w:ascii="Cambria Math" w:eastAsiaTheme="minorEastAsia" w:hAnsi="Cambria Math"/>
              <w:lang w:val="en-US"/>
            </w:rPr>
            <m:t>)</m:t>
          </m:r>
          <m:r>
            <w:rPr>
              <w:rFonts w:ascii="Cambria Math" w:eastAsiaTheme="minorEastAsia" w:hAnsi="Cambria Math"/>
              <w:lang w:val="en-US"/>
            </w:rPr>
            <m:t xml:space="preserve"> ,</m:t>
          </m:r>
        </m:oMath>
      </m:oMathPara>
    </w:p>
    <w:p w14:paraId="014C02AB" w14:textId="2EC58DD1" w:rsidR="004F1D53" w:rsidRPr="008451E8" w:rsidRDefault="005F0832" w:rsidP="004F1D53">
      <w:pPr>
        <w:rPr>
          <w:lang w:val="en-US"/>
        </w:rPr>
      </w:pPr>
      <w:r>
        <w:rPr>
          <w:rFonts w:eastAsiaTheme="minorEastAsia"/>
          <w:lang w:val="en-US"/>
        </w:rPr>
        <w:t>w</w:t>
      </w:r>
      <w:r w:rsidR="004F1D53">
        <w:rPr>
          <w:rFonts w:eastAsiaTheme="minorEastAsia"/>
          <w:lang w:val="en-US"/>
        </w:rPr>
        <w:t>here</w:t>
      </w:r>
      <w:r>
        <w:rPr>
          <w:rFonts w:eastAsiaTheme="minorEastAsia"/>
          <w:lang w:val="en-US"/>
        </w:rPr>
        <w:t xml:space="preserve"> </w:t>
      </w:r>
      <w:r w:rsidR="00B6019F">
        <w:rPr>
          <w:rFonts w:eastAsiaTheme="minorEastAsia"/>
          <w:lang w:val="en-US"/>
        </w:rPr>
        <w:t xml:space="preserve">f is the dose contribution from attenuation of photons through the </w:t>
      </w:r>
      <w:r w:rsidR="003B5A9A">
        <w:rPr>
          <w:rFonts w:eastAsiaTheme="minorEastAsia"/>
          <w:lang w:val="en-US"/>
        </w:rPr>
        <w:t>volume.</w:t>
      </w:r>
      <w:r w:rsidR="004F1D53">
        <w:rPr>
          <w:rFonts w:eastAsiaTheme="minorEastAsia"/>
          <w:lang w:val="en-US"/>
        </w:rPr>
        <w:t xml:space="preserve"> </w:t>
      </w:r>
    </w:p>
    <w:p w14:paraId="57F8CBFC" w14:textId="087E4742" w:rsidR="00803D65" w:rsidRDefault="00583CEF" w:rsidP="00583CEF">
      <w:pPr>
        <w:pStyle w:val="Heading2"/>
        <w:rPr>
          <w:lang w:val="en-US"/>
        </w:rPr>
      </w:pPr>
      <w:bookmarkStart w:id="1677" w:name="_Ref94604000"/>
      <w:bookmarkStart w:id="1678" w:name="_Toc94623814"/>
      <w:r>
        <w:rPr>
          <w:lang w:val="en-US"/>
        </w:rPr>
        <w:t>Cavity Theory</w:t>
      </w:r>
      <w:bookmarkEnd w:id="1677"/>
      <w:bookmarkEnd w:id="1678"/>
    </w:p>
    <w:p w14:paraId="55D2981F" w14:textId="1B375B63" w:rsidR="009B7047" w:rsidRDefault="008C0F8D" w:rsidP="009B7047">
      <w:pPr>
        <w:rPr>
          <w:lang w:val="en-US"/>
        </w:rPr>
      </w:pPr>
      <w:r>
        <w:rPr>
          <w:lang w:val="en-US"/>
        </w:rPr>
        <w:br/>
        <w:t xml:space="preserve">When measuring </w:t>
      </w:r>
      <w:r w:rsidR="00D53664">
        <w:rPr>
          <w:lang w:val="en-US"/>
        </w:rPr>
        <w:t>dose,</w:t>
      </w:r>
      <w:r>
        <w:rPr>
          <w:lang w:val="en-US"/>
        </w:rPr>
        <w:t xml:space="preserve"> we use a dosimeter.</w:t>
      </w:r>
      <w:r w:rsidR="00D53664">
        <w:rPr>
          <w:lang w:val="en-US"/>
        </w:rPr>
        <w:t xml:space="preserve"> </w:t>
      </w:r>
      <w:r w:rsidR="003F1DDA">
        <w:rPr>
          <w:lang w:val="en-US"/>
        </w:rPr>
        <w:t>A very popular dosimeter is</w:t>
      </w:r>
      <w:r w:rsidR="00D53664">
        <w:rPr>
          <w:lang w:val="en-US"/>
        </w:rPr>
        <w:t xml:space="preserve"> the ionization chamber, which we’ll discuss in detail (ref here). A </w:t>
      </w:r>
      <w:r w:rsidR="00D452A9">
        <w:rPr>
          <w:lang w:val="en-US"/>
        </w:rPr>
        <w:t xml:space="preserve">more basic description </w:t>
      </w:r>
      <w:r w:rsidR="00940F08">
        <w:rPr>
          <w:lang w:val="en-US"/>
        </w:rPr>
        <w:t>of an</w:t>
      </w:r>
      <w:r w:rsidR="00D452A9">
        <w:rPr>
          <w:lang w:val="en-US"/>
        </w:rPr>
        <w:t xml:space="preserve"> ion chamber </w:t>
      </w:r>
      <w:r w:rsidR="003F1DDA">
        <w:rPr>
          <w:lang w:val="en-US"/>
        </w:rPr>
        <w:t xml:space="preserve">is that it </w:t>
      </w:r>
      <w:r w:rsidR="003F1DDA">
        <w:rPr>
          <w:lang w:val="en-US"/>
        </w:rPr>
        <w:lastRenderedPageBreak/>
        <w:t xml:space="preserve">consists of a </w:t>
      </w:r>
      <w:r w:rsidR="00940F08">
        <w:rPr>
          <w:lang w:val="en-US"/>
        </w:rPr>
        <w:t>gas filled chamber</w:t>
      </w:r>
      <w:r w:rsidR="00D16804">
        <w:rPr>
          <w:lang w:val="en-US"/>
        </w:rPr>
        <w:t xml:space="preserve"> connected to an electrometer. </w:t>
      </w:r>
      <w:r w:rsidR="009A2305">
        <w:rPr>
          <w:lang w:val="en-US"/>
        </w:rPr>
        <w:t xml:space="preserve">Radiation ionizes the gas, and the electrometer measures </w:t>
      </w:r>
      <w:r w:rsidR="00F4475B">
        <w:rPr>
          <w:lang w:val="en-US"/>
        </w:rPr>
        <w:t>a charge proportional to absorbed dose.</w:t>
      </w:r>
      <w:r w:rsidR="00A61A0F">
        <w:rPr>
          <w:lang w:val="en-US"/>
        </w:rPr>
        <w:t xml:space="preserve"> </w:t>
      </w:r>
      <w:r w:rsidR="008C7201">
        <w:rPr>
          <w:lang w:val="en-US"/>
        </w:rPr>
        <w:br/>
        <w:t xml:space="preserve">However, dose (a.k.a., </w:t>
      </w:r>
      <w:r w:rsidR="002F4DDE">
        <w:rPr>
          <w:lang w:val="en-US"/>
        </w:rPr>
        <w:t>energy absorbed in the medium</w:t>
      </w:r>
      <w:r w:rsidR="008C7201">
        <w:rPr>
          <w:lang w:val="en-US"/>
        </w:rPr>
        <w:t>)</w:t>
      </w:r>
      <w:r w:rsidR="002F4DDE">
        <w:rPr>
          <w:lang w:val="en-US"/>
        </w:rPr>
        <w:t xml:space="preserve"> is not equal between mediums of different </w:t>
      </w:r>
      <w:r w:rsidR="00DF26F1">
        <w:rPr>
          <w:lang w:val="en-US"/>
        </w:rPr>
        <w:t xml:space="preserve">density. We therefore need to </w:t>
      </w:r>
      <w:r w:rsidR="00D434EC">
        <w:rPr>
          <w:lang w:val="en-US"/>
        </w:rPr>
        <w:t xml:space="preserve">relate the dose absorbed by the gas to </w:t>
      </w:r>
      <w:r w:rsidR="0007574D">
        <w:rPr>
          <w:lang w:val="en-US"/>
        </w:rPr>
        <w:t xml:space="preserve">the medium we’re </w:t>
      </w:r>
      <w:r w:rsidR="007F4D6C">
        <w:rPr>
          <w:lang w:val="en-US"/>
        </w:rPr>
        <w:t>interested</w:t>
      </w:r>
      <w:r w:rsidR="0007574D">
        <w:rPr>
          <w:lang w:val="en-US"/>
        </w:rPr>
        <w:t xml:space="preserve"> in.</w:t>
      </w:r>
      <w:r w:rsidR="007F4D6C">
        <w:rPr>
          <w:lang w:val="en-US"/>
        </w:rPr>
        <w:t xml:space="preserve"> </w:t>
      </w:r>
      <w:r w:rsidR="0018176A">
        <w:rPr>
          <w:lang w:val="en-US"/>
        </w:rPr>
        <w:br/>
      </w:r>
    </w:p>
    <w:p w14:paraId="52C183FB" w14:textId="58346F08" w:rsidR="00BB665D" w:rsidRDefault="00CF2E19" w:rsidP="009B7047">
      <w:pPr>
        <w:rPr>
          <w:b/>
          <w:bCs/>
          <w:lang w:val="en-US"/>
        </w:rPr>
      </w:pPr>
      <w:r>
        <w:rPr>
          <w:b/>
          <w:bCs/>
          <w:lang w:val="en-US"/>
        </w:rPr>
        <w:t>Bragg-Gray cavity</w:t>
      </w:r>
    </w:p>
    <w:p w14:paraId="0595C4BA" w14:textId="40A051CF" w:rsidR="00BB665D" w:rsidRDefault="00BB665D" w:rsidP="00BB665D">
      <w:pPr>
        <w:rPr>
          <w:rFonts w:eastAsiaTheme="minorEastAsia"/>
          <w:lang w:val="en-US"/>
        </w:rPr>
      </w:pPr>
      <w:r>
        <w:rPr>
          <w:rFonts w:eastAsiaTheme="minorEastAsia"/>
          <w:lang w:val="en-US"/>
        </w:rPr>
        <w:t xml:space="preserve">We saw in </w:t>
      </w:r>
      <w:r>
        <w:rPr>
          <w:rFonts w:eastAsiaTheme="minorEastAsia"/>
          <w:lang w:val="en-US"/>
        </w:rPr>
        <w:fldChar w:fldCharType="begin"/>
      </w:r>
      <w:r>
        <w:rPr>
          <w:rFonts w:eastAsiaTheme="minorEastAsia"/>
          <w:lang w:val="en-US"/>
        </w:rPr>
        <w:instrText xml:space="preserve"> REF _Ref93498807 \r \h </w:instrText>
      </w:r>
      <w:r>
        <w:rPr>
          <w:rFonts w:eastAsiaTheme="minorEastAsia"/>
          <w:lang w:val="en-US"/>
        </w:rPr>
      </w:r>
      <w:r>
        <w:rPr>
          <w:rFonts w:eastAsiaTheme="minorEastAsia"/>
          <w:lang w:val="en-US"/>
        </w:rPr>
        <w:fldChar w:fldCharType="separate"/>
      </w:r>
      <w:r w:rsidR="003159C2">
        <w:rPr>
          <w:rFonts w:eastAsiaTheme="minorEastAsia"/>
          <w:lang w:val="en-US"/>
        </w:rPr>
        <w:t>1.1.2</w:t>
      </w:r>
      <w:r>
        <w:rPr>
          <w:rFonts w:eastAsiaTheme="minorEastAsia"/>
          <w:lang w:val="en-US"/>
        </w:rPr>
        <w:fldChar w:fldCharType="end"/>
      </w:r>
      <w:r>
        <w:rPr>
          <w:rFonts w:eastAsiaTheme="minorEastAsia"/>
          <w:lang w:val="en-US"/>
        </w:rPr>
        <w:t xml:space="preserve"> that absorbed dose might be written as </w:t>
      </w:r>
    </w:p>
    <w:p w14:paraId="5DA8D402" w14:textId="77777777" w:rsidR="00BB665D" w:rsidRPr="004634FB" w:rsidRDefault="00BB665D" w:rsidP="00BB665D">
      <w:pPr>
        <w:rPr>
          <w:rFonts w:eastAsiaTheme="minorEastAsia"/>
          <w:lang w:val="en-US"/>
        </w:rPr>
      </w:pPr>
      <m:oMathPara>
        <m:oMath>
          <m:r>
            <w:rPr>
              <w:rFonts w:ascii="Cambria Math" w:eastAsiaTheme="minorEastAsia" w:hAnsi="Cambria Math"/>
              <w:lang w:val="en-US"/>
            </w:rPr>
            <m:t>D=ϕ</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ρ</m:t>
              </m:r>
            </m:den>
          </m:f>
          <m:r>
            <w:rPr>
              <w:rFonts w:ascii="Cambria Math" w:eastAsiaTheme="minorEastAsia" w:hAnsi="Cambria Math"/>
              <w:lang w:val="en-US"/>
            </w:rPr>
            <m:t xml:space="preserve"> ,</m:t>
          </m:r>
        </m:oMath>
      </m:oMathPara>
    </w:p>
    <w:p w14:paraId="50EC755C" w14:textId="3856AD87" w:rsidR="00CF2E19" w:rsidRDefault="00BB665D" w:rsidP="00BB665D">
      <w:pPr>
        <w:rPr>
          <w:lang w:val="en-US"/>
        </w:rPr>
      </w:pPr>
      <w:r>
        <w:rPr>
          <w:rFonts w:eastAsiaTheme="minorEastAsia"/>
          <w:lang w:val="en-US"/>
        </w:rPr>
        <w:t xml:space="preserve">Where </w:t>
      </w:r>
      <m:oMath>
        <m:r>
          <w:rPr>
            <w:rFonts w:ascii="Cambria Math" w:eastAsiaTheme="minorEastAsia" w:hAnsi="Cambria Math"/>
            <w:lang w:val="en-US"/>
          </w:rPr>
          <m:t>ϕ</m:t>
        </m:r>
      </m:oMath>
      <w:r>
        <w:rPr>
          <w:rFonts w:eastAsiaTheme="minorEastAsia"/>
          <w:lang w:val="en-US"/>
        </w:rPr>
        <w:t xml:space="preserve"> is electron fluence and </w:t>
      </w:r>
      <m:oMath>
        <m:r>
          <w:rPr>
            <w:rFonts w:ascii="Cambria Math" w:eastAsiaTheme="minorEastAsia" w:hAnsi="Cambria Math"/>
            <w:lang w:val="en-US"/>
          </w:rPr>
          <m:t>S/ρ</m:t>
        </m:r>
      </m:oMath>
      <w:r>
        <w:rPr>
          <w:rFonts w:eastAsiaTheme="minorEastAsia"/>
          <w:lang w:val="en-US"/>
        </w:rPr>
        <w:t xml:space="preserve"> is mass stopping power.</w:t>
      </w:r>
      <w:r w:rsidR="00C14207">
        <w:rPr>
          <w:b/>
          <w:bCs/>
          <w:lang w:val="en-US"/>
        </w:rPr>
        <w:br/>
      </w:r>
      <w:r w:rsidR="00C14207">
        <w:rPr>
          <w:lang w:val="en-US"/>
        </w:rPr>
        <w:t xml:space="preserve">In Bragg-Gray cavity theory, dose </w:t>
      </w:r>
      <w:r w:rsidR="00474920">
        <w:rPr>
          <w:lang w:val="en-US"/>
        </w:rPr>
        <w:t xml:space="preserve">to water is </w:t>
      </w:r>
      <w:r w:rsidR="00526C67">
        <w:rPr>
          <w:lang w:val="en-US"/>
        </w:rPr>
        <w:t xml:space="preserve">related to dose to air by </w:t>
      </w:r>
    </w:p>
    <w:p w14:paraId="26DD7E15" w14:textId="4E3DDB19" w:rsidR="000C29F9" w:rsidRPr="003020DB" w:rsidRDefault="0082795C" w:rsidP="009B704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Air</m:t>
              </m:r>
            </m:sub>
          </m:sSub>
          <m:r>
            <w:rPr>
              <w:rFonts w:ascii="Cambria Math" w:hAnsi="Cambria Math"/>
              <w:lang w:val="en-US"/>
            </w:rPr>
            <m:t>⋅</m:t>
          </m:r>
          <m:sSubSup>
            <m:sSubSupPr>
              <m:ctrlPr>
                <w:rPr>
                  <w:rFonts w:ascii="Cambria Math" w:hAnsi="Cambria Math"/>
                  <w:i/>
                  <w:lang w:val="en-US"/>
                </w:rPr>
              </m:ctrlPr>
            </m:sSub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ρ</m:t>
                      </m:r>
                    </m:den>
                  </m:f>
                </m:e>
              </m:d>
            </m:e>
            <m:sub>
              <m:r>
                <w:rPr>
                  <w:rFonts w:ascii="Cambria Math" w:hAnsi="Cambria Math"/>
                  <w:lang w:val="en-US"/>
                </w:rPr>
                <m:t>W</m:t>
              </m:r>
            </m:sub>
            <m:sup>
              <m:r>
                <w:rPr>
                  <w:rFonts w:ascii="Cambria Math" w:hAnsi="Cambria Math"/>
                  <w:lang w:val="en-US"/>
                </w:rPr>
                <m:t>Air</m:t>
              </m:r>
            </m:sup>
          </m:sSubSup>
          <m:r>
            <w:rPr>
              <w:rFonts w:ascii="Cambria Math" w:hAnsi="Cambria Math"/>
              <w:lang w:val="en-US"/>
            </w:rPr>
            <m:t xml:space="preserve"> ,</m:t>
          </m:r>
        </m:oMath>
      </m:oMathPara>
    </w:p>
    <w:p w14:paraId="7E8A4B66" w14:textId="060E501B" w:rsidR="004634FB" w:rsidRPr="004634FB" w:rsidRDefault="003020DB" w:rsidP="009B7047">
      <w:pPr>
        <w:rPr>
          <w:rFonts w:eastAsiaTheme="minorEastAsia"/>
          <w:lang w:val="en-US"/>
        </w:rPr>
      </w:pPr>
      <w:r>
        <w:rPr>
          <w:lang w:val="en-US"/>
        </w:rPr>
        <w:t xml:space="preserve">Where </w:t>
      </w:r>
      <m:oMath>
        <m:sSubSup>
          <m:sSubSupPr>
            <m:ctrlPr>
              <w:rPr>
                <w:rFonts w:ascii="Cambria Math" w:hAnsi="Cambria Math"/>
                <w:i/>
                <w:lang w:val="en-US"/>
              </w:rPr>
            </m:ctrlPr>
          </m:sSub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ρ</m:t>
                    </m:r>
                  </m:den>
                </m:f>
              </m:e>
            </m:d>
          </m:e>
          <m:sub>
            <m:r>
              <w:rPr>
                <w:rFonts w:ascii="Cambria Math" w:hAnsi="Cambria Math"/>
                <w:lang w:val="en-US"/>
              </w:rPr>
              <m:t>W</m:t>
            </m:r>
          </m:sub>
          <m:sup>
            <m:r>
              <w:rPr>
                <w:rFonts w:ascii="Cambria Math" w:hAnsi="Cambria Math"/>
                <w:lang w:val="en-US"/>
              </w:rPr>
              <m:t>Air</m:t>
            </m:r>
          </m:sup>
        </m:sSubSup>
      </m:oMath>
      <w:r w:rsidR="00644942">
        <w:rPr>
          <w:rFonts w:eastAsiaTheme="minorEastAsia"/>
          <w:lang w:val="en-US"/>
        </w:rPr>
        <w:t xml:space="preserve">is the mass stopping power ratio between water and </w:t>
      </w:r>
      <w:proofErr w:type="gramStart"/>
      <w:r w:rsidR="00644942">
        <w:rPr>
          <w:rFonts w:eastAsiaTheme="minorEastAsia"/>
          <w:lang w:val="en-US"/>
        </w:rPr>
        <w:t>air.</w:t>
      </w:r>
      <w:proofErr w:type="gramEnd"/>
      <w:r w:rsidR="00090B1A">
        <w:rPr>
          <w:rFonts w:eastAsiaTheme="minorEastAsia"/>
          <w:lang w:val="en-US"/>
        </w:rPr>
        <w:t xml:space="preserve"> </w:t>
      </w:r>
      <w:r w:rsidR="00D74E73">
        <w:rPr>
          <w:rFonts w:eastAsiaTheme="minorEastAsia"/>
          <w:lang w:val="en-US"/>
        </w:rPr>
        <w:t>We see that the</w:t>
      </w:r>
      <w:r w:rsidR="009F351A">
        <w:rPr>
          <w:rFonts w:eastAsiaTheme="minorEastAsia"/>
          <w:lang w:val="en-US"/>
        </w:rPr>
        <w:t xml:space="preserve"> electron</w:t>
      </w:r>
      <w:r w:rsidR="00D74E73">
        <w:rPr>
          <w:rFonts w:eastAsiaTheme="minorEastAsia"/>
          <w:lang w:val="en-US"/>
        </w:rPr>
        <w:t xml:space="preserve"> fluence is assumed constant</w:t>
      </w:r>
      <w:r w:rsidR="009F351A">
        <w:rPr>
          <w:rFonts w:eastAsiaTheme="minorEastAsia"/>
          <w:lang w:val="en-US"/>
        </w:rPr>
        <w:t xml:space="preserve">, but for this to be true two conditions needs to be fulfilled </w:t>
      </w:r>
      <w:r w:rsidR="009F351A">
        <w:rPr>
          <w:lang w:val="en-US"/>
        </w:rPr>
        <w:fldChar w:fldCharType="begin"/>
      </w:r>
      <w:r w:rsidR="006260FD">
        <w:rPr>
          <w:lang w:val="en-US"/>
        </w:rPr>
        <w:instrText xml:space="preserve"> ADDIN ZOTERO_ITEM CSL_CITATION {"citationID":"oocCCI17","properties":{"formattedCitation":"(Attix,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9F351A">
        <w:rPr>
          <w:lang w:val="en-US"/>
        </w:rPr>
        <w:fldChar w:fldCharType="separate"/>
      </w:r>
      <w:r w:rsidR="009F351A" w:rsidRPr="007A680C">
        <w:rPr>
          <w:rFonts w:cs="Times New Roman"/>
          <w:lang w:val="en-US"/>
        </w:rPr>
        <w:t>(</w:t>
      </w:r>
      <w:proofErr w:type="spellStart"/>
      <w:r w:rsidR="009F351A" w:rsidRPr="007A680C">
        <w:rPr>
          <w:rFonts w:cs="Times New Roman"/>
          <w:lang w:val="en-US"/>
        </w:rPr>
        <w:t>Attix</w:t>
      </w:r>
      <w:proofErr w:type="spellEnd"/>
      <w:r w:rsidR="009F351A" w:rsidRPr="007A680C">
        <w:rPr>
          <w:rFonts w:cs="Times New Roman"/>
          <w:lang w:val="en-US"/>
        </w:rPr>
        <w:t>, 1986</w:t>
      </w:r>
      <w:r w:rsidR="009F351A">
        <w:rPr>
          <w:rFonts w:cs="Times New Roman"/>
          <w:lang w:val="en-US"/>
        </w:rPr>
        <w:t>, p. 232</w:t>
      </w:r>
      <w:r w:rsidR="009F351A" w:rsidRPr="007A680C">
        <w:rPr>
          <w:rFonts w:cs="Times New Roman"/>
          <w:lang w:val="en-US"/>
        </w:rPr>
        <w:t>)</w:t>
      </w:r>
      <w:r w:rsidR="009F351A">
        <w:rPr>
          <w:lang w:val="en-US"/>
        </w:rPr>
        <w:fldChar w:fldCharType="end"/>
      </w:r>
      <w:r w:rsidR="009F351A">
        <w:rPr>
          <w:lang w:val="en-US"/>
        </w:rPr>
        <w:t>:</w:t>
      </w:r>
    </w:p>
    <w:p w14:paraId="1FAA16C5" w14:textId="7EC1C94A" w:rsidR="00B209E8" w:rsidRDefault="00915C16" w:rsidP="000540F4">
      <w:pPr>
        <w:pStyle w:val="ListParagraph"/>
        <w:numPr>
          <w:ilvl w:val="0"/>
          <w:numId w:val="3"/>
        </w:numPr>
        <w:rPr>
          <w:lang w:val="en-US"/>
        </w:rPr>
      </w:pPr>
      <w:r>
        <w:rPr>
          <w:lang w:val="en-US"/>
        </w:rPr>
        <w:t xml:space="preserve">Fluence </w:t>
      </w:r>
      <w:r w:rsidR="00172A2B">
        <w:rPr>
          <w:lang w:val="en-US"/>
        </w:rPr>
        <w:t>of charged particles should not be perturbed</w:t>
      </w:r>
      <w:r w:rsidR="003D33C7">
        <w:rPr>
          <w:lang w:val="en-US"/>
        </w:rPr>
        <w:t xml:space="preserve"> </w:t>
      </w:r>
    </w:p>
    <w:p w14:paraId="3ECBF56F" w14:textId="4D8A8AD1" w:rsidR="004E2083" w:rsidRDefault="00FF70D4" w:rsidP="000540F4">
      <w:pPr>
        <w:pStyle w:val="ListParagraph"/>
        <w:numPr>
          <w:ilvl w:val="0"/>
          <w:numId w:val="3"/>
        </w:numPr>
        <w:rPr>
          <w:lang w:val="en-US"/>
        </w:rPr>
      </w:pPr>
      <w:r>
        <w:rPr>
          <w:lang w:val="en-US"/>
        </w:rPr>
        <w:t xml:space="preserve">Only charged particles crossing the cavity contributes to dose. </w:t>
      </w:r>
    </w:p>
    <w:p w14:paraId="7390BB58" w14:textId="341BA6DA" w:rsidR="00735441" w:rsidRPr="00735441" w:rsidRDefault="00022D74" w:rsidP="00735441">
      <w:pPr>
        <w:rPr>
          <w:lang w:val="en-US"/>
        </w:rPr>
      </w:pPr>
      <w:r>
        <w:rPr>
          <w:lang w:val="en-US"/>
        </w:rPr>
        <w:t xml:space="preserve">Let’s assume </w:t>
      </w:r>
      <w:r>
        <w:rPr>
          <w:rFonts w:eastAsiaTheme="minorEastAsia"/>
          <w:lang w:val="en-US"/>
        </w:rPr>
        <w:t>you have a volume of water with a</w:t>
      </w:r>
      <w:r w:rsidR="006C5B4F">
        <w:rPr>
          <w:rFonts w:eastAsiaTheme="minorEastAsia"/>
          <w:lang w:val="en-US"/>
        </w:rPr>
        <w:t>n</w:t>
      </w:r>
      <w:r>
        <w:rPr>
          <w:rFonts w:eastAsiaTheme="minorEastAsia"/>
          <w:lang w:val="en-US"/>
        </w:rPr>
        <w:t xml:space="preserve"> </w:t>
      </w:r>
      <w:r w:rsidR="00E45896">
        <w:rPr>
          <w:rFonts w:eastAsiaTheme="minorEastAsia"/>
          <w:lang w:val="en-US"/>
        </w:rPr>
        <w:t>air-filled</w:t>
      </w:r>
      <w:r>
        <w:rPr>
          <w:rFonts w:eastAsiaTheme="minorEastAsia"/>
          <w:lang w:val="en-US"/>
        </w:rPr>
        <w:t xml:space="preserve"> cavity </w:t>
      </w:r>
      <w:r w:rsidR="00E45896">
        <w:rPr>
          <w:rFonts w:eastAsiaTheme="minorEastAsia"/>
          <w:lang w:val="en-US"/>
        </w:rPr>
        <w:t xml:space="preserve">inside, like in </w:t>
      </w:r>
      <w:r w:rsidR="00E462A4">
        <w:rPr>
          <w:rFonts w:eastAsiaTheme="minorEastAsia"/>
          <w:lang w:val="en-US"/>
        </w:rPr>
        <w:fldChar w:fldCharType="begin"/>
      </w:r>
      <w:r w:rsidR="00E462A4">
        <w:rPr>
          <w:rFonts w:eastAsiaTheme="minorEastAsia"/>
          <w:lang w:val="en-US"/>
        </w:rPr>
        <w:instrText xml:space="preserve"> REF _Ref93938644 \h </w:instrText>
      </w:r>
      <w:r w:rsidR="00E462A4">
        <w:rPr>
          <w:rFonts w:eastAsiaTheme="minorEastAsia"/>
          <w:lang w:val="en-US"/>
        </w:rPr>
      </w:r>
      <w:r w:rsidR="00E462A4">
        <w:rPr>
          <w:rFonts w:eastAsiaTheme="minorEastAsia"/>
          <w:lang w:val="en-US"/>
        </w:rPr>
        <w:fldChar w:fldCharType="separate"/>
      </w:r>
      <w:ins w:id="1679" w:author="Jacob Lie" w:date="2022-02-01T16:03:00Z">
        <w:r w:rsidR="003159C2" w:rsidRPr="002C3C7F">
          <w:rPr>
            <w:lang w:val="en-US"/>
          </w:rPr>
          <w:t xml:space="preserve">Figure </w:t>
        </w:r>
        <w:r w:rsidR="003159C2">
          <w:rPr>
            <w:noProof/>
            <w:lang w:val="en-US"/>
          </w:rPr>
          <w:t>1</w:t>
        </w:r>
        <w:r w:rsidR="003159C2">
          <w:rPr>
            <w:lang w:val="en-US"/>
          </w:rPr>
          <w:noBreakHyphen/>
        </w:r>
        <w:r w:rsidR="003159C2">
          <w:rPr>
            <w:noProof/>
            <w:lang w:val="en-US"/>
          </w:rPr>
          <w:t>21</w:t>
        </w:r>
      </w:ins>
      <w:del w:id="1680" w:author="Jacob Lie" w:date="2022-02-01T16:01:00Z">
        <w:r w:rsidR="00E462A4" w:rsidRPr="002C3C7F" w:rsidDel="0080545A">
          <w:rPr>
            <w:lang w:val="en-US"/>
          </w:rPr>
          <w:delText xml:space="preserve">Figure </w:delText>
        </w:r>
        <w:r w:rsidR="00E462A4" w:rsidRPr="002C3C7F" w:rsidDel="0080545A">
          <w:rPr>
            <w:noProof/>
            <w:lang w:val="en-US"/>
          </w:rPr>
          <w:delText>1</w:delText>
        </w:r>
        <w:r w:rsidR="00E462A4" w:rsidRPr="002C3C7F" w:rsidDel="0080545A">
          <w:rPr>
            <w:lang w:val="en-US"/>
          </w:rPr>
          <w:noBreakHyphen/>
        </w:r>
        <w:r w:rsidR="00E462A4" w:rsidRPr="002C3C7F" w:rsidDel="0080545A">
          <w:rPr>
            <w:noProof/>
            <w:lang w:val="en-US"/>
          </w:rPr>
          <w:delText>20</w:delText>
        </w:r>
      </w:del>
      <w:r w:rsidR="00E462A4">
        <w:rPr>
          <w:rFonts w:eastAsiaTheme="minorEastAsia"/>
          <w:lang w:val="en-US"/>
        </w:rPr>
        <w:fldChar w:fldCharType="end"/>
      </w:r>
      <w:r w:rsidR="00E462A4">
        <w:rPr>
          <w:rFonts w:eastAsiaTheme="minorEastAsia"/>
          <w:lang w:val="en-US"/>
        </w:rPr>
        <w:t xml:space="preserve">. </w:t>
      </w:r>
      <w:r w:rsidR="006C5B4F">
        <w:rPr>
          <w:rFonts w:eastAsiaTheme="minorEastAsia"/>
          <w:lang w:val="en-US"/>
        </w:rPr>
        <w:t xml:space="preserve">Compared to water, air has less </w:t>
      </w:r>
      <w:proofErr w:type="gramStart"/>
      <w:r w:rsidR="003375A6">
        <w:rPr>
          <w:rFonts w:eastAsiaTheme="minorEastAsia"/>
          <w:lang w:val="en-US"/>
        </w:rPr>
        <w:t>stopping</w:t>
      </w:r>
      <w:proofErr w:type="gramEnd"/>
      <w:r w:rsidR="006C5B4F">
        <w:rPr>
          <w:rFonts w:eastAsiaTheme="minorEastAsia"/>
          <w:lang w:val="en-US"/>
        </w:rPr>
        <w:t xml:space="preserve"> power </w:t>
      </w:r>
      <w:r w:rsidR="00A5122E">
        <w:rPr>
          <w:rFonts w:eastAsiaTheme="minorEastAsia"/>
          <w:lang w:val="en-US"/>
        </w:rPr>
        <w:t xml:space="preserve">because of lower density. </w:t>
      </w:r>
      <w:r w:rsidR="003375A6">
        <w:rPr>
          <w:rFonts w:eastAsiaTheme="minorEastAsia"/>
          <w:lang w:val="en-US"/>
        </w:rPr>
        <w:t xml:space="preserve">Less energy is therefore lost </w:t>
      </w:r>
      <w:r w:rsidR="00D2156B">
        <w:rPr>
          <w:rFonts w:eastAsiaTheme="minorEastAsia"/>
          <w:lang w:val="en-US"/>
        </w:rPr>
        <w:t>inside the cavity</w:t>
      </w:r>
      <w:r w:rsidR="0053528C">
        <w:rPr>
          <w:rFonts w:eastAsiaTheme="minorEastAsia"/>
          <w:lang w:val="en-US"/>
        </w:rPr>
        <w:t>, and the energy of the electrons entering the cavity is different than the energy of the electrons</w:t>
      </w:r>
      <w:r w:rsidR="00C13605">
        <w:rPr>
          <w:rFonts w:eastAsiaTheme="minorEastAsia"/>
          <w:lang w:val="en-US"/>
        </w:rPr>
        <w:t xml:space="preserve"> leaving the cavity. To satisfy the first condition we therefore need </w:t>
      </w:r>
      <w:r w:rsidR="000E5159">
        <w:rPr>
          <w:rFonts w:eastAsiaTheme="minorEastAsia"/>
          <w:lang w:val="en-US"/>
        </w:rPr>
        <w:t xml:space="preserve">a cavity so small that the energy difference becomes negligible. </w:t>
      </w:r>
      <w:r w:rsidR="00656498">
        <w:rPr>
          <w:rFonts w:eastAsiaTheme="minorEastAsia"/>
          <w:lang w:val="en-US"/>
        </w:rPr>
        <w:br/>
      </w:r>
      <w:r w:rsidR="00864432">
        <w:rPr>
          <w:rFonts w:eastAsiaTheme="minorEastAsia"/>
          <w:lang w:val="en-US"/>
        </w:rPr>
        <w:t xml:space="preserve">We also don’t want dose contribution from ionization of electrons caused by photons. This results </w:t>
      </w:r>
      <w:r w:rsidR="00077A65">
        <w:rPr>
          <w:rFonts w:eastAsiaTheme="minorEastAsia"/>
          <w:lang w:val="en-US"/>
        </w:rPr>
        <w:t xml:space="preserve">in </w:t>
      </w:r>
      <w:r w:rsidR="00976DAF">
        <w:rPr>
          <w:rFonts w:eastAsiaTheme="minorEastAsia"/>
          <w:lang w:val="en-US"/>
        </w:rPr>
        <w:t xml:space="preserve">more energy being imparted in the cavity and the </w:t>
      </w:r>
      <w:r w:rsidR="001615E1">
        <w:rPr>
          <w:rFonts w:eastAsiaTheme="minorEastAsia"/>
          <w:lang w:val="en-US"/>
        </w:rPr>
        <w:t>Bragg-Gray relation fails.</w:t>
      </w:r>
      <w:r w:rsidR="00503705">
        <w:rPr>
          <w:rFonts w:eastAsiaTheme="minorEastAsia"/>
          <w:lang w:val="en-US"/>
        </w:rPr>
        <w:t xml:space="preserve"> </w:t>
      </w:r>
    </w:p>
    <w:p w14:paraId="66C7AB4E" w14:textId="34814078" w:rsidR="005A3D62" w:rsidRDefault="004E2083" w:rsidP="009B7047">
      <w:pPr>
        <w:rPr>
          <w:b/>
          <w:bCs/>
          <w:lang w:val="en-US"/>
        </w:rPr>
      </w:pPr>
      <w:r>
        <w:rPr>
          <w:b/>
          <w:bCs/>
          <w:lang w:val="en-US"/>
        </w:rPr>
        <w:softHyphen/>
      </w:r>
    </w:p>
    <w:p w14:paraId="3C6D615B" w14:textId="54A762AC" w:rsidR="002C3C7F" w:rsidRPr="00A077B9" w:rsidRDefault="005A3D62" w:rsidP="002C3C7F">
      <w:pPr>
        <w:keepNext/>
        <w:rPr>
          <w:lang w:val="en-US"/>
        </w:rPr>
      </w:pPr>
      <w:r>
        <w:rPr>
          <w:noProof/>
          <w:lang w:val="en-US"/>
        </w:rPr>
        <w:lastRenderedPageBreak/>
        <w:drawing>
          <wp:anchor distT="0" distB="0" distL="114300" distR="114300" simplePos="0" relativeHeight="251659273" behindDoc="1" locked="0" layoutInCell="1" allowOverlap="1" wp14:anchorId="42555EF5" wp14:editId="6CD58A13">
            <wp:simplePos x="0" y="0"/>
            <wp:positionH relativeFrom="column">
              <wp:posOffset>0</wp:posOffset>
            </wp:positionH>
            <wp:positionV relativeFrom="paragraph">
              <wp:posOffset>799</wp:posOffset>
            </wp:positionV>
            <wp:extent cx="2799595" cy="2080808"/>
            <wp:effectExtent l="0" t="0" r="1270" b="0"/>
            <wp:wrapTight wrapText="bothSides">
              <wp:wrapPolygon edited="0">
                <wp:start x="0" y="0"/>
                <wp:lineTo x="0" y="21363"/>
                <wp:lineTo x="21463" y="21363"/>
                <wp:lineTo x="21463" y="0"/>
                <wp:lineTo x="0" y="0"/>
              </wp:wrapPolygon>
            </wp:wrapTight>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6644" t="13017" r="70651" b="56983"/>
                    <a:stretch/>
                  </pic:blipFill>
                  <pic:spPr bwMode="auto">
                    <a:xfrm>
                      <a:off x="0" y="0"/>
                      <a:ext cx="2799595" cy="2080808"/>
                    </a:xfrm>
                    <a:prstGeom prst="rect">
                      <a:avLst/>
                    </a:prstGeom>
                    <a:ln>
                      <a:noFill/>
                    </a:ln>
                    <a:extLst>
                      <a:ext uri="{53640926-AAD7-44D8-BBD7-CCE9431645EC}">
                        <a14:shadowObscured xmlns:a14="http://schemas.microsoft.com/office/drawing/2010/main"/>
                      </a:ext>
                    </a:extLst>
                  </pic:spPr>
                </pic:pic>
              </a:graphicData>
            </a:graphic>
          </wp:anchor>
        </w:drawing>
      </w:r>
    </w:p>
    <w:p w14:paraId="27E8CB48" w14:textId="0B0DACCD" w:rsidR="00CF2E19" w:rsidRPr="002C3C7F" w:rsidRDefault="002C3C7F" w:rsidP="002C3C7F">
      <w:pPr>
        <w:pStyle w:val="Caption"/>
        <w:rPr>
          <w:lang w:val="en-US"/>
        </w:rPr>
      </w:pPr>
      <w:bookmarkStart w:id="1681" w:name="_Ref93938644"/>
      <w:r w:rsidRPr="002C3C7F">
        <w:rPr>
          <w:lang w:val="en-US"/>
        </w:rPr>
        <w:t xml:space="preserve">Figure </w:t>
      </w:r>
      <w:ins w:id="1682"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1</w:t>
      </w:r>
      <w:ins w:id="1683"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1684" w:author="Jacob Lie" w:date="2022-02-01T16:19:00Z">
        <w:r w:rsidR="00783C9D">
          <w:rPr>
            <w:noProof/>
            <w:lang w:val="en-US"/>
          </w:rPr>
          <w:t>21</w:t>
        </w:r>
        <w:r w:rsidR="00783C9D">
          <w:rPr>
            <w:lang w:val="en-US"/>
          </w:rPr>
          <w:fldChar w:fldCharType="end"/>
        </w:r>
      </w:ins>
      <w:del w:id="1685"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3159C2" w:rsidDel="00783C9D">
          <w:rPr>
            <w:noProof/>
            <w:lang w:val="en-US"/>
          </w:rPr>
          <w:delText>1</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3159C2" w:rsidDel="00783C9D">
          <w:rPr>
            <w:noProof/>
            <w:lang w:val="en-US"/>
          </w:rPr>
          <w:delText>21</w:delText>
        </w:r>
        <w:r w:rsidR="00723A4E" w:rsidDel="00783C9D">
          <w:rPr>
            <w:lang w:val="en-US"/>
          </w:rPr>
          <w:fldChar w:fldCharType="end"/>
        </w:r>
      </w:del>
      <w:bookmarkEnd w:id="1681"/>
      <w:r w:rsidRPr="002C3C7F">
        <w:rPr>
          <w:lang w:val="en-US"/>
        </w:rPr>
        <w:t>.</w:t>
      </w:r>
      <w:r>
        <w:rPr>
          <w:lang w:val="en-US"/>
        </w:rPr>
        <w:t xml:space="preserve"> A </w:t>
      </w:r>
      <w:r w:rsidR="00261982">
        <w:rPr>
          <w:lang w:val="en-US"/>
        </w:rPr>
        <w:t>volume with material w (e.g., water)</w:t>
      </w:r>
      <w:r w:rsidR="00BD4540">
        <w:rPr>
          <w:lang w:val="en-US"/>
        </w:rPr>
        <w:t>, with a cavity volume inside with air inside</w:t>
      </w:r>
      <w:r w:rsidR="00534A4D">
        <w:rPr>
          <w:lang w:val="en-US"/>
        </w:rPr>
        <w:t xml:space="preserve">, and </w:t>
      </w:r>
    </w:p>
    <w:p w14:paraId="504CB5CB" w14:textId="77777777" w:rsidR="009B7047" w:rsidRPr="009B7047" w:rsidRDefault="009B7047" w:rsidP="009B7047">
      <w:pPr>
        <w:rPr>
          <w:lang w:val="en-US"/>
        </w:rPr>
      </w:pPr>
    </w:p>
    <w:p w14:paraId="5EAF3D4B" w14:textId="77777777" w:rsidR="00B36394" w:rsidRDefault="00B36394" w:rsidP="00192036">
      <w:pPr>
        <w:rPr>
          <w:b/>
          <w:bCs/>
          <w:lang w:val="en-US"/>
        </w:rPr>
      </w:pPr>
    </w:p>
    <w:p w14:paraId="2BEDFE9D" w14:textId="655FAB46" w:rsidR="00092D1E" w:rsidRPr="008C365A" w:rsidRDefault="006813A8" w:rsidP="00092D1E">
      <w:pPr>
        <w:rPr>
          <w:rFonts w:asciiTheme="minorHAnsi" w:eastAsiaTheme="minorEastAsia" w:hAnsiTheme="minorHAnsi" w:cstheme="minorHAnsi"/>
          <w:lang w:val="en-US"/>
        </w:rPr>
      </w:pPr>
      <w:bookmarkStart w:id="1686" w:name="_Ref87353595"/>
      <w:del w:id="1687" w:author="Jacob Lie" w:date="2021-11-12T15:06:00Z">
        <w:r w:rsidRPr="006A7A94" w:rsidDel="00106A5A">
          <w:rPr>
            <w:rFonts w:asciiTheme="minorHAnsi" w:hAnsiTheme="minorHAnsi" w:cstheme="minorHAnsi"/>
            <w:lang w:val="en-US"/>
          </w:rPr>
          <w:delText xml:space="preserve">Figure </w:delText>
        </w:r>
      </w:del>
      <w:del w:id="1688" w:author="Jacob Lie" w:date="2021-11-12T14:27:00Z">
        <w:r w:rsidRPr="006A7A94" w:rsidDel="007F228C">
          <w:rPr>
            <w:rFonts w:asciiTheme="minorHAnsi" w:hAnsiTheme="minorHAnsi" w:cstheme="minorHAnsi"/>
            <w:i/>
            <w:iCs/>
            <w:color w:val="44546A" w:themeColor="text2"/>
            <w:sz w:val="18"/>
            <w:szCs w:val="18"/>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i/>
            <w:iCs/>
            <w:color w:val="44546A" w:themeColor="text2"/>
            <w:sz w:val="18"/>
            <w:szCs w:val="18"/>
          </w:rPr>
          <w:fldChar w:fldCharType="separate"/>
        </w:r>
        <w:r w:rsidR="00C827B0" w:rsidDel="007F228C">
          <w:rPr>
            <w:rFonts w:asciiTheme="minorHAnsi" w:hAnsiTheme="minorHAnsi" w:cstheme="minorHAnsi"/>
            <w:noProof/>
            <w:lang w:val="en-US"/>
          </w:rPr>
          <w:delText>5</w:delText>
        </w:r>
        <w:r w:rsidRPr="006A7A94" w:rsidDel="007F228C">
          <w:rPr>
            <w:rFonts w:asciiTheme="minorHAnsi" w:hAnsiTheme="minorHAnsi" w:cstheme="minorHAnsi"/>
            <w:i/>
            <w:iCs/>
            <w:color w:val="44546A" w:themeColor="text2"/>
            <w:sz w:val="18"/>
            <w:szCs w:val="18"/>
          </w:rPr>
          <w:fldChar w:fldCharType="end"/>
        </w:r>
      </w:del>
      <w:bookmarkEnd w:id="1686"/>
      <w:del w:id="1689" w:author="Jacob Lie" w:date="2021-11-12T15:06:00Z">
        <w:r w:rsidRPr="006A7A94" w:rsidDel="00106A5A">
          <w:rPr>
            <w:rFonts w:asciiTheme="minorHAnsi" w:hAnsiTheme="minorHAnsi" w:cstheme="minorHAnsi"/>
            <w:lang w:val="en-US"/>
          </w:rPr>
          <w:delText>. Photon interaction probability</w:delText>
        </w:r>
        <w:r w:rsidR="00F57CFE" w:rsidRPr="006A7A94" w:rsidDel="00106A5A">
          <w:rPr>
            <w:rFonts w:asciiTheme="minorHAnsi" w:hAnsiTheme="minorHAnsi" w:cstheme="minorHAnsi"/>
            <w:lang w:val="en-US"/>
          </w:rPr>
          <w:delText xml:space="preserve"> (</w:delText>
        </w:r>
        <w:r w:rsidR="003261F4" w:rsidRPr="006A7A94" w:rsidDel="00106A5A">
          <w:rPr>
            <w:rFonts w:asciiTheme="minorHAnsi" w:hAnsiTheme="minorHAnsi" w:cstheme="minorHAnsi"/>
            <w:lang w:val="en-US"/>
          </w:rPr>
          <w:delText>defined as interaction cross</w:delText>
        </w:r>
        <w:r w:rsidR="00DF3F2F" w:rsidRPr="006A7A94" w:rsidDel="00106A5A">
          <w:rPr>
            <w:rFonts w:asciiTheme="minorHAnsi" w:hAnsiTheme="minorHAnsi" w:cstheme="minorHAnsi"/>
            <w:lang w:val="en-US"/>
          </w:rPr>
          <w:delText>-</w:delText>
        </w:r>
        <w:r w:rsidR="003261F4" w:rsidRPr="006A7A94" w:rsidDel="00106A5A">
          <w:rPr>
            <w:rFonts w:asciiTheme="minorHAnsi" w:hAnsiTheme="minorHAnsi" w:cstheme="minorHAnsi"/>
            <w:lang w:val="en-US"/>
          </w:rPr>
          <w:delText>section</w:delText>
        </w:r>
        <w:r w:rsidR="00522FE6" w:rsidRPr="006A7A94" w:rsidDel="00106A5A">
          <w:rPr>
            <w:rFonts w:asciiTheme="minorHAnsi" w:hAnsiTheme="minorHAnsi" w:cstheme="minorHAnsi"/>
            <w:lang w:val="en-US"/>
          </w:rPr>
          <w:delText xml:space="preserve"> </w:delText>
        </w:r>
      </w:del>
      <m:oMath>
        <m:r>
          <w:del w:id="1690" w:author="Jacob Lie" w:date="2021-11-12T15:06:00Z">
            <w:rPr>
              <w:rFonts w:ascii="Cambria Math" w:hAnsi="Cambria Math" w:cstheme="minorHAnsi"/>
              <w:lang w:val="en-US"/>
            </w:rPr>
            <m:t>σ</m:t>
          </w:del>
        </m:r>
      </m:oMath>
      <w:del w:id="1691" w:author="Jacob Lie" w:date="2021-11-12T15:06:00Z">
        <w:r w:rsidR="00522FE6" w:rsidRPr="006A7A94" w:rsidDel="00106A5A">
          <w:rPr>
            <w:rFonts w:asciiTheme="minorHAnsi" w:eastAsiaTheme="minorEastAsia" w:hAnsiTheme="minorHAnsi" w:cstheme="minorHAnsi"/>
            <w:lang w:val="en-US"/>
          </w:rPr>
          <w:delText xml:space="preserve"> [</w:delText>
        </w:r>
      </w:del>
      <m:oMath>
        <m:r>
          <w:del w:id="1692" w:author="Jacob Lie" w:date="2021-11-12T15:06:00Z">
            <w:rPr>
              <w:rFonts w:ascii="Cambria Math" w:eastAsiaTheme="minorEastAsia" w:hAnsi="Cambria Math" w:cstheme="minorHAnsi"/>
              <w:lang w:val="en-US"/>
            </w:rPr>
            <m:t>cm</m:t>
          </w:del>
        </m:r>
        <m:r>
          <w:del w:id="1693" w:author="Jacob Lie" w:date="2021-11-12T15:06:00Z">
            <m:rPr>
              <m:sty m:val="p"/>
            </m:rPr>
            <w:rPr>
              <w:rFonts w:ascii="Cambria Math" w:eastAsiaTheme="minorEastAsia" w:hAnsi="Cambria Math" w:cstheme="minorHAnsi"/>
              <w:lang w:val="en-US"/>
            </w:rPr>
            <m:t>^</m:t>
          </w:del>
        </m:r>
        <m:r>
          <w:del w:id="1694" w:author="Jacob Lie" w:date="2021-11-12T15:06:00Z">
            <w:rPr>
              <w:rFonts w:ascii="Cambria Math" w:eastAsiaTheme="minorEastAsia" w:hAnsi="Cambria Math" w:cstheme="minorHAnsi"/>
              <w:lang w:val="en-US"/>
            </w:rPr>
            <m:t>2</m:t>
          </w:del>
        </m:r>
      </m:oMath>
      <w:del w:id="1695" w:author="Jacob Lie" w:date="2021-11-12T15:06:00Z">
        <w:r w:rsidR="00522FE6" w:rsidRPr="006A7A94" w:rsidDel="00106A5A">
          <w:rPr>
            <w:rFonts w:asciiTheme="minorHAnsi" w:eastAsiaTheme="minorEastAsia" w:hAnsiTheme="minorHAnsi" w:cstheme="minorHAnsi"/>
            <w:lang w:val="en-US"/>
          </w:rPr>
          <w:delText>]</w:delText>
        </w:r>
        <w:r w:rsidR="00522FE6" w:rsidRPr="006A7A94" w:rsidDel="00106A5A">
          <w:rPr>
            <w:rFonts w:asciiTheme="minorHAnsi" w:hAnsiTheme="minorHAnsi" w:cstheme="minorHAnsi"/>
            <w:lang w:val="en-US"/>
          </w:rPr>
          <w:delText xml:space="preserve"> </w:delText>
        </w:r>
        <w:r w:rsidRPr="006A7A94" w:rsidDel="00106A5A">
          <w:rPr>
            <w:rFonts w:asciiTheme="minorHAnsi" w:hAnsiTheme="minorHAnsi" w:cstheme="minorHAnsi"/>
            <w:lang w:val="en-US"/>
          </w:rPr>
          <w:delText xml:space="preserve"> as a function of atomic number Z and photon energy </w:delText>
        </w:r>
      </w:del>
      <m:oMath>
        <m:r>
          <w:del w:id="1696" w:author="Jacob Lie" w:date="2021-11-12T15:06:00Z">
            <w:rPr>
              <w:rFonts w:ascii="Cambria Math" w:hAnsi="Cambria Math" w:cstheme="minorHAnsi"/>
              <w:lang w:val="en-US"/>
            </w:rPr>
            <m:t>hν</m:t>
          </w:del>
        </m:r>
      </m:oMath>
      <w:del w:id="1697" w:author="Jacob Lie" w:date="2021-11-12T15:06:00Z">
        <w:r w:rsidR="00CB699D" w:rsidRPr="006A7A94" w:rsidDel="00106A5A">
          <w:rPr>
            <w:rFonts w:asciiTheme="minorHAnsi" w:eastAsiaTheme="minorEastAsia" w:hAnsiTheme="minorHAnsi" w:cstheme="minorHAnsi"/>
            <w:lang w:val="en-US"/>
          </w:rPr>
          <w:delText xml:space="preserve"> [MeV]</w:delText>
        </w:r>
        <w:r w:rsidR="006C7320" w:rsidRPr="006A7A94" w:rsidDel="00106A5A">
          <w:rPr>
            <w:rFonts w:asciiTheme="minorHAnsi" w:eastAsiaTheme="minorEastAsia" w:hAnsiTheme="minorHAnsi" w:cstheme="minorHAnsi"/>
            <w:lang w:val="en-US"/>
          </w:rPr>
          <w:delText xml:space="preserve"> The curves represent the</w:delText>
        </w:r>
        <w:r w:rsidR="00F91F0E" w:rsidRPr="006A7A94" w:rsidDel="00106A5A">
          <w:rPr>
            <w:rFonts w:asciiTheme="minorHAnsi" w:eastAsiaTheme="minorEastAsia" w:hAnsiTheme="minorHAnsi" w:cstheme="minorHAnsi"/>
            <w:lang w:val="en-US"/>
          </w:rPr>
          <w:delText xml:space="preserve"> area where two interactions have the same probability</w:delText>
        </w:r>
        <w:r w:rsidR="00941491" w:rsidRPr="006A7A94" w:rsidDel="00106A5A">
          <w:rPr>
            <w:rFonts w:asciiTheme="minorHAnsi" w:eastAsiaTheme="minorEastAsia" w:hAnsiTheme="minorHAnsi" w:cstheme="minorHAnsi"/>
            <w:lang w:val="en-US"/>
          </w:rPr>
          <w:delText xml:space="preserve"> </w:delText>
        </w:r>
        <w:r w:rsidR="004F093A" w:rsidRPr="006A7A94" w:rsidDel="00106A5A">
          <w:rPr>
            <w:rFonts w:asciiTheme="minorHAnsi" w:eastAsiaTheme="minorEastAsia" w:hAnsiTheme="minorHAnsi" w:cstheme="minorHAnsi"/>
            <w:i/>
            <w:iCs/>
            <w:color w:val="44546A" w:themeColor="text2"/>
            <w:sz w:val="18"/>
            <w:szCs w:val="18"/>
            <w:lang w:val="en-US"/>
          </w:rPr>
          <w:fldChar w:fldCharType="begin"/>
        </w:r>
        <w:r w:rsidR="004F093A" w:rsidRPr="006A7A94" w:rsidDel="00106A5A">
          <w:rPr>
            <w:rFonts w:asciiTheme="minorHAnsi" w:eastAsiaTheme="minorEastAsia" w:hAnsiTheme="minorHAnsi" w:cstheme="minorHAnsi"/>
            <w:lang w:val="en-US"/>
          </w:rPr>
          <w:delInstrText xml:space="preserve"> ADDIN ZOTERO_ITEM CSL_CITATION {"citationID":"ggOdIIUy","properties":{"formattedCitation":"(Attix,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R="004F093A" w:rsidRPr="006A7A94" w:rsidDel="00106A5A">
          <w:rPr>
            <w:rFonts w:asciiTheme="minorHAnsi" w:eastAsiaTheme="minorEastAsia" w:hAnsiTheme="minorHAnsi" w:cstheme="minorHAnsi"/>
            <w:i/>
            <w:iCs/>
            <w:color w:val="44546A" w:themeColor="text2"/>
            <w:sz w:val="18"/>
            <w:szCs w:val="18"/>
            <w:lang w:val="en-US"/>
          </w:rPr>
          <w:fldChar w:fldCharType="separate"/>
        </w:r>
        <w:r w:rsidR="004F093A" w:rsidRPr="006A7A94" w:rsidDel="00106A5A">
          <w:rPr>
            <w:rFonts w:asciiTheme="minorHAnsi" w:hAnsiTheme="minorHAnsi" w:cstheme="minorHAnsi"/>
            <w:lang w:val="en-US"/>
          </w:rPr>
          <w:delText xml:space="preserve">(Attix, </w:delText>
        </w:r>
        <w:r w:rsidR="00B60631" w:rsidRPr="006A7A94" w:rsidDel="00106A5A">
          <w:rPr>
            <w:rFonts w:asciiTheme="minorHAnsi" w:hAnsiTheme="minorHAnsi" w:cstheme="minorHAnsi"/>
            <w:lang w:val="en-US"/>
          </w:rPr>
          <w:delText>1986</w:delText>
        </w:r>
        <w:r w:rsidR="00456938" w:rsidRPr="006A7A94" w:rsidDel="00106A5A">
          <w:rPr>
            <w:rFonts w:asciiTheme="minorHAnsi" w:hAnsiTheme="minorHAnsi" w:cstheme="minorHAnsi"/>
            <w:lang w:val="en-US"/>
          </w:rPr>
          <w:delText xml:space="preserve">, p </w:delText>
        </w:r>
        <w:r w:rsidR="004F093A" w:rsidRPr="006A7A94" w:rsidDel="00106A5A">
          <w:rPr>
            <w:rFonts w:asciiTheme="minorHAnsi" w:hAnsiTheme="minorHAnsi" w:cstheme="minorHAnsi"/>
            <w:lang w:val="en-US"/>
          </w:rPr>
          <w:delText>)</w:delText>
        </w:r>
        <w:r w:rsidR="004F093A" w:rsidRPr="006A7A94" w:rsidDel="00106A5A">
          <w:rPr>
            <w:rFonts w:asciiTheme="minorHAnsi" w:eastAsiaTheme="minorEastAsia" w:hAnsiTheme="minorHAnsi" w:cstheme="minorHAnsi"/>
            <w:i/>
            <w:iCs/>
            <w:color w:val="44546A" w:themeColor="text2"/>
            <w:sz w:val="18"/>
            <w:szCs w:val="18"/>
            <w:lang w:val="en-US"/>
          </w:rPr>
          <w:fldChar w:fldCharType="end"/>
        </w:r>
      </w:del>
    </w:p>
    <w:p w14:paraId="119A75F7" w14:textId="77777777" w:rsidR="00092D1E" w:rsidRPr="00092D1E" w:rsidRDefault="00092D1E" w:rsidP="00092D1E">
      <w:pPr>
        <w:rPr>
          <w:rFonts w:asciiTheme="minorHAnsi" w:hAnsiTheme="minorHAnsi" w:cstheme="minorHAnsi"/>
          <w:lang w:val="en-US"/>
        </w:rPr>
      </w:pPr>
    </w:p>
    <w:p w14:paraId="217BDB36" w14:textId="77777777" w:rsidR="00BE5EAD" w:rsidRPr="00BE5EAD" w:rsidRDefault="00BE5EAD" w:rsidP="00BE5EAD">
      <w:pPr>
        <w:rPr>
          <w:sz w:val="28"/>
          <w:szCs w:val="28"/>
          <w:lang w:val="en-US"/>
        </w:rPr>
      </w:pPr>
    </w:p>
    <w:p w14:paraId="2A31FF6C" w14:textId="77777777" w:rsidR="00BE5EAD" w:rsidRPr="00BE5EAD" w:rsidRDefault="00BE5EAD" w:rsidP="00BE5EAD">
      <w:pPr>
        <w:rPr>
          <w:lang w:val="en-US"/>
        </w:rPr>
      </w:pPr>
    </w:p>
    <w:p w14:paraId="1EB446F8" w14:textId="63F8EA21" w:rsidR="00844E28" w:rsidRPr="00503705" w:rsidRDefault="00503705" w:rsidP="00844E28">
      <w:pPr>
        <w:rPr>
          <w:b/>
          <w:bCs/>
          <w:lang w:val="en-US"/>
        </w:rPr>
      </w:pPr>
      <w:r>
        <w:rPr>
          <w:b/>
          <w:bCs/>
          <w:lang w:val="en-US"/>
        </w:rPr>
        <w:t>Bragg-Gray-La</w:t>
      </w:r>
      <w:r w:rsidR="00E10228">
        <w:rPr>
          <w:b/>
          <w:bCs/>
          <w:lang w:val="en-US"/>
        </w:rPr>
        <w:t>u</w:t>
      </w:r>
      <w:r>
        <w:rPr>
          <w:b/>
          <w:bCs/>
          <w:lang w:val="en-US"/>
        </w:rPr>
        <w:t>rence</w:t>
      </w:r>
    </w:p>
    <w:p w14:paraId="2F20263A" w14:textId="530ABD07" w:rsidR="00D070E7" w:rsidRDefault="00D8436A" w:rsidP="00844E28">
      <w:pPr>
        <w:rPr>
          <w:rFonts w:eastAsiaTheme="minorEastAsia"/>
          <w:lang w:val="en-US"/>
        </w:rPr>
      </w:pPr>
      <w:r>
        <w:rPr>
          <w:lang w:val="en-US"/>
        </w:rPr>
        <w:t xml:space="preserve">The ideal Bragg-Gray </w:t>
      </w:r>
      <w:r w:rsidR="00552255">
        <w:rPr>
          <w:lang w:val="en-US"/>
        </w:rPr>
        <w:t xml:space="preserve">scenario is not possible, as it would require an infinitesimally </w:t>
      </w:r>
      <w:r w:rsidR="00467A87">
        <w:rPr>
          <w:lang w:val="en-US"/>
        </w:rPr>
        <w:t>dimensioned dosimeter</w:t>
      </w:r>
      <w:r w:rsidR="00060368">
        <w:rPr>
          <w:lang w:val="en-US"/>
        </w:rPr>
        <w:t xml:space="preserve"> to </w:t>
      </w:r>
      <w:r w:rsidR="00852DAA">
        <w:rPr>
          <w:lang w:val="en-US"/>
        </w:rPr>
        <w:t>not lose any charged particles to the cavity</w:t>
      </w:r>
      <w:r w:rsidR="00467A87">
        <w:rPr>
          <w:lang w:val="en-US"/>
        </w:rPr>
        <w:t>.</w:t>
      </w:r>
      <w:r w:rsidR="00D44A6B">
        <w:rPr>
          <w:lang w:val="en-US"/>
        </w:rPr>
        <w:t xml:space="preserve"> </w:t>
      </w:r>
      <w:r w:rsidR="00E91203">
        <w:rPr>
          <w:lang w:val="en-US"/>
        </w:rPr>
        <w:t xml:space="preserve">It also demands </w:t>
      </w:r>
      <w:r w:rsidR="00DC1110">
        <w:rPr>
          <w:lang w:val="en-US"/>
        </w:rPr>
        <w:t xml:space="preserve">the stopping power ratio </w:t>
      </w:r>
      <m:oMath>
        <m:sSubSup>
          <m:sSubSupPr>
            <m:ctrlPr>
              <w:rPr>
                <w:rFonts w:ascii="Cambria Math" w:hAnsi="Cambria Math"/>
                <w:i/>
                <w:lang w:val="en-US"/>
              </w:rPr>
            </m:ctrlPr>
          </m:sSub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ρ</m:t>
                    </m:r>
                  </m:den>
                </m:f>
              </m:e>
            </m:d>
          </m:e>
          <m:sub>
            <m:r>
              <w:rPr>
                <w:rFonts w:ascii="Cambria Math" w:hAnsi="Cambria Math"/>
                <w:lang w:val="en-US"/>
              </w:rPr>
              <m:t>W</m:t>
            </m:r>
          </m:sub>
          <m:sup>
            <m:r>
              <w:rPr>
                <w:rFonts w:ascii="Cambria Math" w:hAnsi="Cambria Math"/>
                <w:lang w:val="en-US"/>
              </w:rPr>
              <m:t>Air</m:t>
            </m:r>
          </m:sup>
        </m:sSubSup>
      </m:oMath>
      <w:r w:rsidR="00DC1110">
        <w:rPr>
          <w:rFonts w:eastAsiaTheme="minorEastAsia"/>
          <w:lang w:val="en-US"/>
        </w:rPr>
        <w:t xml:space="preserve">to be independent on </w:t>
      </w:r>
      <w:r w:rsidR="00561C87">
        <w:rPr>
          <w:rFonts w:eastAsiaTheme="minorEastAsia"/>
          <w:lang w:val="en-US"/>
        </w:rPr>
        <w:t>energy</w:t>
      </w:r>
      <w:r w:rsidR="00554B9F">
        <w:rPr>
          <w:rFonts w:eastAsiaTheme="minorEastAsia"/>
          <w:lang w:val="en-US"/>
        </w:rPr>
        <w:t xml:space="preserve"> </w:t>
      </w:r>
      <w:r w:rsidR="00554B9F">
        <w:rPr>
          <w:rFonts w:eastAsiaTheme="minorEastAsia"/>
          <w:lang w:val="en-US"/>
        </w:rPr>
        <w:fldChar w:fldCharType="begin"/>
      </w:r>
      <w:r w:rsidR="00554B9F">
        <w:rPr>
          <w:rFonts w:eastAsiaTheme="minorEastAsia"/>
          <w:lang w:val="en-US"/>
        </w:rPr>
        <w:instrText xml:space="preserve"> ADDIN ZOTERO_ITEM CSL_CITATION {"citationID":"lc0Rdcvk","properties":{"formattedCitation":"(Alm Carlsson, 2001)","plainCitation":"(Alm Carlsson, 2001)","noteIndex":0},"citationItems":[{"id":46,"uris":["http://zotero.org/users/local/GCOCszNG/items/J3BGEYFY"],"uri":["http://zotero.org/users/local/GCOCszNG/items/J3BGEYFY"],"itemData":{"id":46,"type":"book","abstract":"The theoretical approach to Bragg-Gray dosimetry is: a Bragg-Gray cavity is a cavity (detector) so small that, when inserted into a medium, it does not disturb the fluence of charged particles exis ...","language":"eng","publisher":"Linköping University Electronic Press","source":"liu.diva-portal.org","title":"Bragg-Gray Dosimetry : Theory of Burch","title-short":"Bragg-Gray Dosimetry","URL":"http://urn.kb.se/resolve?urn=urn:nbn:se:liu:diva-57834","author":[{"family":"Alm Carlsson","given":"Gudrun"}],"accessed":{"date-parts":[["2022",1,28]]},"issued":{"date-parts":[["2001"]]}}}],"schema":"https://github.com/citation-style-language/schema/raw/master/csl-citation.json"} </w:instrText>
      </w:r>
      <w:r w:rsidR="00554B9F">
        <w:rPr>
          <w:rFonts w:eastAsiaTheme="minorEastAsia"/>
          <w:lang w:val="en-US"/>
        </w:rPr>
        <w:fldChar w:fldCharType="separate"/>
      </w:r>
      <w:r w:rsidR="00554B9F" w:rsidRPr="00DD1420">
        <w:rPr>
          <w:rFonts w:cs="Times New Roman"/>
          <w:lang w:val="en-US"/>
        </w:rPr>
        <w:t>(</w:t>
      </w:r>
      <w:proofErr w:type="spellStart"/>
      <w:r w:rsidR="00554B9F" w:rsidRPr="00DD1420">
        <w:rPr>
          <w:rFonts w:cs="Times New Roman"/>
          <w:lang w:val="en-US"/>
        </w:rPr>
        <w:t>Alm</w:t>
      </w:r>
      <w:proofErr w:type="spellEnd"/>
      <w:r w:rsidR="00554B9F" w:rsidRPr="00DD1420">
        <w:rPr>
          <w:rFonts w:cs="Times New Roman"/>
          <w:lang w:val="en-US"/>
        </w:rPr>
        <w:t xml:space="preserve"> Carlsson, 2001)</w:t>
      </w:r>
      <w:r w:rsidR="00554B9F">
        <w:rPr>
          <w:rFonts w:eastAsiaTheme="minorEastAsia"/>
          <w:lang w:val="en-US"/>
        </w:rPr>
        <w:fldChar w:fldCharType="end"/>
      </w:r>
      <w:ins w:id="1698" w:author="Jacob Lie" w:date="2022-02-01T15:51:00Z">
        <w:r w:rsidR="004C5391">
          <w:rPr>
            <w:rFonts w:eastAsiaTheme="minorEastAsia"/>
            <w:lang w:val="en-US"/>
          </w:rPr>
          <w:t xml:space="preserve">. Looking at the expression for mass collision stopping power in </w:t>
        </w:r>
      </w:ins>
      <w:del w:id="1699" w:author="Jacob Lie" w:date="2022-02-01T15:51:00Z">
        <w:r w:rsidR="00554B9F" w:rsidDel="004C5391">
          <w:rPr>
            <w:rFonts w:eastAsiaTheme="minorEastAsia"/>
            <w:lang w:val="en-US"/>
          </w:rPr>
          <w:delText>, which is not</w:delText>
        </w:r>
        <w:r w:rsidR="00DD1420" w:rsidDel="004C5391">
          <w:rPr>
            <w:rFonts w:eastAsiaTheme="minorEastAsia"/>
            <w:lang w:val="en-US"/>
          </w:rPr>
          <w:delText xml:space="preserve"> </w:delText>
        </w:r>
        <w:r w:rsidR="00554B9F" w:rsidDel="004C5391">
          <w:rPr>
            <w:rFonts w:eastAsiaTheme="minorEastAsia"/>
            <w:lang w:val="en-US"/>
          </w:rPr>
          <w:delText xml:space="preserve"> </w:delText>
        </w:r>
      </w:del>
    </w:p>
    <w:p w14:paraId="3B68CD34" w14:textId="77777777" w:rsidR="00D070E7" w:rsidRDefault="00D070E7" w:rsidP="00844E28">
      <w:pPr>
        <w:rPr>
          <w:rFonts w:eastAsiaTheme="minorEastAsia"/>
          <w:lang w:val="en-US"/>
        </w:rPr>
      </w:pPr>
    </w:p>
    <w:p w14:paraId="7DE59213" w14:textId="798F84BA" w:rsidR="00F6462C" w:rsidRPr="00D44A6B" w:rsidRDefault="00467A87" w:rsidP="00844E28">
      <w:r>
        <w:rPr>
          <w:lang w:val="en-US"/>
        </w:rPr>
        <w:t xml:space="preserve"> </w:t>
      </w:r>
      <w:r w:rsidR="0092478E">
        <w:rPr>
          <w:lang w:val="en-US"/>
        </w:rPr>
        <w:t>The theory was therefore improved by introducing the CSDA</w:t>
      </w:r>
      <w:r w:rsidR="00D56E3F">
        <w:rPr>
          <w:lang w:val="en-US"/>
        </w:rPr>
        <w:t xml:space="preserve"> (see </w:t>
      </w:r>
      <w:r w:rsidR="00D56E3F">
        <w:rPr>
          <w:lang w:val="en-US"/>
        </w:rPr>
        <w:fldChar w:fldCharType="begin"/>
      </w:r>
      <w:r w:rsidR="00D56E3F">
        <w:rPr>
          <w:lang w:val="en-US"/>
        </w:rPr>
        <w:instrText xml:space="preserve"> REF _Ref93498807 \r \h </w:instrText>
      </w:r>
      <w:r w:rsidR="00D56E3F">
        <w:rPr>
          <w:lang w:val="en-US"/>
        </w:rPr>
      </w:r>
      <w:r w:rsidR="00D56E3F">
        <w:rPr>
          <w:lang w:val="en-US"/>
        </w:rPr>
        <w:fldChar w:fldCharType="separate"/>
      </w:r>
      <w:r w:rsidR="003159C2">
        <w:rPr>
          <w:lang w:val="en-US"/>
        </w:rPr>
        <w:t>1.1.2</w:t>
      </w:r>
      <w:r w:rsidR="00D56E3F">
        <w:rPr>
          <w:lang w:val="en-US"/>
        </w:rPr>
        <w:fldChar w:fldCharType="end"/>
      </w:r>
      <w:r w:rsidR="00D56E3F">
        <w:rPr>
          <w:lang w:val="en-US"/>
        </w:rPr>
        <w:t>)</w:t>
      </w:r>
      <w:r w:rsidR="00DF02DF">
        <w:rPr>
          <w:lang w:val="en-US"/>
        </w:rPr>
        <w:t xml:space="preserve">, which demands that we know the energy distribution of the </w:t>
      </w:r>
      <w:r w:rsidR="00AF167D">
        <w:rPr>
          <w:lang w:val="en-US"/>
        </w:rPr>
        <w:t xml:space="preserve">electrons in the </w:t>
      </w:r>
      <w:r w:rsidR="00E37120">
        <w:rPr>
          <w:lang w:val="en-US"/>
        </w:rPr>
        <w:t xml:space="preserve">cavity </w:t>
      </w:r>
      <w:r w:rsidR="00AF167D">
        <w:rPr>
          <w:lang w:val="en-US"/>
        </w:rPr>
        <w:fldChar w:fldCharType="begin"/>
      </w:r>
      <w:r w:rsidR="00AF167D">
        <w:rPr>
          <w:lang w:val="en-US"/>
        </w:rPr>
        <w:instrText xml:space="preserve"> ADDIN ZOTERO_ITEM CSL_CITATION {"citationID":"W3Ii6Jiz","properties":{"formattedCitation":"(Alm Carlsson, 2001)","plainCitation":"(Alm Carlsson, 2001)","noteIndex":0},"citationItems":[{"id":46,"uris":["http://zotero.org/users/local/GCOCszNG/items/J3BGEYFY"],"uri":["http://zotero.org/users/local/GCOCszNG/items/J3BGEYFY"],"itemData":{"id":46,"type":"book","abstract":"The theoretical approach to Bragg-Gray dosimetry is: a Bragg-Gray cavity is a cavity (detector) so small that, when inserted into a medium, it does not disturb the fluence of charged particles exis ...","language":"eng","publisher":"Linköping University Electronic Press","source":"liu.diva-portal.org","title":"Bragg-Gray Dosimetry : Theory of Burch","title-short":"Bragg-Gray Dosimetry","URL":"http://urn.kb.se/resolve?urn=urn:nbn:se:liu:diva-57834","author":[{"family":"Alm Carlsson","given":"Gudrun"}],"accessed":{"date-parts":[["2022",1,28]]},"issued":{"date-parts":[["2001"]]}}}],"schema":"https://github.com/citation-style-language/schema/raw/master/csl-citation.json"} </w:instrText>
      </w:r>
      <w:r w:rsidR="00AF167D">
        <w:rPr>
          <w:lang w:val="en-US"/>
        </w:rPr>
        <w:fldChar w:fldCharType="separate"/>
      </w:r>
      <w:r w:rsidR="00AF167D" w:rsidRPr="00AF167D">
        <w:rPr>
          <w:rFonts w:cs="Times New Roman"/>
          <w:lang w:val="en-US"/>
        </w:rPr>
        <w:t>(</w:t>
      </w:r>
      <w:proofErr w:type="spellStart"/>
      <w:r w:rsidR="00AF167D" w:rsidRPr="00AF167D">
        <w:rPr>
          <w:rFonts w:cs="Times New Roman"/>
          <w:lang w:val="en-US"/>
        </w:rPr>
        <w:t>Alm</w:t>
      </w:r>
      <w:proofErr w:type="spellEnd"/>
      <w:r w:rsidR="00AF167D" w:rsidRPr="00AF167D">
        <w:rPr>
          <w:rFonts w:cs="Times New Roman"/>
          <w:lang w:val="en-US"/>
        </w:rPr>
        <w:t xml:space="preserve"> Carlsson, 2001)</w:t>
      </w:r>
      <w:r w:rsidR="00AF167D">
        <w:rPr>
          <w:lang w:val="en-US"/>
        </w:rPr>
        <w:fldChar w:fldCharType="end"/>
      </w:r>
      <w:r w:rsidR="00AF167D">
        <w:rPr>
          <w:lang w:val="en-US"/>
        </w:rPr>
        <w:t>.</w:t>
      </w:r>
      <w:r w:rsidR="002D14E6">
        <w:rPr>
          <w:lang w:val="en-US"/>
        </w:rPr>
        <w:t xml:space="preserve"> </w:t>
      </w:r>
      <w:r w:rsidR="00E161E3">
        <w:rPr>
          <w:lang w:val="en-US"/>
        </w:rPr>
        <w:t xml:space="preserve">Even though the </w:t>
      </w:r>
      <w:r w:rsidR="001C051A">
        <w:rPr>
          <w:lang w:val="en-US"/>
        </w:rPr>
        <w:t>charged particle fluence is perturbed by the cavity, w</w:t>
      </w:r>
      <w:r w:rsidR="00FB5562">
        <w:rPr>
          <w:lang w:val="en-US"/>
        </w:rPr>
        <w:t xml:space="preserve">e can still assume charged particle equilibrium (CPE, see </w:t>
      </w:r>
      <w:r w:rsidR="00FB5562">
        <w:rPr>
          <w:lang w:val="en-US"/>
        </w:rPr>
        <w:fldChar w:fldCharType="begin"/>
      </w:r>
      <w:r w:rsidR="00FB5562">
        <w:rPr>
          <w:lang w:val="en-US"/>
        </w:rPr>
        <w:instrText xml:space="preserve"> REF _Ref93493196 \r \h </w:instrText>
      </w:r>
      <w:r w:rsidR="00FB5562">
        <w:rPr>
          <w:lang w:val="en-US"/>
        </w:rPr>
      </w:r>
      <w:r w:rsidR="00FB5562">
        <w:rPr>
          <w:lang w:val="en-US"/>
        </w:rPr>
        <w:fldChar w:fldCharType="separate"/>
      </w:r>
      <w:r w:rsidR="003159C2">
        <w:rPr>
          <w:lang w:val="en-US"/>
        </w:rPr>
        <w:t>1.2.1</w:t>
      </w:r>
      <w:r w:rsidR="00FB5562">
        <w:rPr>
          <w:lang w:val="en-US"/>
        </w:rPr>
        <w:fldChar w:fldCharType="end"/>
      </w:r>
      <w:r w:rsidR="00FB5562">
        <w:rPr>
          <w:lang w:val="en-US"/>
        </w:rPr>
        <w:t>)</w:t>
      </w:r>
      <w:r w:rsidR="00A968CA">
        <w:rPr>
          <w:lang w:val="en-US"/>
        </w:rPr>
        <w:t>,</w:t>
      </w:r>
      <w:r w:rsidR="00FB5562">
        <w:rPr>
          <w:lang w:val="en-US"/>
        </w:rPr>
        <w:t xml:space="preserve"> </w:t>
      </w:r>
      <w:r w:rsidR="00513B10">
        <w:rPr>
          <w:lang w:val="en-US"/>
        </w:rPr>
        <w:t xml:space="preserve">because the electrons </w:t>
      </w:r>
      <w:del w:id="1700" w:author="Jacob Lie" w:date="2022-02-01T15:51:00Z">
        <w:r w:rsidR="007C65A2" w:rsidDel="00163204">
          <w:rPr>
            <w:lang w:val="en-US"/>
          </w:rPr>
          <w:delText>doesn’t</w:delText>
        </w:r>
      </w:del>
      <w:ins w:id="1701" w:author="Jacob Lie" w:date="2022-02-01T15:51:00Z">
        <w:r w:rsidR="00163204">
          <w:rPr>
            <w:lang w:val="en-US"/>
          </w:rPr>
          <w:t>don’t</w:t>
        </w:r>
      </w:ins>
      <w:r w:rsidR="007C65A2">
        <w:rPr>
          <w:lang w:val="en-US"/>
        </w:rPr>
        <w:t xml:space="preserve"> stop inside the volume.</w:t>
      </w:r>
      <w:r w:rsidR="009930FA">
        <w:rPr>
          <w:lang w:val="en-US"/>
        </w:rPr>
        <w:t xml:space="preserve"> </w:t>
      </w:r>
      <w:r w:rsidR="009930FA" w:rsidRPr="00D44A6B">
        <w:t>(er ikke dette en motstridelse? Fluence er jo antall, og CPE antar )</w:t>
      </w:r>
    </w:p>
    <w:p w14:paraId="0CB3A456" w14:textId="77777777" w:rsidR="00F6462C" w:rsidRPr="00D44A6B" w:rsidRDefault="00F6462C">
      <w:pPr>
        <w:spacing w:after="160" w:line="259" w:lineRule="auto"/>
      </w:pPr>
      <w:r w:rsidRPr="00D44A6B">
        <w:br w:type="page"/>
      </w:r>
    </w:p>
    <w:p w14:paraId="366FD427" w14:textId="77777777" w:rsidR="00F6462C" w:rsidRPr="00D44A6B" w:rsidRDefault="00F6462C" w:rsidP="00844E28"/>
    <w:p w14:paraId="2F0E4DFD" w14:textId="77777777" w:rsidR="00F6462C" w:rsidRPr="00D44A6B" w:rsidRDefault="00F6462C">
      <w:pPr>
        <w:spacing w:after="160" w:line="259" w:lineRule="auto"/>
      </w:pPr>
      <w:r w:rsidRPr="00D44A6B">
        <w:br w:type="page"/>
      </w:r>
    </w:p>
    <w:p w14:paraId="43E2928A" w14:textId="7B2AABD0" w:rsidR="00844E28" w:rsidRDefault="00807E9D" w:rsidP="00844E28">
      <w:pPr>
        <w:rPr>
          <w:lang w:val="en-US"/>
        </w:rPr>
      </w:pPr>
      <w:r w:rsidRPr="003153CE">
        <w:rPr>
          <w:lang w:val="en-US"/>
        </w:rPr>
        <w:lastRenderedPageBreak/>
        <w:t xml:space="preserve">Sources </w:t>
      </w:r>
    </w:p>
    <w:p w14:paraId="54C1DE1C" w14:textId="77777777" w:rsidR="00844E28" w:rsidRDefault="00844E28" w:rsidP="00844E28">
      <w:pPr>
        <w:rPr>
          <w:lang w:val="en-US"/>
        </w:rPr>
      </w:pPr>
    </w:p>
    <w:p w14:paraId="0B65B72A" w14:textId="77777777" w:rsidR="00554B9F" w:rsidRPr="00DD1420" w:rsidRDefault="00844E28" w:rsidP="00554B9F">
      <w:pPr>
        <w:pStyle w:val="Bibliography"/>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554B9F" w:rsidRPr="00DD1420">
        <w:rPr>
          <w:rFonts w:cs="Times New Roman"/>
          <w:lang w:val="en-US"/>
        </w:rPr>
        <w:t>Alm</w:t>
      </w:r>
      <w:proofErr w:type="spellEnd"/>
      <w:r w:rsidR="00554B9F" w:rsidRPr="00DD1420">
        <w:rPr>
          <w:rFonts w:cs="Times New Roman"/>
          <w:lang w:val="en-US"/>
        </w:rPr>
        <w:t xml:space="preserve"> Carlsson, G. (2001). </w:t>
      </w:r>
      <w:r w:rsidR="00554B9F" w:rsidRPr="00DD1420">
        <w:rPr>
          <w:rFonts w:cs="Times New Roman"/>
          <w:i/>
          <w:iCs/>
          <w:lang w:val="en-US"/>
        </w:rPr>
        <w:t>Bragg-Gray Dosimetry: Theory of Burch</w:t>
      </w:r>
      <w:r w:rsidR="00554B9F" w:rsidRPr="00DD1420">
        <w:rPr>
          <w:rFonts w:cs="Times New Roman"/>
          <w:lang w:val="en-US"/>
        </w:rPr>
        <w:t>. Linköping University Electronic Press. http://urn.kb.se/resolve?urn=urn:nbn:se:liu:diva-57834</w:t>
      </w:r>
    </w:p>
    <w:p w14:paraId="58308C2A" w14:textId="77777777" w:rsidR="00554B9F" w:rsidRPr="00DD1420" w:rsidRDefault="00554B9F" w:rsidP="00554B9F">
      <w:pPr>
        <w:pStyle w:val="Bibliography"/>
        <w:rPr>
          <w:rFonts w:cs="Times New Roman"/>
          <w:lang w:val="en-US"/>
        </w:rPr>
      </w:pPr>
      <w:proofErr w:type="spellStart"/>
      <w:r w:rsidRPr="00DD1420">
        <w:rPr>
          <w:rFonts w:cs="Times New Roman"/>
          <w:lang w:val="en-US"/>
        </w:rPr>
        <w:t>Attix</w:t>
      </w:r>
      <w:proofErr w:type="spellEnd"/>
      <w:r w:rsidRPr="00DD1420">
        <w:rPr>
          <w:rFonts w:cs="Times New Roman"/>
          <w:lang w:val="en-US"/>
        </w:rPr>
        <w:t xml:space="preserve">, F. H. (1986). </w:t>
      </w:r>
      <w:r w:rsidRPr="00DD1420">
        <w:rPr>
          <w:rFonts w:cs="Times New Roman"/>
          <w:i/>
          <w:iCs/>
          <w:lang w:val="en-US"/>
        </w:rPr>
        <w:t>Introduction to Radiological Physics and Radiation Dosimetry</w:t>
      </w:r>
      <w:r w:rsidRPr="00DD1420">
        <w:rPr>
          <w:rFonts w:cs="Times New Roman"/>
          <w:lang w:val="en-US"/>
        </w:rPr>
        <w:t>. John Wiley &amp; Sons.</w:t>
      </w:r>
    </w:p>
    <w:p w14:paraId="597E1327" w14:textId="77777777" w:rsidR="00554B9F" w:rsidRPr="00DD1420" w:rsidRDefault="00554B9F" w:rsidP="00554B9F">
      <w:pPr>
        <w:pStyle w:val="Bibliography"/>
        <w:rPr>
          <w:rFonts w:cs="Times New Roman"/>
          <w:lang w:val="en-US"/>
        </w:rPr>
      </w:pPr>
      <w:proofErr w:type="spellStart"/>
      <w:r w:rsidRPr="00DD1420">
        <w:rPr>
          <w:rFonts w:cs="Times New Roman"/>
          <w:lang w:val="en-US"/>
        </w:rPr>
        <w:t>Attix</w:t>
      </w:r>
      <w:proofErr w:type="spellEnd"/>
      <w:r w:rsidRPr="00DD1420">
        <w:rPr>
          <w:rFonts w:cs="Times New Roman"/>
          <w:lang w:val="en-US"/>
        </w:rPr>
        <w:t xml:space="preserve">, F. H. (2008). </w:t>
      </w:r>
      <w:r w:rsidRPr="00DD1420">
        <w:rPr>
          <w:rFonts w:cs="Times New Roman"/>
          <w:i/>
          <w:iCs/>
          <w:lang w:val="en-US"/>
        </w:rPr>
        <w:t>Introduction to Radiological Physics and Radiation Dosimetry</w:t>
      </w:r>
      <w:r w:rsidRPr="00DD1420">
        <w:rPr>
          <w:rFonts w:cs="Times New Roman"/>
          <w:lang w:val="en-US"/>
        </w:rPr>
        <w:t>. John Wiley &amp; Sons.</w:t>
      </w:r>
    </w:p>
    <w:p w14:paraId="54B1AE96" w14:textId="77777777" w:rsidR="00554B9F" w:rsidRPr="00DD1420" w:rsidRDefault="00554B9F" w:rsidP="00554B9F">
      <w:pPr>
        <w:pStyle w:val="Bibliography"/>
        <w:rPr>
          <w:rFonts w:cs="Times New Roman"/>
          <w:lang w:val="en-US"/>
        </w:rPr>
      </w:pPr>
      <w:r w:rsidRPr="00DD1420">
        <w:rPr>
          <w:rFonts w:cs="Times New Roman"/>
          <w:lang w:val="en-US"/>
        </w:rPr>
        <w:t xml:space="preserve">Einstein, A., &amp; </w:t>
      </w:r>
      <w:proofErr w:type="spellStart"/>
      <w:r w:rsidRPr="00DD1420">
        <w:rPr>
          <w:rFonts w:cs="Times New Roman"/>
          <w:lang w:val="en-US"/>
        </w:rPr>
        <w:t>Infeld</w:t>
      </w:r>
      <w:proofErr w:type="spellEnd"/>
      <w:r w:rsidRPr="00DD1420">
        <w:rPr>
          <w:rFonts w:cs="Times New Roman"/>
          <w:lang w:val="en-US"/>
        </w:rPr>
        <w:t xml:space="preserve">, L. (1938). </w:t>
      </w:r>
      <w:r w:rsidRPr="00DD1420">
        <w:rPr>
          <w:rFonts w:cs="Times New Roman"/>
          <w:i/>
          <w:iCs/>
          <w:lang w:val="en-US"/>
        </w:rPr>
        <w:t>Evolution of Physics</w:t>
      </w:r>
      <w:r w:rsidRPr="00DD1420">
        <w:rPr>
          <w:rFonts w:cs="Times New Roman"/>
          <w:lang w:val="en-US"/>
        </w:rPr>
        <w:t>. Simon and Schuster.</w:t>
      </w:r>
    </w:p>
    <w:p w14:paraId="3F838E27" w14:textId="77777777" w:rsidR="00554B9F" w:rsidRPr="00554B9F" w:rsidRDefault="00554B9F" w:rsidP="00554B9F">
      <w:pPr>
        <w:pStyle w:val="Bibliography"/>
        <w:rPr>
          <w:rFonts w:cs="Times New Roman"/>
        </w:rPr>
      </w:pPr>
      <w:proofErr w:type="spellStart"/>
      <w:r w:rsidRPr="00DD1420">
        <w:rPr>
          <w:rFonts w:cs="Times New Roman"/>
          <w:lang w:val="en-US"/>
        </w:rPr>
        <w:t>Grieken</w:t>
      </w:r>
      <w:proofErr w:type="spellEnd"/>
      <w:r w:rsidRPr="00DD1420">
        <w:rPr>
          <w:rFonts w:cs="Times New Roman"/>
          <w:lang w:val="en-US"/>
        </w:rPr>
        <w:t xml:space="preserve">, R. van, &amp; </w:t>
      </w:r>
      <w:proofErr w:type="spellStart"/>
      <w:r w:rsidRPr="00DD1420">
        <w:rPr>
          <w:rFonts w:cs="Times New Roman"/>
          <w:lang w:val="en-US"/>
        </w:rPr>
        <w:t>Markowicz</w:t>
      </w:r>
      <w:proofErr w:type="spellEnd"/>
      <w:r w:rsidRPr="00DD1420">
        <w:rPr>
          <w:rFonts w:cs="Times New Roman"/>
          <w:lang w:val="en-US"/>
        </w:rPr>
        <w:t xml:space="preserve">, A. (1993). </w:t>
      </w:r>
      <w:r w:rsidRPr="00DD1420">
        <w:rPr>
          <w:rFonts w:cs="Times New Roman"/>
          <w:i/>
          <w:iCs/>
          <w:lang w:val="en-US"/>
        </w:rPr>
        <w:t>Handbook of X-ray spectrometry: Methods and techniques</w:t>
      </w:r>
      <w:r w:rsidRPr="00DD1420">
        <w:rPr>
          <w:rFonts w:cs="Times New Roman"/>
          <w:lang w:val="en-US"/>
        </w:rPr>
        <w:t xml:space="preserve">. </w:t>
      </w:r>
      <w:r w:rsidRPr="00554B9F">
        <w:rPr>
          <w:rFonts w:cs="Times New Roman"/>
        </w:rPr>
        <w:t>Marcel Dekker.</w:t>
      </w:r>
    </w:p>
    <w:p w14:paraId="34F149F5" w14:textId="77777777" w:rsidR="00554B9F" w:rsidRPr="00554B9F" w:rsidRDefault="00554B9F" w:rsidP="00554B9F">
      <w:pPr>
        <w:pStyle w:val="Bibliography"/>
        <w:rPr>
          <w:rFonts w:cs="Times New Roman"/>
        </w:rPr>
      </w:pPr>
      <w:r w:rsidRPr="00554B9F">
        <w:rPr>
          <w:rFonts w:cs="Times New Roman"/>
        </w:rPr>
        <w:t xml:space="preserve">Hapugoda, S. (2017). Bremsstrahlung radiation (diagram). In </w:t>
      </w:r>
      <w:r w:rsidRPr="00554B9F">
        <w:rPr>
          <w:rFonts w:cs="Times New Roman"/>
          <w:i/>
          <w:iCs/>
        </w:rPr>
        <w:t>Radiopaedia.org</w:t>
      </w:r>
      <w:r w:rsidRPr="00554B9F">
        <w:rPr>
          <w:rFonts w:cs="Times New Roman"/>
        </w:rPr>
        <w:t>. Radiopaedia.org. https://doi.org/10.53347/rID-51794</w:t>
      </w:r>
    </w:p>
    <w:p w14:paraId="3AC2401C" w14:textId="268B58EA" w:rsidR="00B74E1F" w:rsidRDefault="00844E28">
      <w:pPr>
        <w:rPr>
          <w:lang w:val="en-US"/>
        </w:rPr>
      </w:pPr>
      <w:r>
        <w:rPr>
          <w:lang w:val="en-US"/>
        </w:rPr>
        <w:fldChar w:fldCharType="end"/>
      </w:r>
    </w:p>
    <w:p w14:paraId="40A604F9" w14:textId="77777777" w:rsidR="00B74E1F" w:rsidRDefault="00B74E1F">
      <w:pPr>
        <w:rPr>
          <w:lang w:val="en-US"/>
        </w:rPr>
      </w:pPr>
    </w:p>
    <w:p w14:paraId="3E3C56E2" w14:textId="032E44D5" w:rsidR="00B74E1F" w:rsidRPr="000872CF" w:rsidRDefault="00B74E1F" w:rsidP="000872CF">
      <w:pPr>
        <w:pStyle w:val="Heading1"/>
        <w:rPr>
          <w:sz w:val="48"/>
          <w:szCs w:val="48"/>
        </w:rPr>
      </w:pPr>
      <w:bookmarkStart w:id="1702" w:name="_Ref87546002"/>
      <w:bookmarkStart w:id="1703" w:name="_Ref87546185"/>
      <w:bookmarkStart w:id="1704" w:name="_Toc94623815"/>
      <w:r w:rsidRPr="000872CF">
        <w:rPr>
          <w:sz w:val="48"/>
          <w:szCs w:val="48"/>
        </w:rPr>
        <w:t>Appendix</w:t>
      </w:r>
      <w:bookmarkEnd w:id="1702"/>
      <w:ins w:id="1705" w:author="Jacob Lie" w:date="2021-11-11T18:02:00Z">
        <w:r w:rsidR="00E37CC1" w:rsidRPr="000872CF">
          <w:rPr>
            <w:sz w:val="48"/>
            <w:szCs w:val="48"/>
          </w:rPr>
          <w:t xml:space="preserve"> A</w:t>
        </w:r>
      </w:ins>
      <w:bookmarkEnd w:id="1703"/>
      <w:bookmarkEnd w:id="1704"/>
    </w:p>
    <w:p w14:paraId="6F26BFD6" w14:textId="77777777" w:rsidR="00FD6749" w:rsidRDefault="00FD6749" w:rsidP="00FD6749">
      <w:pPr>
        <w:rPr>
          <w:lang w:val="en-US"/>
        </w:rPr>
      </w:pPr>
    </w:p>
    <w:p w14:paraId="09FE76D6" w14:textId="68EA72E2" w:rsidR="00FD6749" w:rsidRPr="000872CF" w:rsidDel="00227C1F" w:rsidRDefault="00FD6749">
      <w:pPr>
        <w:pStyle w:val="Heading2"/>
        <w:rPr>
          <w:del w:id="1706" w:author="Jacob Lie" w:date="2021-11-11T18:02:00Z"/>
          <w:sz w:val="36"/>
          <w:szCs w:val="36"/>
          <w:lang w:val="en-US"/>
        </w:rPr>
      </w:pPr>
      <w:bookmarkStart w:id="1707" w:name="_Ref87545988"/>
      <w:del w:id="1708" w:author="Jacob Lie" w:date="2021-11-11T18:02:00Z">
        <w:r w:rsidRPr="000872CF" w:rsidDel="00227C1F">
          <w:rPr>
            <w:sz w:val="36"/>
            <w:szCs w:val="36"/>
            <w:lang w:val="en-US"/>
          </w:rPr>
          <w:delText>A</w:delText>
        </w:r>
        <w:bookmarkStart w:id="1709" w:name="_Toc94623686"/>
        <w:bookmarkStart w:id="1710" w:name="_Toc94623816"/>
        <w:bookmarkEnd w:id="1707"/>
        <w:bookmarkEnd w:id="1709"/>
        <w:bookmarkEnd w:id="1710"/>
      </w:del>
    </w:p>
    <w:p w14:paraId="738A52EE" w14:textId="77777777" w:rsidR="00FD6749" w:rsidRPr="000872CF" w:rsidDel="00227C1F" w:rsidRDefault="00FD6749">
      <w:pPr>
        <w:pStyle w:val="Heading2"/>
        <w:rPr>
          <w:del w:id="1711" w:author="Jacob Lie" w:date="2021-11-11T18:02:00Z"/>
          <w:sz w:val="36"/>
          <w:szCs w:val="36"/>
          <w:lang w:val="en-US"/>
        </w:rPr>
        <w:pPrChange w:id="1712" w:author="Jacob Lie" w:date="2021-11-11T18:02:00Z">
          <w:pPr/>
        </w:pPrChange>
      </w:pPr>
      <w:bookmarkStart w:id="1713" w:name="_Toc94623687"/>
      <w:bookmarkStart w:id="1714" w:name="_Toc94623817"/>
      <w:bookmarkEnd w:id="1713"/>
      <w:bookmarkEnd w:id="1714"/>
    </w:p>
    <w:p w14:paraId="35C1F722" w14:textId="4E1B7D2E" w:rsidR="00FD6749" w:rsidRPr="000872CF" w:rsidRDefault="0032306B" w:rsidP="000872CF">
      <w:pPr>
        <w:pStyle w:val="Heading2"/>
        <w:rPr>
          <w:b/>
          <w:bCs/>
          <w:sz w:val="36"/>
          <w:szCs w:val="36"/>
          <w:lang w:val="en-US"/>
        </w:rPr>
      </w:pPr>
      <w:bookmarkStart w:id="1715" w:name="_Toc94623818"/>
      <w:r w:rsidRPr="000872CF">
        <w:rPr>
          <w:b/>
          <w:bCs/>
          <w:sz w:val="36"/>
          <w:szCs w:val="36"/>
          <w:lang w:val="en-US"/>
        </w:rPr>
        <w:t>Compton Scattering</w:t>
      </w:r>
      <w:bookmarkEnd w:id="1715"/>
    </w:p>
    <w:p w14:paraId="4A0D1A97" w14:textId="77777777" w:rsidR="000872CF" w:rsidRDefault="000872CF" w:rsidP="00FD6749">
      <w:pPr>
        <w:rPr>
          <w:lang w:val="en-US"/>
        </w:rPr>
      </w:pPr>
    </w:p>
    <w:p w14:paraId="1E68F05C" w14:textId="3CE220B2" w:rsidR="00602E2A" w:rsidRDefault="00DA11C6" w:rsidP="00FD6749">
      <w:pPr>
        <w:rPr>
          <w:rFonts w:eastAsiaTheme="minorEastAsia"/>
          <w:lang w:val="en-US"/>
        </w:rPr>
      </w:pPr>
      <w:r>
        <w:rPr>
          <w:lang w:val="en-US"/>
        </w:rPr>
        <w:t xml:space="preserve">Here we derive the energy of a photon scattered </w:t>
      </w:r>
      <w:r w:rsidR="00D06553">
        <w:rPr>
          <w:lang w:val="en-US"/>
        </w:rPr>
        <w:t>after interaction with a free electron</w:t>
      </w:r>
      <w:ins w:id="1716" w:author="Jacob Lie" w:date="2021-11-11T11:02:00Z">
        <w:r w:rsidR="00974BB6">
          <w:rPr>
            <w:lang w:val="en-US"/>
          </w:rPr>
          <w:t xml:space="preserve"> at rest</w:t>
        </w:r>
      </w:ins>
      <w:r w:rsidR="00D06553">
        <w:rPr>
          <w:lang w:val="en-US"/>
        </w:rPr>
        <w:t xml:space="preserve">. </w:t>
      </w:r>
      <w:r w:rsidR="00FA44A6">
        <w:rPr>
          <w:lang w:val="en-US"/>
        </w:rPr>
        <w:t xml:space="preserve">We will </w:t>
      </w:r>
      <w:r w:rsidR="00660B1E">
        <w:rPr>
          <w:lang w:val="en-US"/>
        </w:rPr>
        <w:t>use the four</w:t>
      </w:r>
      <w:r w:rsidR="00135590">
        <w:rPr>
          <w:lang w:val="en-US"/>
        </w:rPr>
        <w:t>-</w:t>
      </w:r>
      <w:r w:rsidR="00660B1E">
        <w:rPr>
          <w:lang w:val="en-US"/>
        </w:rPr>
        <w:t>momentum vector</w:t>
      </w:r>
      <w:r w:rsidR="00C135EF">
        <w:rPr>
          <w:lang w:val="en-US"/>
        </w:rPr>
        <w:t xml:space="preserve"> </w:t>
      </w:r>
      <w:r w:rsidR="002A46DF">
        <w:rPr>
          <w:lang w:val="en-US"/>
        </w:rPr>
        <w:t> </w:t>
      </w:r>
      <w:r w:rsidR="00543D55">
        <w:rPr>
          <w:lang w:val="en-US"/>
        </w:rPr>
        <w:t> </w:t>
      </w:r>
      <m:oMath>
        <m:acc>
          <m:accPr>
            <m:chr m:val="⃗"/>
            <m:ctrlPr>
              <w:rPr>
                <w:rFonts w:ascii="Cambria Math" w:hAnsi="Cambria Math"/>
                <w:i/>
                <w:lang w:val="en-US"/>
              </w:rPr>
            </m:ctrlPr>
          </m:accPr>
          <m:e>
            <m:r>
              <m:rPr>
                <m:sty m:val="bi"/>
              </m:rPr>
              <w:rPr>
                <w:rFonts w:ascii="Cambria Math" w:hAnsi="Cambria Math"/>
                <w:lang w:val="en-US"/>
              </w:rPr>
              <m:t>P</m:t>
            </m:r>
            <m:ctrlPr>
              <w:rPr>
                <w:rFonts w:ascii="Cambria Math" w:hAnsi="Cambria Math"/>
                <w:b/>
                <w:i/>
                <w:lang w:val="en-US"/>
              </w:rPr>
            </m:ctrlP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0</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3</m:t>
                </m:r>
              </m:sup>
            </m:sSup>
          </m:e>
        </m:d>
      </m:oMath>
      <w:r w:rsidR="00135590">
        <w:rPr>
          <w:rFonts w:eastAsiaTheme="minorEastAsia"/>
          <w:lang w:val="en-US"/>
        </w:rPr>
        <w:t xml:space="preserve">, which consist of </w:t>
      </w:r>
      <w:r w:rsidR="00093A1A">
        <w:rPr>
          <w:rFonts w:eastAsiaTheme="minorEastAsia"/>
          <w:lang w:val="en-US"/>
        </w:rPr>
        <w:t>a</w:t>
      </w:r>
      <w:r w:rsidR="00E42F2B">
        <w:rPr>
          <w:rFonts w:eastAsiaTheme="minorEastAsia"/>
          <w:lang w:val="en-US"/>
        </w:rPr>
        <w:t xml:space="preserve"> </w:t>
      </w:r>
      <w:r w:rsidR="0014721E">
        <w:rPr>
          <w:rFonts w:eastAsiaTheme="minorEastAsia"/>
          <w:lang w:val="en-US"/>
        </w:rPr>
        <w:t xml:space="preserve">time component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0</m:t>
            </m:r>
          </m:sup>
        </m:sSup>
      </m:oMath>
      <w:r w:rsidR="0014721E">
        <w:rPr>
          <w:rFonts w:eastAsiaTheme="minorEastAsia"/>
          <w:lang w:val="en-US"/>
        </w:rPr>
        <w:t xml:space="preserve"> and </w:t>
      </w:r>
      <w:r w:rsidR="00692B63">
        <w:rPr>
          <w:rFonts w:eastAsiaTheme="minorEastAsia"/>
          <w:lang w:val="en-US"/>
        </w:rPr>
        <w:t>three</w:t>
      </w:r>
      <w:r w:rsidR="00701B6D">
        <w:rPr>
          <w:rFonts w:eastAsiaTheme="minorEastAsia"/>
          <w:lang w:val="en-US"/>
        </w:rPr>
        <w:t xml:space="preserve"> space component</w:t>
      </w:r>
      <w:r w:rsidR="00692B63">
        <w:rPr>
          <w:rFonts w:eastAsiaTheme="minorEastAsia"/>
          <w:lang w:val="en-US"/>
        </w:rPr>
        <w:t xml:space="preserve">s </w:t>
      </w:r>
      <m:oMath>
        <m:d>
          <m:dPr>
            <m:begChr m:val="〖"/>
            <m:endChr m:val="]"/>
            <m:ctrlPr>
              <w:rPr>
                <w:rFonts w:ascii="Cambria Math" w:eastAsia="Cambria Math" w:hAnsi="Cambria Math" w:cs="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ctrlPr>
                      <w:rPr>
                        <w:rFonts w:ascii="Cambria Math" w:eastAsia="Cambria Math" w:hAnsi="Cambria Math" w:cs="Cambria Math"/>
                        <w:i/>
                        <w:lang w:val="en-US"/>
                      </w:rPr>
                    </m:ctrlPr>
                  </m:e>
                </m:d>
                <m:ctrlPr>
                  <w:rPr>
                    <w:rFonts w:ascii="Cambria Math" w:eastAsia="Cambria Math" w:hAnsi="Cambria Math" w:cs="Cambria Math"/>
                    <w:i/>
                    <w:lang w:val="en-US"/>
                  </w:rPr>
                </m:ctrlP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3</m:t>
                </m:r>
              </m:sup>
            </m:sSup>
            <m:ctrlPr>
              <w:rPr>
                <w:rFonts w:ascii="Cambria Math" w:eastAsiaTheme="minorEastAsia" w:hAnsi="Cambria Math"/>
                <w:i/>
                <w:lang w:val="en-US"/>
              </w:rPr>
            </m:ctrlPr>
          </m:e>
        </m:d>
        <m:r>
          <w:rPr>
            <w:rFonts w:ascii="Cambria Math" w:eastAsiaTheme="minorEastAsia" w:hAnsi="Cambria Math"/>
            <w:lang w:val="en-US"/>
          </w:rPr>
          <m:t xml:space="preserve">= </m:t>
        </m:r>
      </m:oMath>
      <w:r w:rsidR="00701B6D">
        <w:rPr>
          <w:rFonts w:eastAsiaTheme="minorEastAsia"/>
          <w:lang w:val="en-US"/>
        </w:rPr>
        <w:t xml:space="preserve"> </w:t>
      </w:r>
      <m:oMath>
        <m:acc>
          <m:accPr>
            <m:chr m:val="⃗"/>
            <m:ctrlPr>
              <w:rPr>
                <w:rFonts w:ascii="Cambria Math" w:eastAsiaTheme="minorEastAsia" w:hAnsi="Cambria Math"/>
                <w:i/>
                <w:lang w:val="en-US"/>
              </w:rPr>
            </m:ctrlPr>
          </m:accPr>
          <m:e>
            <m:r>
              <m:rPr>
                <m:sty m:val="bi"/>
              </m:rPr>
              <w:rPr>
                <w:rFonts w:ascii="Cambria Math" w:eastAsiaTheme="minorEastAsia" w:hAnsi="Cambria Math"/>
                <w:lang w:val="en-US"/>
              </w:rPr>
              <m:t>p</m:t>
            </m:r>
            <m:ctrlPr>
              <w:rPr>
                <w:rFonts w:ascii="Cambria Math" w:eastAsiaTheme="minorEastAsia" w:hAnsi="Cambria Math"/>
                <w:b/>
                <w:i/>
                <w:lang w:val="en-US"/>
              </w:rPr>
            </m:ctrlP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 xml:space="preserve"> p</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p</m:t>
                </m:r>
              </m:e>
              <m:sub>
                <m:r>
                  <w:rPr>
                    <w:rFonts w:ascii="Cambria Math" w:eastAsiaTheme="minorEastAsia" w:hAnsi="Cambria Math"/>
                    <w:lang w:val="en-US"/>
                  </w:rPr>
                  <m:t>z</m:t>
                </m:r>
              </m:sub>
            </m:sSub>
          </m:e>
        </m:d>
      </m:oMath>
      <w:r w:rsidR="006573AA">
        <w:rPr>
          <w:rFonts w:eastAsiaTheme="minorEastAsia"/>
          <w:lang w:val="en-US"/>
        </w:rPr>
        <w:t xml:space="preserve">. </w:t>
      </w:r>
    </w:p>
    <w:p w14:paraId="5A78DB60" w14:textId="23BF7F25" w:rsidR="00093A1A" w:rsidRPr="00190E35" w:rsidDel="00190E35" w:rsidRDefault="00093A1A" w:rsidP="00FD6749">
      <w:pPr>
        <w:rPr>
          <w:del w:id="1717" w:author="Jacob Lie" w:date="2021-11-11T10:58:00Z"/>
          <w:rFonts w:eastAsiaTheme="minorEastAsia"/>
          <w:lang w:val="en-US"/>
          <w:rPrChange w:id="1718" w:author="Jacob Lie" w:date="2021-11-11T10:58:00Z">
            <w:rPr>
              <w:del w:id="1719" w:author="Jacob Lie" w:date="2021-11-11T10:58:00Z"/>
              <w:rFonts w:ascii="Cambria Math" w:eastAsiaTheme="minorEastAsia" w:hAnsi="Cambria Math"/>
              <w:i/>
              <w:lang w:val="en-US"/>
            </w:rPr>
          </w:rPrChange>
        </w:rPr>
      </w:pPr>
      <w:r>
        <w:rPr>
          <w:rFonts w:eastAsiaTheme="minorEastAsia"/>
          <w:lang w:val="en-US"/>
        </w:rPr>
        <w:t>First</w:t>
      </w:r>
      <w:r w:rsidR="00A97877">
        <w:rPr>
          <w:rFonts w:eastAsiaTheme="minorEastAsia"/>
          <w:lang w:val="en-US"/>
        </w:rPr>
        <w:t>,</w:t>
      </w:r>
      <w:r>
        <w:rPr>
          <w:rFonts w:eastAsiaTheme="minorEastAsia"/>
          <w:lang w:val="en-US"/>
        </w:rPr>
        <w:t xml:space="preserve"> we </w:t>
      </w:r>
      <w:r w:rsidR="00A97877">
        <w:rPr>
          <w:rFonts w:eastAsiaTheme="minorEastAsia"/>
          <w:lang w:val="en-US"/>
        </w:rPr>
        <w:t xml:space="preserve">use conservation of energy. </w:t>
      </w:r>
    </w:p>
    <w:p w14:paraId="067DD9FB" w14:textId="77777777" w:rsidR="00190E35" w:rsidRDefault="00190E35" w:rsidP="00FD6749">
      <w:pPr>
        <w:rPr>
          <w:ins w:id="1720" w:author="Jacob Lie" w:date="2021-11-11T10:58:00Z"/>
          <w:rFonts w:eastAsiaTheme="minorEastAsia"/>
          <w:lang w:val="en-US"/>
        </w:rPr>
      </w:pPr>
    </w:p>
    <w:p w14:paraId="79CCE73E" w14:textId="2FA33EED" w:rsidR="00190E35" w:rsidRPr="00190E35" w:rsidRDefault="000A1FAC" w:rsidP="00FD6749">
      <w:pPr>
        <w:rPr>
          <w:ins w:id="1721" w:author="Jacob Lie" w:date="2021-11-11T10:58:00Z"/>
          <w:rFonts w:eastAsiaTheme="minorEastAsia"/>
          <w:lang w:val="en-US"/>
        </w:rPr>
      </w:pPr>
      <m:oMathPara>
        <m:oMath>
          <m:r>
            <w:ins w:id="1722" w:author="Jacob Lie" w:date="2021-11-11T10:59:00Z">
              <w:rPr>
                <w:rFonts w:ascii="Cambria Math" w:eastAsiaTheme="minorEastAsia" w:hAnsi="Cambria Math"/>
                <w:lang w:val="en-US"/>
              </w:rPr>
              <m:t>E</m:t>
            </w:ins>
          </m:r>
          <m:r>
            <w:ins w:id="1723" w:author="Jacob Lie" w:date="2021-11-11T10:58:00Z">
              <w:rPr>
                <w:rFonts w:ascii="Cambria Math" w:eastAsiaTheme="minorEastAsia" w:hAnsi="Cambria Math"/>
                <w:lang w:val="en-US"/>
              </w:rPr>
              <m:t>=</m:t>
            </w:ins>
          </m:r>
          <m:r>
            <w:ins w:id="1724" w:author="Jacob Lie" w:date="2021-11-11T10:59:00Z">
              <w:rPr>
                <w:rFonts w:ascii="Cambria Math" w:eastAsiaTheme="minorEastAsia" w:hAnsi="Cambria Math"/>
                <w:lang w:val="en-US"/>
              </w:rPr>
              <m:t xml:space="preserve"> </m:t>
            </w:ins>
          </m:r>
          <m:sSup>
            <m:sSupPr>
              <m:ctrlPr>
                <w:ins w:id="1725" w:author="Jacob Lie" w:date="2021-11-11T10:59:00Z">
                  <w:rPr>
                    <w:rFonts w:ascii="Cambria Math" w:eastAsiaTheme="minorEastAsia" w:hAnsi="Cambria Math"/>
                    <w:i/>
                    <w:lang w:val="en-US"/>
                  </w:rPr>
                </w:ins>
              </m:ctrlPr>
            </m:sSupPr>
            <m:e>
              <m:r>
                <w:ins w:id="1726" w:author="Jacob Lie" w:date="2021-11-11T10:59:00Z">
                  <w:rPr>
                    <w:rFonts w:ascii="Cambria Math" w:eastAsiaTheme="minorEastAsia" w:hAnsi="Cambria Math"/>
                    <w:lang w:val="en-US"/>
                  </w:rPr>
                  <m:t>E</m:t>
                </w:ins>
              </m:r>
            </m:e>
            <m:sup>
              <m:r>
                <w:ins w:id="1727" w:author="Jacob Lie" w:date="2021-11-11T10:59:00Z">
                  <w:rPr>
                    <w:rFonts w:ascii="Cambria Math" w:eastAsiaTheme="minorEastAsia" w:hAnsi="Cambria Math"/>
                    <w:lang w:val="en-US"/>
                  </w:rPr>
                  <m:t>'</m:t>
                </w:ins>
              </m:r>
            </m:sup>
          </m:sSup>
        </m:oMath>
      </m:oMathPara>
    </w:p>
    <w:p w14:paraId="1AF396AC" w14:textId="3DB542E0" w:rsidR="00F23C79" w:rsidRPr="00E00426" w:rsidRDefault="0082795C" w:rsidP="00FD6749">
      <w:pPr>
        <w:rPr>
          <w:ins w:id="1728" w:author="Jacob Lie" w:date="2021-11-11T11:00:00Z"/>
          <w:rFonts w:eastAsiaTheme="minorEastAsia"/>
          <w:lang w:val="en-US"/>
        </w:rPr>
      </w:pPr>
      <m:oMathPara>
        <m:oMath>
          <m:sSub>
            <m:sSubPr>
              <m:ctrlPr>
                <w:ins w:id="1729" w:author="Jacob Lie" w:date="2021-11-11T10:59:00Z">
                  <w:rPr>
                    <w:rFonts w:ascii="Cambria Math" w:eastAsiaTheme="minorEastAsia" w:hAnsi="Cambria Math"/>
                    <w:i/>
                    <w:lang w:val="en-US"/>
                  </w:rPr>
                </w:ins>
              </m:ctrlPr>
            </m:sSubPr>
            <m:e>
              <m:r>
                <w:ins w:id="1730" w:author="Jacob Lie" w:date="2021-11-11T10:59:00Z">
                  <w:rPr>
                    <w:rFonts w:ascii="Cambria Math" w:eastAsiaTheme="minorEastAsia" w:hAnsi="Cambria Math"/>
                    <w:lang w:val="en-US"/>
                  </w:rPr>
                  <m:t>E</m:t>
                </w:ins>
              </m:r>
            </m:e>
            <m:sub>
              <m:r>
                <w:ins w:id="1731" w:author="Jacob Lie" w:date="2021-11-11T10:59:00Z">
                  <w:rPr>
                    <w:rFonts w:ascii="Cambria Math" w:eastAsiaTheme="minorEastAsia" w:hAnsi="Cambria Math"/>
                    <w:lang w:val="en-US"/>
                  </w:rPr>
                  <m:t>γ</m:t>
                </w:ins>
              </m:r>
            </m:sub>
          </m:sSub>
          <m:r>
            <w:ins w:id="1732" w:author="Jacob Lie" w:date="2021-11-11T10:59:00Z">
              <w:rPr>
                <w:rFonts w:ascii="Cambria Math" w:eastAsiaTheme="minorEastAsia" w:hAnsi="Cambria Math"/>
                <w:lang w:val="en-US"/>
              </w:rPr>
              <m:t>+</m:t>
            </w:ins>
          </m:r>
          <m:sSub>
            <m:sSubPr>
              <m:ctrlPr>
                <w:ins w:id="1733" w:author="Jacob Lie" w:date="2021-11-11T10:59:00Z">
                  <w:rPr>
                    <w:rFonts w:ascii="Cambria Math" w:eastAsiaTheme="minorEastAsia" w:hAnsi="Cambria Math"/>
                    <w:i/>
                    <w:lang w:val="en-US"/>
                  </w:rPr>
                </w:ins>
              </m:ctrlPr>
            </m:sSubPr>
            <m:e>
              <m:r>
                <w:ins w:id="1734" w:author="Jacob Lie" w:date="2021-11-11T10:59:00Z">
                  <w:rPr>
                    <w:rFonts w:ascii="Cambria Math" w:eastAsiaTheme="minorEastAsia" w:hAnsi="Cambria Math"/>
                    <w:lang w:val="en-US"/>
                  </w:rPr>
                  <m:t>E</m:t>
                </w:ins>
              </m:r>
            </m:e>
            <m:sub>
              <m:r>
                <w:ins w:id="1735" w:author="Jacob Lie" w:date="2021-11-11T10:59:00Z">
                  <w:rPr>
                    <w:rFonts w:ascii="Cambria Math" w:eastAsiaTheme="minorEastAsia" w:hAnsi="Cambria Math"/>
                    <w:lang w:val="en-US"/>
                  </w:rPr>
                  <m:t>e</m:t>
                </w:ins>
              </m:r>
            </m:sub>
          </m:sSub>
          <m:r>
            <w:ins w:id="1736" w:author="Jacob Lie" w:date="2021-11-11T10:59:00Z">
              <w:rPr>
                <w:rFonts w:ascii="Cambria Math" w:eastAsiaTheme="minorEastAsia" w:hAnsi="Cambria Math"/>
                <w:lang w:val="en-US"/>
              </w:rPr>
              <m:t>=</m:t>
            </w:ins>
          </m:r>
          <m:sSub>
            <m:sSubPr>
              <m:ctrlPr>
                <w:ins w:id="1737" w:author="Jacob Lie" w:date="2021-11-11T10:59:00Z">
                  <w:rPr>
                    <w:rFonts w:ascii="Cambria Math" w:eastAsiaTheme="minorEastAsia" w:hAnsi="Cambria Math"/>
                    <w:i/>
                    <w:lang w:val="en-US"/>
                  </w:rPr>
                </w:ins>
              </m:ctrlPr>
            </m:sSubPr>
            <m:e>
              <m:sSup>
                <m:sSupPr>
                  <m:ctrlPr>
                    <w:ins w:id="1738" w:author="Jacob Lie" w:date="2021-11-11T10:59:00Z">
                      <w:rPr>
                        <w:rFonts w:ascii="Cambria Math" w:eastAsiaTheme="minorEastAsia" w:hAnsi="Cambria Math"/>
                        <w:i/>
                        <w:lang w:val="en-US"/>
                      </w:rPr>
                    </w:ins>
                  </m:ctrlPr>
                </m:sSupPr>
                <m:e>
                  <m:r>
                    <w:ins w:id="1739" w:author="Jacob Lie" w:date="2021-11-11T10:59:00Z">
                      <w:rPr>
                        <w:rFonts w:ascii="Cambria Math" w:eastAsiaTheme="minorEastAsia" w:hAnsi="Cambria Math"/>
                        <w:lang w:val="en-US"/>
                      </w:rPr>
                      <m:t>E</m:t>
                    </w:ins>
                  </m:r>
                  <m:ctrlPr>
                    <w:ins w:id="1740" w:author="Jacob Lie" w:date="2021-11-11T10:59:00Z">
                      <w:rPr>
                        <w:rFonts w:ascii="Cambria Math" w:eastAsia="Cambria Math" w:hAnsi="Cambria Math" w:cs="Cambria Math"/>
                        <w:i/>
                        <w:lang w:val="en-US"/>
                      </w:rPr>
                    </w:ins>
                  </m:ctrlPr>
                </m:e>
                <m:sup>
                  <m:r>
                    <w:ins w:id="1741" w:author="Jacob Lie" w:date="2021-11-11T10:59:00Z">
                      <w:rPr>
                        <w:rFonts w:ascii="Cambria Math" w:eastAsiaTheme="minorEastAsia" w:hAnsi="Cambria Math"/>
                        <w:lang w:val="en-US"/>
                      </w:rPr>
                      <m:t>'</m:t>
                    </w:ins>
                  </m:r>
                </m:sup>
              </m:sSup>
            </m:e>
            <m:sub>
              <m:r>
                <w:ins w:id="1742" w:author="Jacob Lie" w:date="2021-11-11T10:59:00Z">
                  <w:rPr>
                    <w:rFonts w:ascii="Cambria Math" w:eastAsiaTheme="minorEastAsia" w:hAnsi="Cambria Math"/>
                    <w:lang w:val="en-US"/>
                  </w:rPr>
                  <m:t>γ</m:t>
                </w:ins>
              </m:r>
            </m:sub>
          </m:sSub>
          <m:r>
            <w:ins w:id="1743" w:author="Jacob Lie" w:date="2021-11-11T10:59:00Z">
              <w:rPr>
                <w:rFonts w:ascii="Cambria Math" w:eastAsiaTheme="minorEastAsia" w:hAnsi="Cambria Math"/>
                <w:lang w:val="en-US"/>
              </w:rPr>
              <m:t>+</m:t>
            </w:ins>
          </m:r>
          <m:sSubSup>
            <m:sSubSupPr>
              <m:ctrlPr>
                <w:ins w:id="1744" w:author="Jacob Lie" w:date="2021-11-11T10:59:00Z">
                  <w:rPr>
                    <w:rFonts w:ascii="Cambria Math" w:eastAsiaTheme="minorEastAsia" w:hAnsi="Cambria Math"/>
                    <w:i/>
                    <w:lang w:val="en-US"/>
                  </w:rPr>
                </w:ins>
              </m:ctrlPr>
            </m:sSubSupPr>
            <m:e>
              <m:r>
                <w:ins w:id="1745" w:author="Jacob Lie" w:date="2021-11-11T10:59:00Z">
                  <w:rPr>
                    <w:rFonts w:ascii="Cambria Math" w:eastAsiaTheme="minorEastAsia" w:hAnsi="Cambria Math"/>
                    <w:lang w:val="en-US"/>
                  </w:rPr>
                  <m:t>E</m:t>
                </w:ins>
              </m:r>
            </m:e>
            <m:sub>
              <m:r>
                <w:ins w:id="1746" w:author="Jacob Lie" w:date="2021-11-11T10:59:00Z">
                  <w:rPr>
                    <w:rFonts w:ascii="Cambria Math" w:eastAsiaTheme="minorEastAsia" w:hAnsi="Cambria Math"/>
                    <w:lang w:val="en-US"/>
                  </w:rPr>
                  <m:t>e</m:t>
                </w:ins>
              </m:r>
            </m:sub>
            <m:sup>
              <m:r>
                <w:ins w:id="1747" w:author="Jacob Lie" w:date="2021-11-11T10:59:00Z">
                  <w:rPr>
                    <w:rFonts w:ascii="Cambria Math" w:eastAsiaTheme="minorEastAsia" w:hAnsi="Cambria Math"/>
                    <w:lang w:val="en-US"/>
                  </w:rPr>
                  <m:t>'</m:t>
                </w:ins>
              </m:r>
            </m:sup>
          </m:sSubSup>
          <m:r>
            <w:ins w:id="1748" w:author="Jacob Lie" w:date="2021-11-11T10:58:00Z">
              <w:rPr>
                <w:rFonts w:ascii="Cambria Math" w:eastAsiaTheme="minorEastAsia" w:hAnsi="Cambria Math"/>
                <w:lang w:val="en-US"/>
              </w:rPr>
              <m:t xml:space="preserve">  </m:t>
            </w:ins>
          </m:r>
        </m:oMath>
      </m:oMathPara>
    </w:p>
    <w:p w14:paraId="3CA10D43" w14:textId="57108A10" w:rsidR="00E00426" w:rsidRDefault="002930E6" w:rsidP="00FD6749">
      <w:pPr>
        <w:rPr>
          <w:ins w:id="1749" w:author="Jacob Lie" w:date="2021-11-11T11:07:00Z"/>
          <w:rFonts w:eastAsiaTheme="minorEastAsia"/>
          <w:lang w:val="en-US"/>
        </w:rPr>
      </w:pPr>
      <w:ins w:id="1750" w:author="Jacob Lie" w:date="2021-11-11T11:01:00Z">
        <w:r>
          <w:rPr>
            <w:rFonts w:eastAsiaTheme="minorEastAsia"/>
            <w:lang w:val="en-US"/>
          </w:rPr>
          <w:t xml:space="preserve">The energy of the incident photon is </w:t>
        </w:r>
      </w:ins>
      <m:oMath>
        <m:r>
          <w:ins w:id="1751" w:author="Jacob Lie" w:date="2021-11-11T11:01:00Z">
            <w:rPr>
              <w:rFonts w:ascii="Cambria Math" w:eastAsiaTheme="minorEastAsia" w:hAnsi="Cambria Math"/>
              <w:lang w:val="en-US"/>
            </w:rPr>
            <m:t>hν</m:t>
          </w:ins>
        </m:r>
      </m:oMath>
      <w:ins w:id="1752" w:author="Jacob Lie" w:date="2021-11-11T11:02:00Z">
        <w:r w:rsidR="00974BB6">
          <w:rPr>
            <w:rFonts w:eastAsiaTheme="minorEastAsia"/>
            <w:lang w:val="en-US"/>
          </w:rPr>
          <w:t>. Because of the assumption of an electron at rest</w:t>
        </w:r>
        <w:r w:rsidR="008728A4">
          <w:rPr>
            <w:rFonts w:eastAsiaTheme="minorEastAsia"/>
            <w:lang w:val="en-US"/>
          </w:rPr>
          <w:t xml:space="preserve">, we only have </w:t>
        </w:r>
      </w:ins>
      <w:ins w:id="1753" w:author="Jacob Lie" w:date="2021-11-11T11:03:00Z">
        <w:r w:rsidR="008728A4">
          <w:rPr>
            <w:rFonts w:eastAsiaTheme="minorEastAsia"/>
            <w:lang w:val="en-US"/>
          </w:rPr>
          <w:t xml:space="preserve">rest energy </w:t>
        </w:r>
      </w:ins>
      <m:oMath>
        <m:sSub>
          <m:sSubPr>
            <m:ctrlPr>
              <w:ins w:id="1754" w:author="Jacob Lie" w:date="2021-11-11T11:03:00Z">
                <w:rPr>
                  <w:rFonts w:ascii="Cambria Math" w:eastAsiaTheme="minorEastAsia" w:hAnsi="Cambria Math"/>
                  <w:i/>
                  <w:lang w:val="en-US"/>
                </w:rPr>
              </w:ins>
            </m:ctrlPr>
          </m:sSubPr>
          <m:e>
            <m:r>
              <w:ins w:id="1755" w:author="Jacob Lie" w:date="2021-11-11T11:03:00Z">
                <w:rPr>
                  <w:rFonts w:ascii="Cambria Math" w:eastAsiaTheme="minorEastAsia" w:hAnsi="Cambria Math"/>
                  <w:lang w:val="en-US"/>
                </w:rPr>
                <m:t>m</m:t>
              </w:ins>
            </m:r>
          </m:e>
          <m:sub>
            <m:r>
              <w:ins w:id="1756" w:author="Jacob Lie" w:date="2021-11-11T11:03:00Z">
                <w:rPr>
                  <w:rFonts w:ascii="Cambria Math" w:eastAsiaTheme="minorEastAsia" w:hAnsi="Cambria Math"/>
                  <w:lang w:val="en-US"/>
                </w:rPr>
                <m:t>e</m:t>
              </w:ins>
            </m:r>
          </m:sub>
        </m:sSub>
        <m:sSup>
          <m:sSupPr>
            <m:ctrlPr>
              <w:ins w:id="1757" w:author="Jacob Lie" w:date="2021-11-11T11:03:00Z">
                <w:rPr>
                  <w:rFonts w:ascii="Cambria Math" w:eastAsiaTheme="minorEastAsia" w:hAnsi="Cambria Math"/>
                  <w:i/>
                  <w:lang w:val="en-US"/>
                </w:rPr>
              </w:ins>
            </m:ctrlPr>
          </m:sSupPr>
          <m:e>
            <m:r>
              <w:ins w:id="1758" w:author="Jacob Lie" w:date="2021-11-11T11:03:00Z">
                <w:rPr>
                  <w:rFonts w:ascii="Cambria Math" w:eastAsiaTheme="minorEastAsia" w:hAnsi="Cambria Math"/>
                  <w:lang w:val="en-US"/>
                </w:rPr>
                <m:t>c</m:t>
              </w:ins>
            </m:r>
          </m:e>
          <m:sup>
            <m:r>
              <w:ins w:id="1759" w:author="Jacob Lie" w:date="2021-11-11T11:03:00Z">
                <w:rPr>
                  <w:rFonts w:ascii="Cambria Math" w:eastAsiaTheme="minorEastAsia" w:hAnsi="Cambria Math"/>
                  <w:lang w:val="en-US"/>
                </w:rPr>
                <m:t>2</m:t>
              </w:ins>
            </m:r>
          </m:sup>
        </m:sSup>
      </m:oMath>
      <w:ins w:id="1760" w:author="Jacob Lie" w:date="2021-11-11T11:03:00Z">
        <w:r w:rsidR="00C367CD">
          <w:rPr>
            <w:rFonts w:eastAsiaTheme="minorEastAsia"/>
            <w:lang w:val="en-US"/>
          </w:rPr>
          <w:t xml:space="preserve">. The energy of the photon after the interaction is simply </w:t>
        </w:r>
      </w:ins>
      <m:oMath>
        <m:r>
          <w:ins w:id="1761" w:author="Jacob Lie" w:date="2021-11-11T11:04:00Z">
            <w:rPr>
              <w:rFonts w:ascii="Cambria Math" w:eastAsiaTheme="minorEastAsia" w:hAnsi="Cambria Math"/>
              <w:lang w:val="en-US"/>
            </w:rPr>
            <m:t>h</m:t>
          </w:ins>
        </m:r>
        <m:sSup>
          <m:sSupPr>
            <m:ctrlPr>
              <w:ins w:id="1762" w:author="Jacob Lie" w:date="2021-11-11T11:04:00Z">
                <w:rPr>
                  <w:rFonts w:ascii="Cambria Math" w:eastAsiaTheme="minorEastAsia" w:hAnsi="Cambria Math"/>
                  <w:i/>
                  <w:lang w:val="en-US"/>
                </w:rPr>
              </w:ins>
            </m:ctrlPr>
          </m:sSupPr>
          <m:e>
            <m:r>
              <w:ins w:id="1763" w:author="Jacob Lie" w:date="2021-11-11T11:04:00Z">
                <w:rPr>
                  <w:rFonts w:ascii="Cambria Math" w:eastAsiaTheme="minorEastAsia" w:hAnsi="Cambria Math"/>
                  <w:lang w:val="en-US"/>
                </w:rPr>
                <m:t>ν</m:t>
              </w:ins>
            </m:r>
          </m:e>
          <m:sup>
            <m:r>
              <w:ins w:id="1764" w:author="Jacob Lie" w:date="2021-11-11T11:04:00Z">
                <w:rPr>
                  <w:rFonts w:ascii="Cambria Math" w:eastAsiaTheme="minorEastAsia" w:hAnsi="Cambria Math"/>
                  <w:lang w:val="en-US"/>
                </w:rPr>
                <m:t>'</m:t>
              </w:ins>
            </m:r>
          </m:sup>
        </m:sSup>
      </m:oMath>
      <w:ins w:id="1765" w:author="Jacob Lie" w:date="2021-11-11T11:04:00Z">
        <w:r w:rsidR="003639B1">
          <w:rPr>
            <w:rFonts w:eastAsiaTheme="minorEastAsia"/>
            <w:lang w:val="en-US"/>
          </w:rPr>
          <w:t xml:space="preserve">, </w:t>
        </w:r>
      </w:ins>
      <w:ins w:id="1766" w:author="Jacob Lie" w:date="2021-11-11T11:03:00Z">
        <w:r w:rsidR="008728A4">
          <w:rPr>
            <w:rFonts w:eastAsiaTheme="minorEastAsia"/>
            <w:lang w:val="en-US"/>
          </w:rPr>
          <w:t xml:space="preserve"> </w:t>
        </w:r>
      </w:ins>
      <w:ins w:id="1767" w:author="Jacob Lie" w:date="2021-11-11T11:04:00Z">
        <w:r w:rsidR="003639B1">
          <w:rPr>
            <w:rFonts w:eastAsiaTheme="minorEastAsia"/>
            <w:lang w:val="en-US"/>
          </w:rPr>
          <w:t xml:space="preserve">and the energy of the </w:t>
        </w:r>
        <w:r w:rsidR="00D467A4">
          <w:rPr>
            <w:rFonts w:eastAsiaTheme="minorEastAsia"/>
            <w:lang w:val="en-US"/>
          </w:rPr>
          <w:t xml:space="preserve">electron </w:t>
        </w:r>
      </w:ins>
      <w:ins w:id="1768" w:author="Jacob Lie" w:date="2021-11-11T11:06:00Z">
        <w:r w:rsidR="00034299">
          <w:rPr>
            <w:rFonts w:eastAsiaTheme="minorEastAsia"/>
            <w:lang w:val="en-US"/>
          </w:rPr>
          <w:t>after the interaction is unk</w:t>
        </w:r>
        <w:r w:rsidR="003A631B">
          <w:rPr>
            <w:rFonts w:eastAsiaTheme="minorEastAsia"/>
            <w:lang w:val="en-US"/>
          </w:rPr>
          <w:t>n</w:t>
        </w:r>
        <w:r w:rsidR="00034299">
          <w:rPr>
            <w:rFonts w:eastAsiaTheme="minorEastAsia"/>
            <w:lang w:val="en-US"/>
          </w:rPr>
          <w:t xml:space="preserve">own. </w:t>
        </w:r>
      </w:ins>
      <w:ins w:id="1769" w:author="Jacob Lie" w:date="2021-11-11T11:07:00Z">
        <w:r w:rsidR="00D202AF">
          <w:rPr>
            <w:rFonts w:eastAsiaTheme="minorEastAsia"/>
            <w:lang w:val="en-US"/>
          </w:rPr>
          <w:t xml:space="preserve">We end up with this equation.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D82498" w14:paraId="594E91C4" w14:textId="77777777" w:rsidTr="008A3A40">
        <w:trPr>
          <w:ins w:id="1770" w:author="Jacob Lie" w:date="2021-11-11T11:08:00Z"/>
        </w:trPr>
        <w:tc>
          <w:tcPr>
            <w:tcW w:w="8185" w:type="dxa"/>
          </w:tcPr>
          <w:p w14:paraId="07E4637F" w14:textId="2A7B9105" w:rsidR="00D82498" w:rsidRPr="00D82498" w:rsidRDefault="000A1FAC" w:rsidP="00B21A40">
            <w:pPr>
              <w:rPr>
                <w:ins w:id="1771" w:author="Jacob Lie" w:date="2021-11-11T11:08:00Z"/>
                <w:rFonts w:eastAsiaTheme="minorEastAsia"/>
                <w:lang w:val="en-US"/>
                <w:rPrChange w:id="1772" w:author="Jacob Lie" w:date="2021-11-11T11:08:00Z">
                  <w:rPr>
                    <w:ins w:id="1773" w:author="Jacob Lie" w:date="2021-11-11T11:08:00Z"/>
                    <w:lang w:val="en-US"/>
                  </w:rPr>
                </w:rPrChange>
              </w:rPr>
            </w:pPr>
            <m:oMathPara>
              <m:oMath>
                <m:r>
                  <w:ins w:id="1774" w:author="Jacob Lie" w:date="2021-11-11T11:08:00Z">
                    <w:rPr>
                      <w:rFonts w:ascii="Cambria Math" w:eastAsiaTheme="minorEastAsia" w:hAnsi="Cambria Math"/>
                      <w:lang w:val="en-US"/>
                    </w:rPr>
                    <m:t>hν+</m:t>
                  </w:ins>
                </m:r>
                <m:sSub>
                  <m:sSubPr>
                    <m:ctrlPr>
                      <w:ins w:id="1775" w:author="Jacob Lie" w:date="2021-11-11T11:08:00Z">
                        <w:rPr>
                          <w:rFonts w:ascii="Cambria Math" w:eastAsiaTheme="minorEastAsia" w:hAnsi="Cambria Math"/>
                          <w:i/>
                          <w:lang w:val="en-US"/>
                        </w:rPr>
                      </w:ins>
                    </m:ctrlPr>
                  </m:sSubPr>
                  <m:e>
                    <m:r>
                      <w:ins w:id="1776" w:author="Jacob Lie" w:date="2021-11-11T11:08:00Z">
                        <w:rPr>
                          <w:rFonts w:ascii="Cambria Math" w:eastAsiaTheme="minorEastAsia" w:hAnsi="Cambria Math"/>
                          <w:lang w:val="en-US"/>
                        </w:rPr>
                        <m:t>m</m:t>
                      </w:ins>
                    </m:r>
                  </m:e>
                  <m:sub>
                    <m:r>
                      <w:ins w:id="1777" w:author="Jacob Lie" w:date="2021-11-11T11:08:00Z">
                        <w:rPr>
                          <w:rFonts w:ascii="Cambria Math" w:eastAsiaTheme="minorEastAsia" w:hAnsi="Cambria Math"/>
                          <w:lang w:val="en-US"/>
                        </w:rPr>
                        <m:t>e</m:t>
                      </w:ins>
                    </m:r>
                  </m:sub>
                </m:sSub>
                <m:sSup>
                  <m:sSupPr>
                    <m:ctrlPr>
                      <w:ins w:id="1778" w:author="Jacob Lie" w:date="2021-11-11T11:08:00Z">
                        <w:rPr>
                          <w:rFonts w:ascii="Cambria Math" w:eastAsiaTheme="minorEastAsia" w:hAnsi="Cambria Math"/>
                          <w:i/>
                          <w:lang w:val="en-US"/>
                        </w:rPr>
                      </w:ins>
                    </m:ctrlPr>
                  </m:sSupPr>
                  <m:e>
                    <m:r>
                      <w:ins w:id="1779" w:author="Jacob Lie" w:date="2021-11-11T11:08:00Z">
                        <w:rPr>
                          <w:rFonts w:ascii="Cambria Math" w:eastAsiaTheme="minorEastAsia" w:hAnsi="Cambria Math"/>
                          <w:lang w:val="en-US"/>
                        </w:rPr>
                        <m:t>c</m:t>
                      </w:ins>
                    </m:r>
                  </m:e>
                  <m:sup>
                    <m:r>
                      <w:ins w:id="1780" w:author="Jacob Lie" w:date="2021-11-11T11:08:00Z">
                        <w:rPr>
                          <w:rFonts w:ascii="Cambria Math" w:eastAsiaTheme="minorEastAsia" w:hAnsi="Cambria Math"/>
                          <w:lang w:val="en-US"/>
                        </w:rPr>
                        <m:t>2</m:t>
                      </w:ins>
                    </m:r>
                  </m:sup>
                </m:sSup>
                <m:r>
                  <w:ins w:id="1781" w:author="Jacob Lie" w:date="2021-11-11T11:08:00Z">
                    <w:rPr>
                      <w:rFonts w:ascii="Cambria Math" w:eastAsiaTheme="minorEastAsia" w:hAnsi="Cambria Math"/>
                      <w:lang w:val="en-US"/>
                    </w:rPr>
                    <m:t>=h</m:t>
                  </w:ins>
                </m:r>
                <m:sSup>
                  <m:sSupPr>
                    <m:ctrlPr>
                      <w:ins w:id="1782" w:author="Jacob Lie" w:date="2021-11-11T11:08:00Z">
                        <w:rPr>
                          <w:rFonts w:ascii="Cambria Math" w:eastAsiaTheme="minorEastAsia" w:hAnsi="Cambria Math"/>
                          <w:i/>
                          <w:lang w:val="en-US"/>
                        </w:rPr>
                      </w:ins>
                    </m:ctrlPr>
                  </m:sSupPr>
                  <m:e>
                    <m:r>
                      <w:ins w:id="1783" w:author="Jacob Lie" w:date="2021-11-11T11:08:00Z">
                        <w:rPr>
                          <w:rFonts w:ascii="Cambria Math" w:eastAsiaTheme="minorEastAsia" w:hAnsi="Cambria Math"/>
                          <w:lang w:val="en-US"/>
                        </w:rPr>
                        <m:t>ν</m:t>
                      </w:ins>
                    </m:r>
                  </m:e>
                  <m:sup>
                    <m:r>
                      <w:ins w:id="1784" w:author="Jacob Lie" w:date="2021-11-11T11:08:00Z">
                        <w:rPr>
                          <w:rFonts w:ascii="Cambria Math" w:eastAsiaTheme="minorEastAsia" w:hAnsi="Cambria Math"/>
                          <w:lang w:val="en-US"/>
                        </w:rPr>
                        <m:t>'</m:t>
                      </w:ins>
                    </m:r>
                  </m:sup>
                </m:sSup>
                <m:r>
                  <w:ins w:id="1785" w:author="Jacob Lie" w:date="2021-11-11T11:08:00Z">
                    <w:rPr>
                      <w:rFonts w:ascii="Cambria Math" w:eastAsiaTheme="minorEastAsia" w:hAnsi="Cambria Math"/>
                      <w:lang w:val="en-US"/>
                    </w:rPr>
                    <m:t>+</m:t>
                  </w:ins>
                </m:r>
                <m:sSub>
                  <m:sSubPr>
                    <m:ctrlPr>
                      <w:ins w:id="1786" w:author="Jacob Lie" w:date="2021-11-11T11:08:00Z">
                        <w:rPr>
                          <w:rFonts w:ascii="Cambria Math" w:eastAsiaTheme="minorEastAsia" w:hAnsi="Cambria Math"/>
                          <w:i/>
                          <w:lang w:val="en-US"/>
                        </w:rPr>
                      </w:ins>
                    </m:ctrlPr>
                  </m:sSubPr>
                  <m:e>
                    <m:sSup>
                      <m:sSupPr>
                        <m:ctrlPr>
                          <w:ins w:id="1787" w:author="Jacob Lie" w:date="2021-11-11T11:08:00Z">
                            <w:rPr>
                              <w:rFonts w:ascii="Cambria Math" w:eastAsiaTheme="minorEastAsia" w:hAnsi="Cambria Math"/>
                              <w:i/>
                              <w:lang w:val="en-US"/>
                            </w:rPr>
                          </w:ins>
                        </m:ctrlPr>
                      </m:sSupPr>
                      <m:e>
                        <m:r>
                          <w:ins w:id="1788" w:author="Jacob Lie" w:date="2021-11-11T11:08:00Z">
                            <w:rPr>
                              <w:rFonts w:ascii="Cambria Math" w:eastAsiaTheme="minorEastAsia" w:hAnsi="Cambria Math"/>
                              <w:lang w:val="en-US"/>
                            </w:rPr>
                            <m:t>E</m:t>
                          </w:ins>
                        </m:r>
                        <m:ctrlPr>
                          <w:ins w:id="1789" w:author="Jacob Lie" w:date="2021-11-11T11:08:00Z">
                            <w:rPr>
                              <w:rFonts w:ascii="Cambria Math" w:eastAsia="Cambria Math" w:hAnsi="Cambria Math" w:cs="Cambria Math"/>
                              <w:i/>
                              <w:lang w:val="en-US"/>
                            </w:rPr>
                          </w:ins>
                        </m:ctrlPr>
                      </m:e>
                      <m:sup>
                        <m:r>
                          <w:ins w:id="1790" w:author="Jacob Lie" w:date="2021-11-11T11:08:00Z">
                            <w:rPr>
                              <w:rFonts w:ascii="Cambria Math" w:eastAsiaTheme="minorEastAsia" w:hAnsi="Cambria Math"/>
                              <w:lang w:val="en-US"/>
                            </w:rPr>
                            <m:t>'</m:t>
                          </w:ins>
                        </m:r>
                      </m:sup>
                    </m:sSup>
                  </m:e>
                  <m:sub>
                    <m:r>
                      <w:ins w:id="1791" w:author="Jacob Lie" w:date="2021-11-11T11:08:00Z">
                        <w:rPr>
                          <w:rFonts w:ascii="Cambria Math" w:eastAsiaTheme="minorEastAsia" w:hAnsi="Cambria Math"/>
                          <w:lang w:val="en-US"/>
                        </w:rPr>
                        <m:t>e</m:t>
                      </w:ins>
                    </m:r>
                  </m:sub>
                </m:sSub>
              </m:oMath>
            </m:oMathPara>
          </w:p>
        </w:tc>
        <w:bookmarkStart w:id="1792" w:name="_Ref87534602"/>
        <w:tc>
          <w:tcPr>
            <w:tcW w:w="1165" w:type="dxa"/>
          </w:tcPr>
          <w:p w14:paraId="5FC9BC6D" w14:textId="514825F7" w:rsidR="0030584B" w:rsidRPr="0030584B" w:rsidRDefault="00224DF8" w:rsidP="00B21A40">
            <w:pPr>
              <w:rPr>
                <w:ins w:id="1793" w:author="Jacob Lie" w:date="2021-11-11T11:08:00Z"/>
                <w:rPrChange w:id="1794" w:author="Jacob Lie" w:date="2021-11-11T14:16:00Z">
                  <w:rPr>
                    <w:ins w:id="1795" w:author="Jacob Lie" w:date="2021-11-11T11:08:00Z"/>
                    <w:lang w:val="en-US"/>
                  </w:rPr>
                </w:rPrChange>
              </w:rPr>
            </w:pPr>
            <w:ins w:id="1796" w:author="Jacob Lie" w:date="2022-02-01T15:53:00Z">
              <w:r>
                <w:fldChar w:fldCharType="begin"/>
              </w:r>
              <w:r>
                <w:instrText xml:space="preserve"> STYLEREF 1 \s </w:instrText>
              </w:r>
            </w:ins>
            <w:r>
              <w:fldChar w:fldCharType="separate"/>
            </w:r>
            <w:r w:rsidR="003159C2">
              <w:rPr>
                <w:noProof/>
              </w:rPr>
              <w:t>2</w:t>
            </w:r>
            <w:ins w:id="1797" w:author="Jacob Lie" w:date="2022-02-01T15:53:00Z">
              <w:r>
                <w:fldChar w:fldCharType="end"/>
              </w:r>
              <w:r>
                <w:noBreakHyphen/>
              </w:r>
              <w:r>
                <w:fldChar w:fldCharType="begin"/>
              </w:r>
              <w:r>
                <w:instrText xml:space="preserve"> SEQ Equation \* ARABIC \s 1 </w:instrText>
              </w:r>
            </w:ins>
            <w:r>
              <w:fldChar w:fldCharType="separate"/>
            </w:r>
            <w:ins w:id="1798" w:author="Jacob Lie" w:date="2022-02-01T16:03:00Z">
              <w:r w:rsidR="003159C2">
                <w:rPr>
                  <w:noProof/>
                </w:rPr>
                <w:t>1</w:t>
              </w:r>
            </w:ins>
            <w:ins w:id="1799" w:author="Jacob Lie" w:date="2022-02-01T15:53:00Z">
              <w:r>
                <w:fldChar w:fldCharType="end"/>
              </w:r>
            </w:ins>
            <w:del w:id="1800" w:author="Jacob Lie" w:date="2022-02-01T15:53:00Z">
              <w:r w:rsidR="003B3B14" w:rsidDel="00224DF8">
                <w:fldChar w:fldCharType="begin"/>
              </w:r>
              <w:r w:rsidR="003B3B14" w:rsidDel="00224DF8">
                <w:delInstrText xml:space="preserve"> STYLEREF 1 \s </w:delInstrText>
              </w:r>
              <w:r w:rsidR="003B3B14" w:rsidDel="00224DF8">
                <w:fldChar w:fldCharType="separate"/>
              </w:r>
              <w:r w:rsidR="003B3B14" w:rsidDel="00224DF8">
                <w:rPr>
                  <w:noProof/>
                </w:rPr>
                <w:delText>2</w:delText>
              </w:r>
              <w:r w:rsidR="003B3B14" w:rsidDel="00224DF8">
                <w:fldChar w:fldCharType="end"/>
              </w:r>
              <w:r w:rsidR="003B3B14" w:rsidDel="00224DF8">
                <w:noBreakHyphen/>
              </w:r>
              <w:r w:rsidR="003B3B14" w:rsidDel="00224DF8">
                <w:fldChar w:fldCharType="begin"/>
              </w:r>
              <w:r w:rsidR="003B3B14" w:rsidDel="00224DF8">
                <w:delInstrText xml:space="preserve"> SEQ Equation \* ARABIC \s 1 </w:delInstrText>
              </w:r>
              <w:r w:rsidR="003B3B14" w:rsidDel="00224DF8">
                <w:fldChar w:fldCharType="separate"/>
              </w:r>
              <w:r w:rsidR="003B3B14" w:rsidDel="00224DF8">
                <w:rPr>
                  <w:noProof/>
                </w:rPr>
                <w:delText>1</w:delText>
              </w:r>
              <w:r w:rsidR="003B3B14" w:rsidDel="00224DF8">
                <w:fldChar w:fldCharType="end"/>
              </w:r>
            </w:del>
            <w:bookmarkEnd w:id="1792"/>
          </w:p>
        </w:tc>
      </w:tr>
    </w:tbl>
    <w:p w14:paraId="148E0B4E" w14:textId="1598B181" w:rsidR="00D202AF" w:rsidDel="00D82498" w:rsidRDefault="00D202AF" w:rsidP="00FD6749">
      <w:pPr>
        <w:rPr>
          <w:del w:id="1801" w:author="Jacob Lie" w:date="2021-11-11T11:08:00Z"/>
          <w:rFonts w:eastAsiaTheme="minorEastAsia"/>
          <w:lang w:val="en-US"/>
        </w:rPr>
      </w:pPr>
    </w:p>
    <w:p w14:paraId="0078D9E0" w14:textId="3DD57C47" w:rsidR="000F3084" w:rsidRDefault="00FD35A1" w:rsidP="00FD6749">
      <w:pPr>
        <w:rPr>
          <w:ins w:id="1802" w:author="Jacob Lie" w:date="2021-11-11T11:37:00Z"/>
          <w:rFonts w:eastAsiaTheme="minorEastAsia"/>
          <w:lang w:val="en-US"/>
        </w:rPr>
      </w:pPr>
      <w:ins w:id="1803" w:author="Jacob Lie" w:date="2021-11-11T11:08:00Z">
        <w:r>
          <w:rPr>
            <w:rFonts w:eastAsiaTheme="minorEastAsia"/>
            <w:lang w:val="en-US"/>
          </w:rPr>
          <w:t xml:space="preserve">Finding </w:t>
        </w:r>
      </w:ins>
      <m:oMath>
        <m:sSubSup>
          <m:sSubSupPr>
            <m:ctrlPr>
              <w:ins w:id="1804" w:author="Jacob Lie" w:date="2021-11-11T11:09:00Z">
                <w:rPr>
                  <w:rFonts w:ascii="Cambria Math" w:eastAsiaTheme="minorEastAsia" w:hAnsi="Cambria Math"/>
                  <w:i/>
                  <w:lang w:val="en-US"/>
                </w:rPr>
              </w:ins>
            </m:ctrlPr>
          </m:sSubSupPr>
          <m:e>
            <m:r>
              <w:ins w:id="1805" w:author="Jacob Lie" w:date="2021-11-11T11:09:00Z">
                <w:rPr>
                  <w:rFonts w:ascii="Cambria Math" w:eastAsiaTheme="minorEastAsia" w:hAnsi="Cambria Math"/>
                  <w:lang w:val="en-US"/>
                </w:rPr>
                <m:t>E</m:t>
              </w:ins>
            </m:r>
          </m:e>
          <m:sub>
            <m:r>
              <w:ins w:id="1806" w:author="Jacob Lie" w:date="2021-11-11T11:09:00Z">
                <w:rPr>
                  <w:rFonts w:ascii="Cambria Math" w:eastAsiaTheme="minorEastAsia" w:hAnsi="Cambria Math"/>
                  <w:lang w:val="en-US"/>
                </w:rPr>
                <m:t>e</m:t>
              </w:ins>
            </m:r>
          </m:sub>
          <m:sup>
            <m:r>
              <w:ins w:id="1807" w:author="Jacob Lie" w:date="2021-11-11T11:09:00Z">
                <w:rPr>
                  <w:rFonts w:ascii="Cambria Math" w:eastAsiaTheme="minorEastAsia" w:hAnsi="Cambria Math"/>
                  <w:lang w:val="en-US"/>
                </w:rPr>
                <m:t>'</m:t>
              </w:ins>
            </m:r>
          </m:sup>
        </m:sSubSup>
      </m:oMath>
      <w:ins w:id="1808" w:author="Jacob Lie" w:date="2021-11-11T11:09:00Z">
        <w:r>
          <w:rPr>
            <w:rFonts w:eastAsiaTheme="minorEastAsia"/>
            <w:lang w:val="en-US"/>
          </w:rPr>
          <w:t xml:space="preserve"> requires</w:t>
        </w:r>
        <w:r w:rsidR="008B75F7">
          <w:rPr>
            <w:rFonts w:eastAsiaTheme="minorEastAsia"/>
            <w:lang w:val="en-US"/>
          </w:rPr>
          <w:t xml:space="preserve"> </w:t>
        </w:r>
        <w:r w:rsidR="00EA7760">
          <w:rPr>
            <w:rFonts w:eastAsiaTheme="minorEastAsia"/>
            <w:lang w:val="en-US"/>
          </w:rPr>
          <w:t xml:space="preserve">that we introduce conservation </w:t>
        </w:r>
      </w:ins>
      <w:ins w:id="1809" w:author="Jacob Lie" w:date="2021-11-11T11:10:00Z">
        <w:r w:rsidR="00EA7760">
          <w:rPr>
            <w:rFonts w:eastAsiaTheme="minorEastAsia"/>
            <w:lang w:val="en-US"/>
          </w:rPr>
          <w:t xml:space="preserve">of momentum. </w:t>
        </w:r>
      </w:ins>
      <w:ins w:id="1810" w:author="Jacob Lie" w:date="2021-11-11T11:19:00Z">
        <w:r w:rsidR="00CE5E9A">
          <w:rPr>
            <w:rFonts w:eastAsiaTheme="minorEastAsia"/>
            <w:lang w:val="en-US"/>
          </w:rPr>
          <w:t xml:space="preserve">We need to find the components of the four-momentum vector </w:t>
        </w:r>
        <w:r w:rsidR="000021CB">
          <w:rPr>
            <w:rFonts w:eastAsiaTheme="minorEastAsia"/>
            <w:lang w:val="en-US"/>
          </w:rPr>
          <w:t xml:space="preserve">for the photon and the </w:t>
        </w:r>
      </w:ins>
      <w:ins w:id="1811" w:author="Jacob Lie" w:date="2021-11-11T11:20:00Z">
        <w:r w:rsidR="000021CB">
          <w:rPr>
            <w:rFonts w:eastAsiaTheme="minorEastAsia"/>
            <w:lang w:val="en-US"/>
          </w:rPr>
          <w:t>electron</w:t>
        </w:r>
      </w:ins>
      <w:ins w:id="1812" w:author="Jacob Lie" w:date="2022-02-01T18:15:00Z">
        <w:r w:rsidR="00254F1F">
          <w:rPr>
            <w:rFonts w:eastAsiaTheme="minorEastAsia"/>
            <w:lang w:val="en-US"/>
          </w:rPr>
          <w:t>.</w:t>
        </w:r>
      </w:ins>
    </w:p>
    <w:p w14:paraId="723FEDC0" w14:textId="0FBED9ED" w:rsidR="00BB2745" w:rsidRDefault="001C565A" w:rsidP="00FD6749">
      <w:pPr>
        <w:rPr>
          <w:ins w:id="1813" w:author="Jacob Lie" w:date="2021-11-11T13:58:00Z"/>
          <w:rFonts w:eastAsiaTheme="minorEastAsia"/>
          <w:lang w:val="en-US"/>
        </w:rPr>
      </w:pPr>
      <w:ins w:id="1814" w:author="Jacob Lie" w:date="2021-11-11T11:37:00Z">
        <w:r>
          <w:rPr>
            <w:rFonts w:eastAsiaTheme="minorEastAsia"/>
            <w:lang w:val="en-US"/>
          </w:rPr>
          <w:t>For the i</w:t>
        </w:r>
      </w:ins>
      <w:ins w:id="1815" w:author="Jacob Lie" w:date="2021-11-11T11:57:00Z">
        <w:r w:rsidR="00903D83">
          <w:rPr>
            <w:rFonts w:eastAsiaTheme="minorEastAsia"/>
            <w:lang w:val="en-US"/>
          </w:rPr>
          <w:t xml:space="preserve">ncident photon, the time component become </w:t>
        </w:r>
      </w:ins>
      <m:oMath>
        <m:sSubSup>
          <m:sSubSupPr>
            <m:ctrlPr>
              <w:ins w:id="1816" w:author="Jacob Lie" w:date="2021-11-11T11:58:00Z">
                <w:rPr>
                  <w:rFonts w:ascii="Cambria Math" w:eastAsiaTheme="minorEastAsia" w:hAnsi="Cambria Math"/>
                  <w:i/>
                  <w:lang w:val="en-US"/>
                </w:rPr>
              </w:ins>
            </m:ctrlPr>
          </m:sSubSupPr>
          <m:e>
            <m:r>
              <w:ins w:id="1817" w:author="Jacob Lie" w:date="2021-11-11T11:57:00Z">
                <w:rPr>
                  <w:rFonts w:ascii="Cambria Math" w:eastAsiaTheme="minorEastAsia" w:hAnsi="Cambria Math"/>
                  <w:lang w:val="en-US"/>
                </w:rPr>
                <m:t>p</m:t>
              </w:ins>
            </m:r>
          </m:e>
          <m:sub>
            <m:r>
              <w:ins w:id="1818" w:author="Jacob Lie" w:date="2021-11-11T11:58:00Z">
                <w:rPr>
                  <w:rFonts w:ascii="Cambria Math" w:eastAsiaTheme="minorEastAsia" w:hAnsi="Cambria Math"/>
                  <w:lang w:val="en-US"/>
                </w:rPr>
                <m:t>γ</m:t>
              </w:ins>
            </m:r>
          </m:sub>
          <m:sup>
            <m:r>
              <w:ins w:id="1819" w:author="Jacob Lie" w:date="2021-11-11T11:57:00Z">
                <w:rPr>
                  <w:rFonts w:ascii="Cambria Math" w:eastAsiaTheme="minorEastAsia" w:hAnsi="Cambria Math"/>
                  <w:lang w:val="en-US"/>
                </w:rPr>
                <m:t>0</m:t>
              </w:ins>
            </m:r>
          </m:sup>
        </m:sSubSup>
        <m:r>
          <w:ins w:id="1820" w:author="Jacob Lie" w:date="2021-11-11T11:57:00Z">
            <w:rPr>
              <w:rFonts w:ascii="Cambria Math" w:eastAsiaTheme="minorEastAsia" w:hAnsi="Cambria Math"/>
              <w:lang w:val="en-US"/>
            </w:rPr>
            <m:t>=</m:t>
          </w:ins>
        </m:r>
        <m:f>
          <m:fPr>
            <m:ctrlPr>
              <w:ins w:id="1821" w:author="Jacob Lie" w:date="2021-11-11T11:57:00Z">
                <w:rPr>
                  <w:rFonts w:ascii="Cambria Math" w:eastAsiaTheme="minorEastAsia" w:hAnsi="Cambria Math"/>
                  <w:i/>
                  <w:lang w:val="en-US"/>
                </w:rPr>
              </w:ins>
            </m:ctrlPr>
          </m:fPr>
          <m:num>
            <m:sSub>
              <m:sSubPr>
                <m:ctrlPr>
                  <w:ins w:id="1822" w:author="Jacob Lie" w:date="2021-11-11T12:10:00Z">
                    <w:rPr>
                      <w:rFonts w:ascii="Cambria Math" w:eastAsiaTheme="minorEastAsia" w:hAnsi="Cambria Math"/>
                      <w:i/>
                      <w:lang w:val="en-US"/>
                    </w:rPr>
                  </w:ins>
                </m:ctrlPr>
              </m:sSubPr>
              <m:e>
                <m:r>
                  <w:ins w:id="1823" w:author="Jacob Lie" w:date="2021-11-11T11:57:00Z">
                    <w:rPr>
                      <w:rFonts w:ascii="Cambria Math" w:eastAsiaTheme="minorEastAsia" w:hAnsi="Cambria Math"/>
                      <w:lang w:val="en-US"/>
                    </w:rPr>
                    <m:t>E</m:t>
                  </w:ins>
                </m:r>
              </m:e>
              <m:sub>
                <m:r>
                  <w:ins w:id="1824" w:author="Jacob Lie" w:date="2021-11-11T12:10:00Z">
                    <w:rPr>
                      <w:rFonts w:ascii="Cambria Math" w:eastAsiaTheme="minorEastAsia" w:hAnsi="Cambria Math"/>
                      <w:lang w:val="en-US"/>
                    </w:rPr>
                    <m:t>γ</m:t>
                  </w:ins>
                </m:r>
              </m:sub>
            </m:sSub>
          </m:num>
          <m:den>
            <m:r>
              <w:ins w:id="1825" w:author="Jacob Lie" w:date="2021-11-11T11:57:00Z">
                <w:rPr>
                  <w:rFonts w:ascii="Cambria Math" w:eastAsiaTheme="minorEastAsia" w:hAnsi="Cambria Math"/>
                  <w:lang w:val="en-US"/>
                </w:rPr>
                <m:t>c</m:t>
              </w:ins>
            </m:r>
          </m:den>
        </m:f>
        <m:r>
          <w:ins w:id="1826" w:author="Jacob Lie" w:date="2021-11-11T11:57:00Z">
            <w:rPr>
              <w:rFonts w:ascii="Cambria Math" w:eastAsiaTheme="minorEastAsia" w:hAnsi="Cambria Math"/>
              <w:lang w:val="en-US"/>
            </w:rPr>
            <m:t>=</m:t>
          </w:ins>
        </m:r>
        <m:f>
          <m:fPr>
            <m:ctrlPr>
              <w:ins w:id="1827" w:author="Jacob Lie" w:date="2021-11-11T11:57:00Z">
                <w:rPr>
                  <w:rFonts w:ascii="Cambria Math" w:eastAsiaTheme="minorEastAsia" w:hAnsi="Cambria Math"/>
                  <w:i/>
                  <w:lang w:val="en-US"/>
                </w:rPr>
              </w:ins>
            </m:ctrlPr>
          </m:fPr>
          <m:num>
            <m:r>
              <w:ins w:id="1828" w:author="Jacob Lie" w:date="2021-11-11T11:57:00Z">
                <w:rPr>
                  <w:rFonts w:ascii="Cambria Math" w:eastAsiaTheme="minorEastAsia" w:hAnsi="Cambria Math"/>
                  <w:lang w:val="en-US"/>
                </w:rPr>
                <m:t>hν</m:t>
              </w:ins>
            </m:r>
          </m:num>
          <m:den>
            <m:r>
              <w:ins w:id="1829" w:author="Jacob Lie" w:date="2021-11-11T11:58:00Z">
                <w:rPr>
                  <w:rFonts w:ascii="Cambria Math" w:eastAsiaTheme="minorEastAsia" w:hAnsi="Cambria Math"/>
                  <w:lang w:val="en-US"/>
                </w:rPr>
                <m:t>c</m:t>
              </w:ins>
            </m:r>
          </m:den>
        </m:f>
      </m:oMath>
      <w:ins w:id="1830" w:author="Jacob Lie" w:date="2021-11-11T11:58:00Z">
        <w:r w:rsidR="004B0A18">
          <w:rPr>
            <w:rFonts w:eastAsiaTheme="minorEastAsia"/>
            <w:lang w:val="en-US"/>
          </w:rPr>
          <w:t>.</w:t>
        </w:r>
      </w:ins>
      <w:ins w:id="1831" w:author="Jacob Lie" w:date="2021-11-11T11:45:00Z">
        <w:r w:rsidR="001C5ADE">
          <w:rPr>
            <w:rFonts w:eastAsiaTheme="minorEastAsia"/>
            <w:lang w:val="en-US"/>
          </w:rPr>
          <w:t xml:space="preserve"> </w:t>
        </w:r>
      </w:ins>
      <w:ins w:id="1832" w:author="Jacob Lie" w:date="2021-11-11T11:58:00Z">
        <w:r w:rsidR="004B0A18">
          <w:rPr>
            <w:rFonts w:eastAsiaTheme="minorEastAsia"/>
            <w:lang w:val="en-US"/>
          </w:rPr>
          <w:t>W</w:t>
        </w:r>
      </w:ins>
      <w:ins w:id="1833" w:author="Jacob Lie" w:date="2021-11-11T11:45:00Z">
        <w:r w:rsidR="00D234F9">
          <w:rPr>
            <w:rFonts w:eastAsiaTheme="minorEastAsia"/>
            <w:lang w:val="en-US"/>
          </w:rPr>
          <w:t>e only have momentum in the x-direction. Using the relation</w:t>
        </w:r>
      </w:ins>
    </w:p>
    <w:p w14:paraId="0BFE3B70" w14:textId="78E55E00" w:rsidR="008C54B5" w:rsidRPr="005C12AD" w:rsidRDefault="008C54B5">
      <w:pPr>
        <w:pStyle w:val="Caption"/>
        <w:keepNext/>
        <w:rPr>
          <w:ins w:id="1834" w:author="Jacob Lie" w:date="2021-11-11T14:20:00Z"/>
          <w:lang w:val="en-US"/>
          <w:rPrChange w:id="1835" w:author="Jacob Lie" w:date="2021-12-02T15:26:00Z">
            <w:rPr>
              <w:ins w:id="1836" w:author="Jacob Lie" w:date="2021-11-11T14:20:00Z"/>
            </w:rPr>
          </w:rPrChange>
        </w:rPr>
        <w:pPrChange w:id="1837" w:author="Jacob Lie" w:date="2021-11-11T14:20: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38" w:author="Jacob Lie" w:date="2021-11-11T14:22:00Z">
          <w:tblPr>
            <w:tblStyle w:val="TableGrid"/>
            <w:tblW w:w="0" w:type="auto"/>
            <w:tblLook w:val="04A0" w:firstRow="1" w:lastRow="0" w:firstColumn="1" w:lastColumn="0" w:noHBand="0" w:noVBand="1"/>
          </w:tblPr>
        </w:tblPrChange>
      </w:tblPr>
      <w:tblGrid>
        <w:gridCol w:w="8275"/>
        <w:gridCol w:w="1075"/>
        <w:tblGridChange w:id="1839">
          <w:tblGrid>
            <w:gridCol w:w="4675"/>
            <w:gridCol w:w="4675"/>
          </w:tblGrid>
        </w:tblGridChange>
      </w:tblGrid>
      <w:tr w:rsidR="007D284C" w14:paraId="54F4CF92" w14:textId="77777777" w:rsidTr="00F4425E">
        <w:trPr>
          <w:ins w:id="1840" w:author="Jacob Lie" w:date="2021-11-11T14:27:00Z"/>
        </w:trPr>
        <w:tc>
          <w:tcPr>
            <w:tcW w:w="8275" w:type="dxa"/>
            <w:tcPrChange w:id="1841" w:author="Jacob Lie" w:date="2021-11-11T14:22:00Z">
              <w:tcPr>
                <w:tcW w:w="4675" w:type="dxa"/>
              </w:tcPr>
            </w:tcPrChange>
          </w:tcPr>
          <w:p w14:paraId="2C8094E5" w14:textId="444C791C" w:rsidR="007D284C" w:rsidRDefault="0082795C" w:rsidP="00360097">
            <w:pPr>
              <w:rPr>
                <w:ins w:id="1842" w:author="Jacob Lie" w:date="2021-11-11T14:27:00Z"/>
                <w:rFonts w:eastAsiaTheme="minorEastAsia"/>
                <w:lang w:val="en-US"/>
              </w:rPr>
            </w:pPr>
            <m:oMathPara>
              <m:oMath>
                <m:sSup>
                  <m:sSupPr>
                    <m:ctrlPr>
                      <w:ins w:id="1843" w:author="Jacob Lie" w:date="2021-11-11T14:27:00Z">
                        <w:rPr>
                          <w:rFonts w:ascii="Cambria Math" w:eastAsiaTheme="minorEastAsia" w:hAnsi="Cambria Math"/>
                          <w:i/>
                          <w:lang w:val="en-US"/>
                        </w:rPr>
                      </w:ins>
                    </m:ctrlPr>
                  </m:sSupPr>
                  <m:e>
                    <m:r>
                      <w:ins w:id="1844" w:author="Jacob Lie" w:date="2021-11-11T14:27:00Z">
                        <w:rPr>
                          <w:rFonts w:ascii="Cambria Math" w:eastAsiaTheme="minorEastAsia" w:hAnsi="Cambria Math"/>
                          <w:lang w:val="en-US"/>
                        </w:rPr>
                        <m:t>E</m:t>
                      </w:ins>
                    </m:r>
                  </m:e>
                  <m:sup>
                    <m:r>
                      <w:ins w:id="1845" w:author="Jacob Lie" w:date="2021-11-11T14:27:00Z">
                        <w:rPr>
                          <w:rFonts w:ascii="Cambria Math" w:eastAsiaTheme="minorEastAsia" w:hAnsi="Cambria Math"/>
                          <w:lang w:val="en-US"/>
                        </w:rPr>
                        <m:t>2</m:t>
                      </w:ins>
                    </m:r>
                  </m:sup>
                </m:sSup>
                <m:r>
                  <w:ins w:id="1846" w:author="Jacob Lie" w:date="2021-11-11T14:27:00Z">
                    <w:rPr>
                      <w:rFonts w:ascii="Cambria Math" w:eastAsiaTheme="minorEastAsia" w:hAnsi="Cambria Math"/>
                      <w:lang w:val="en-US"/>
                    </w:rPr>
                    <m:t>=</m:t>
                  </w:ins>
                </m:r>
                <m:sSup>
                  <m:sSupPr>
                    <m:ctrlPr>
                      <w:ins w:id="1847" w:author="Jacob Lie" w:date="2021-11-11T14:27:00Z">
                        <w:rPr>
                          <w:rFonts w:ascii="Cambria Math" w:eastAsiaTheme="minorEastAsia" w:hAnsi="Cambria Math"/>
                          <w:i/>
                          <w:lang w:val="en-US"/>
                        </w:rPr>
                      </w:ins>
                    </m:ctrlPr>
                  </m:sSupPr>
                  <m:e>
                    <m:d>
                      <m:dPr>
                        <m:ctrlPr>
                          <w:ins w:id="1848" w:author="Jacob Lie" w:date="2021-11-11T14:27:00Z">
                            <w:rPr>
                              <w:rFonts w:ascii="Cambria Math" w:eastAsiaTheme="minorEastAsia" w:hAnsi="Cambria Math"/>
                              <w:i/>
                              <w:lang w:val="en-US"/>
                            </w:rPr>
                          </w:ins>
                        </m:ctrlPr>
                      </m:dPr>
                      <m:e>
                        <m:r>
                          <w:ins w:id="1849" w:author="Jacob Lie" w:date="2021-11-11T14:27:00Z">
                            <w:rPr>
                              <w:rFonts w:ascii="Cambria Math" w:eastAsiaTheme="minorEastAsia" w:hAnsi="Cambria Math"/>
                              <w:lang w:val="en-US"/>
                            </w:rPr>
                            <m:t>pc</m:t>
                          </w:ins>
                        </m:r>
                      </m:e>
                    </m:d>
                  </m:e>
                  <m:sup>
                    <m:r>
                      <w:ins w:id="1850" w:author="Jacob Lie" w:date="2021-11-11T14:27:00Z">
                        <w:rPr>
                          <w:rFonts w:ascii="Cambria Math" w:eastAsiaTheme="minorEastAsia" w:hAnsi="Cambria Math"/>
                          <w:lang w:val="en-US"/>
                        </w:rPr>
                        <m:t>2</m:t>
                      </w:ins>
                    </m:r>
                  </m:sup>
                </m:sSup>
                <m:r>
                  <w:ins w:id="1851" w:author="Jacob Lie" w:date="2021-11-11T14:27:00Z">
                    <w:rPr>
                      <w:rFonts w:ascii="Cambria Math" w:eastAsiaTheme="minorEastAsia" w:hAnsi="Cambria Math"/>
                      <w:lang w:val="en-US"/>
                    </w:rPr>
                    <m:t>+</m:t>
                  </w:ins>
                </m:r>
                <m:sSup>
                  <m:sSupPr>
                    <m:ctrlPr>
                      <w:ins w:id="1852" w:author="Jacob Lie" w:date="2021-11-11T14:28:00Z">
                        <w:rPr>
                          <w:rFonts w:ascii="Cambria Math" w:eastAsiaTheme="minorEastAsia" w:hAnsi="Cambria Math"/>
                          <w:i/>
                          <w:lang w:val="en-US"/>
                        </w:rPr>
                      </w:ins>
                    </m:ctrlPr>
                  </m:sSupPr>
                  <m:e>
                    <m:d>
                      <m:dPr>
                        <m:ctrlPr>
                          <w:ins w:id="1853" w:author="Jacob Lie" w:date="2021-11-11T14:28:00Z">
                            <w:rPr>
                              <w:rFonts w:ascii="Cambria Math" w:eastAsiaTheme="minorEastAsia" w:hAnsi="Cambria Math"/>
                              <w:i/>
                              <w:lang w:val="en-US"/>
                            </w:rPr>
                          </w:ins>
                        </m:ctrlPr>
                      </m:dPr>
                      <m:e>
                        <m:sSub>
                          <m:sSubPr>
                            <m:ctrlPr>
                              <w:ins w:id="1854" w:author="Jacob Lie" w:date="2021-11-11T14:28:00Z">
                                <w:rPr>
                                  <w:rFonts w:ascii="Cambria Math" w:eastAsiaTheme="minorEastAsia" w:hAnsi="Cambria Math"/>
                                  <w:i/>
                                  <w:lang w:val="en-US"/>
                                </w:rPr>
                              </w:ins>
                            </m:ctrlPr>
                          </m:sSubPr>
                          <m:e>
                            <m:r>
                              <w:ins w:id="1855" w:author="Jacob Lie" w:date="2021-11-11T14:28:00Z">
                                <w:rPr>
                                  <w:rFonts w:ascii="Cambria Math" w:eastAsiaTheme="minorEastAsia" w:hAnsi="Cambria Math"/>
                                  <w:lang w:val="en-US"/>
                                </w:rPr>
                                <m:t>m</m:t>
                              </w:ins>
                            </m:r>
                          </m:e>
                          <m:sub>
                            <m:r>
                              <w:ins w:id="1856" w:author="Jacob Lie" w:date="2021-11-11T14:28:00Z">
                                <w:rPr>
                                  <w:rFonts w:ascii="Cambria Math" w:eastAsiaTheme="minorEastAsia" w:hAnsi="Cambria Math"/>
                                  <w:lang w:val="en-US"/>
                                </w:rPr>
                                <m:t>0</m:t>
                              </w:ins>
                            </m:r>
                          </m:sub>
                        </m:sSub>
                        <m:sSup>
                          <m:sSupPr>
                            <m:ctrlPr>
                              <w:ins w:id="1857" w:author="Jacob Lie" w:date="2021-11-11T14:28:00Z">
                                <w:rPr>
                                  <w:rFonts w:ascii="Cambria Math" w:eastAsiaTheme="minorEastAsia" w:hAnsi="Cambria Math"/>
                                  <w:i/>
                                  <w:lang w:val="en-US"/>
                                </w:rPr>
                              </w:ins>
                            </m:ctrlPr>
                          </m:sSupPr>
                          <m:e>
                            <m:r>
                              <w:ins w:id="1858" w:author="Jacob Lie" w:date="2021-11-11T14:28:00Z">
                                <w:rPr>
                                  <w:rFonts w:ascii="Cambria Math" w:eastAsiaTheme="minorEastAsia" w:hAnsi="Cambria Math"/>
                                  <w:lang w:val="en-US"/>
                                </w:rPr>
                                <m:t>c</m:t>
                              </w:ins>
                            </m:r>
                          </m:e>
                          <m:sup>
                            <m:r>
                              <w:ins w:id="1859" w:author="Jacob Lie" w:date="2021-11-11T14:28:00Z">
                                <w:rPr>
                                  <w:rFonts w:ascii="Cambria Math" w:eastAsiaTheme="minorEastAsia" w:hAnsi="Cambria Math"/>
                                  <w:lang w:val="en-US"/>
                                </w:rPr>
                                <m:t>2</m:t>
                              </w:ins>
                            </m:r>
                          </m:sup>
                        </m:sSup>
                      </m:e>
                    </m:d>
                  </m:e>
                  <m:sup>
                    <m:r>
                      <w:ins w:id="1860" w:author="Jacob Lie" w:date="2021-11-11T14:28:00Z">
                        <w:rPr>
                          <w:rFonts w:ascii="Cambria Math" w:eastAsiaTheme="minorEastAsia" w:hAnsi="Cambria Math"/>
                          <w:lang w:val="en-US"/>
                        </w:rPr>
                        <m:t>2</m:t>
                      </w:ins>
                    </m:r>
                  </m:sup>
                </m:sSup>
                <m:r>
                  <w:ins w:id="1861" w:author="Jacob Lie" w:date="2021-11-11T14:29:00Z">
                    <w:rPr>
                      <w:rFonts w:ascii="Cambria Math" w:eastAsiaTheme="minorEastAsia" w:hAnsi="Cambria Math"/>
                      <w:lang w:val="en-US"/>
                    </w:rPr>
                    <m:t>,</m:t>
                  </w:ins>
                </m:r>
                <m:r>
                  <w:ins w:id="1862" w:author="Jacob Lie" w:date="2021-11-11T14:28:00Z">
                    <w:rPr>
                      <w:rFonts w:ascii="Cambria Math" w:eastAsiaTheme="minorEastAsia" w:hAnsi="Cambria Math"/>
                      <w:lang w:val="en-US"/>
                    </w:rPr>
                    <m:t xml:space="preserve">  </m:t>
                  </w:ins>
                </m:r>
              </m:oMath>
            </m:oMathPara>
          </w:p>
        </w:tc>
        <w:bookmarkStart w:id="1863" w:name="_Ref87533539"/>
        <w:tc>
          <w:tcPr>
            <w:tcW w:w="1075" w:type="dxa"/>
            <w:tcPrChange w:id="1864" w:author="Jacob Lie" w:date="2021-11-11T14:22:00Z">
              <w:tcPr>
                <w:tcW w:w="4675" w:type="dxa"/>
              </w:tcPr>
            </w:tcPrChange>
          </w:tcPr>
          <w:p w14:paraId="5BDCE477" w14:textId="30F669F7" w:rsidR="007D284C" w:rsidRPr="008C54B5" w:rsidRDefault="00224DF8" w:rsidP="008C54B5">
            <w:pPr>
              <w:pStyle w:val="Caption"/>
              <w:keepNext/>
              <w:rPr>
                <w:ins w:id="1865" w:author="Jacob Lie" w:date="2021-11-11T14:27:00Z"/>
                <w:sz w:val="24"/>
                <w:szCs w:val="24"/>
                <w:rPrChange w:id="1866" w:author="Jacob Lie" w:date="2021-11-11T14:20:00Z">
                  <w:rPr>
                    <w:ins w:id="1867" w:author="Jacob Lie" w:date="2021-11-11T14:27:00Z"/>
                  </w:rPr>
                </w:rPrChange>
              </w:rPr>
            </w:pPr>
            <w:ins w:id="1868" w:author="Jacob Lie" w:date="2022-02-01T15:53:00Z">
              <w:r>
                <w:rPr>
                  <w:sz w:val="24"/>
                  <w:szCs w:val="24"/>
                </w:rPr>
                <w:fldChar w:fldCharType="begin"/>
              </w:r>
              <w:r>
                <w:rPr>
                  <w:sz w:val="24"/>
                  <w:szCs w:val="24"/>
                </w:rPr>
                <w:instrText xml:space="preserve"> STYLEREF 1 \s </w:instrText>
              </w:r>
            </w:ins>
            <w:r>
              <w:rPr>
                <w:sz w:val="24"/>
                <w:szCs w:val="24"/>
              </w:rPr>
              <w:fldChar w:fldCharType="separate"/>
            </w:r>
            <w:r w:rsidR="003159C2">
              <w:rPr>
                <w:noProof/>
                <w:sz w:val="24"/>
                <w:szCs w:val="24"/>
              </w:rPr>
              <w:t>2</w:t>
            </w:r>
            <w:ins w:id="1869" w:author="Jacob Lie" w:date="2022-02-01T15:53:00Z">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ins>
            <w:r>
              <w:rPr>
                <w:sz w:val="24"/>
                <w:szCs w:val="24"/>
              </w:rPr>
              <w:fldChar w:fldCharType="separate"/>
            </w:r>
            <w:ins w:id="1870" w:author="Jacob Lie" w:date="2022-02-01T16:03:00Z">
              <w:r w:rsidR="003159C2">
                <w:rPr>
                  <w:noProof/>
                  <w:sz w:val="24"/>
                  <w:szCs w:val="24"/>
                </w:rPr>
                <w:t>2</w:t>
              </w:r>
            </w:ins>
            <w:ins w:id="1871" w:author="Jacob Lie" w:date="2022-02-01T15:53:00Z">
              <w:r>
                <w:rPr>
                  <w:sz w:val="24"/>
                  <w:szCs w:val="24"/>
                </w:rPr>
                <w:fldChar w:fldCharType="end"/>
              </w:r>
            </w:ins>
            <w:del w:id="1872" w:author="Jacob Lie" w:date="2022-02-01T15:53:00Z">
              <w:r w:rsidR="003B3B14" w:rsidDel="00224DF8">
                <w:rPr>
                  <w:sz w:val="24"/>
                  <w:szCs w:val="24"/>
                </w:rPr>
                <w:fldChar w:fldCharType="begin"/>
              </w:r>
              <w:r w:rsidR="003B3B14" w:rsidDel="00224DF8">
                <w:rPr>
                  <w:sz w:val="24"/>
                  <w:szCs w:val="24"/>
                </w:rPr>
                <w:delInstrText xml:space="preserve"> STYLEREF 1 \s </w:delInstrText>
              </w:r>
              <w:r w:rsidR="003B3B14" w:rsidDel="00224DF8">
                <w:rPr>
                  <w:sz w:val="24"/>
                  <w:szCs w:val="24"/>
                </w:rPr>
                <w:fldChar w:fldCharType="separate"/>
              </w:r>
              <w:r w:rsidR="003B3B14" w:rsidDel="00224DF8">
                <w:rPr>
                  <w:noProof/>
                  <w:sz w:val="24"/>
                  <w:szCs w:val="24"/>
                </w:rPr>
                <w:delText>2</w:delText>
              </w:r>
              <w:r w:rsidR="003B3B14" w:rsidDel="00224DF8">
                <w:rPr>
                  <w:sz w:val="24"/>
                  <w:szCs w:val="24"/>
                </w:rPr>
                <w:fldChar w:fldCharType="end"/>
              </w:r>
              <w:r w:rsidR="003B3B14" w:rsidDel="00224DF8">
                <w:rPr>
                  <w:sz w:val="24"/>
                  <w:szCs w:val="24"/>
                </w:rPr>
                <w:noBreakHyphen/>
              </w:r>
              <w:r w:rsidR="003B3B14" w:rsidDel="00224DF8">
                <w:rPr>
                  <w:sz w:val="24"/>
                  <w:szCs w:val="24"/>
                </w:rPr>
                <w:fldChar w:fldCharType="begin"/>
              </w:r>
              <w:r w:rsidR="003B3B14" w:rsidDel="00224DF8">
                <w:rPr>
                  <w:sz w:val="24"/>
                  <w:szCs w:val="24"/>
                </w:rPr>
                <w:delInstrText xml:space="preserve"> SEQ Equation \* ARABIC \s 1 </w:delInstrText>
              </w:r>
              <w:r w:rsidR="003B3B14" w:rsidDel="00224DF8">
                <w:rPr>
                  <w:sz w:val="24"/>
                  <w:szCs w:val="24"/>
                </w:rPr>
                <w:fldChar w:fldCharType="separate"/>
              </w:r>
              <w:r w:rsidR="003B3B14" w:rsidDel="00224DF8">
                <w:rPr>
                  <w:noProof/>
                  <w:sz w:val="24"/>
                  <w:szCs w:val="24"/>
                </w:rPr>
                <w:delText>2</w:delText>
              </w:r>
              <w:r w:rsidR="003B3B14" w:rsidDel="00224DF8">
                <w:rPr>
                  <w:sz w:val="24"/>
                  <w:szCs w:val="24"/>
                </w:rPr>
                <w:fldChar w:fldCharType="end"/>
              </w:r>
            </w:del>
            <w:bookmarkEnd w:id="1863"/>
          </w:p>
          <w:p w14:paraId="443589D0" w14:textId="77777777" w:rsidR="007D284C" w:rsidRDefault="007D284C" w:rsidP="00360097">
            <w:pPr>
              <w:rPr>
                <w:ins w:id="1873" w:author="Jacob Lie" w:date="2021-11-11T14:27:00Z"/>
                <w:rFonts w:eastAsiaTheme="minorEastAsia"/>
                <w:lang w:val="en-US"/>
              </w:rPr>
            </w:pPr>
          </w:p>
        </w:tc>
      </w:tr>
    </w:tbl>
    <w:p w14:paraId="5173FF69" w14:textId="16286DE2" w:rsidR="00297CB2" w:rsidRDefault="00813548" w:rsidP="00FD6749">
      <w:pPr>
        <w:rPr>
          <w:ins w:id="1874" w:author="Jacob Lie" w:date="2021-11-11T11:52:00Z"/>
          <w:rFonts w:eastAsiaTheme="minorEastAsia"/>
          <w:lang w:val="en-US"/>
        </w:rPr>
      </w:pPr>
      <w:ins w:id="1875" w:author="Jacob Lie" w:date="2021-11-11T11:51:00Z">
        <w:r>
          <w:rPr>
            <w:rFonts w:eastAsiaTheme="minorEastAsia"/>
            <w:lang w:val="en-US"/>
          </w:rPr>
          <w:t>and the fact that the photon is massless</w:t>
        </w:r>
      </w:ins>
      <w:ins w:id="1876" w:author="Jacob Lie" w:date="2021-11-11T11:52:00Z">
        <w:r>
          <w:rPr>
            <w:rFonts w:eastAsiaTheme="minorEastAsia"/>
            <w:lang w:val="en-US"/>
          </w:rPr>
          <w:t xml:space="preserve">, we get </w:t>
        </w:r>
      </w:ins>
      <m:oMath>
        <m:sSubSup>
          <m:sSubSupPr>
            <m:ctrlPr>
              <w:ins w:id="1877" w:author="Jacob Lie" w:date="2021-11-11T11:59:00Z">
                <w:rPr>
                  <w:rFonts w:ascii="Cambria Math" w:eastAsiaTheme="minorEastAsia" w:hAnsi="Cambria Math"/>
                  <w:i/>
                  <w:lang w:val="en-US"/>
                </w:rPr>
              </w:ins>
            </m:ctrlPr>
          </m:sSubSupPr>
          <m:e>
            <m:r>
              <w:ins w:id="1878" w:author="Jacob Lie" w:date="2021-11-11T11:52:00Z">
                <w:rPr>
                  <w:rFonts w:ascii="Cambria Math" w:eastAsiaTheme="minorEastAsia" w:hAnsi="Cambria Math"/>
                  <w:lang w:val="en-US"/>
                </w:rPr>
                <m:t>p</m:t>
              </w:ins>
            </m:r>
          </m:e>
          <m:sub>
            <m:r>
              <w:ins w:id="1879" w:author="Jacob Lie" w:date="2021-11-11T11:55:00Z">
                <w:rPr>
                  <w:rFonts w:ascii="Cambria Math" w:eastAsiaTheme="minorEastAsia" w:hAnsi="Cambria Math"/>
                  <w:lang w:val="en-US"/>
                </w:rPr>
                <m:t>γ</m:t>
              </w:ins>
            </m:r>
          </m:sub>
          <m:sup>
            <m:r>
              <w:ins w:id="1880" w:author="Jacob Lie" w:date="2021-11-11T11:59:00Z">
                <w:rPr>
                  <w:rFonts w:ascii="Cambria Math" w:eastAsiaTheme="minorEastAsia" w:hAnsi="Cambria Math"/>
                  <w:lang w:val="en-US"/>
                </w:rPr>
                <m:t>1</m:t>
              </w:ins>
            </m:r>
          </m:sup>
        </m:sSubSup>
        <m:r>
          <w:ins w:id="1881" w:author="Jacob Lie" w:date="2021-11-11T11:52:00Z">
            <w:rPr>
              <w:rFonts w:ascii="Cambria Math" w:eastAsiaTheme="minorEastAsia" w:hAnsi="Cambria Math"/>
              <w:lang w:val="en-US"/>
            </w:rPr>
            <m:t>=</m:t>
          </w:ins>
        </m:r>
        <m:f>
          <m:fPr>
            <m:ctrlPr>
              <w:ins w:id="1882" w:author="Jacob Lie" w:date="2021-11-11T11:52:00Z">
                <w:rPr>
                  <w:rFonts w:ascii="Cambria Math" w:eastAsiaTheme="minorEastAsia" w:hAnsi="Cambria Math"/>
                  <w:i/>
                  <w:lang w:val="en-US"/>
                </w:rPr>
              </w:ins>
            </m:ctrlPr>
          </m:fPr>
          <m:num>
            <m:r>
              <w:ins w:id="1883" w:author="Jacob Lie" w:date="2021-11-11T11:52:00Z">
                <w:rPr>
                  <w:rFonts w:ascii="Cambria Math" w:eastAsiaTheme="minorEastAsia" w:hAnsi="Cambria Math"/>
                  <w:lang w:val="en-US"/>
                </w:rPr>
                <m:t>E</m:t>
              </w:ins>
            </m:r>
          </m:num>
          <m:den>
            <m:r>
              <w:ins w:id="1884" w:author="Jacob Lie" w:date="2021-11-11T11:52:00Z">
                <w:rPr>
                  <w:rFonts w:ascii="Cambria Math" w:eastAsiaTheme="minorEastAsia" w:hAnsi="Cambria Math"/>
                  <w:lang w:val="en-US"/>
                </w:rPr>
                <m:t>c</m:t>
              </w:ins>
            </m:r>
          </m:den>
        </m:f>
        <m:r>
          <w:ins w:id="1885" w:author="Jacob Lie" w:date="2021-11-11T11:55:00Z">
            <w:rPr>
              <w:rFonts w:ascii="Cambria Math" w:eastAsiaTheme="minorEastAsia" w:hAnsi="Cambria Math"/>
              <w:lang w:val="en-US"/>
            </w:rPr>
            <m:t>=</m:t>
          </w:ins>
        </m:r>
        <m:f>
          <m:fPr>
            <m:ctrlPr>
              <w:ins w:id="1886" w:author="Jacob Lie" w:date="2021-11-11T11:55:00Z">
                <w:rPr>
                  <w:rFonts w:ascii="Cambria Math" w:eastAsiaTheme="minorEastAsia" w:hAnsi="Cambria Math"/>
                  <w:i/>
                  <w:lang w:val="en-US"/>
                </w:rPr>
              </w:ins>
            </m:ctrlPr>
          </m:fPr>
          <m:num>
            <m:r>
              <w:ins w:id="1887" w:author="Jacob Lie" w:date="2021-11-11T11:55:00Z">
                <w:rPr>
                  <w:rFonts w:ascii="Cambria Math" w:eastAsiaTheme="minorEastAsia" w:hAnsi="Cambria Math"/>
                  <w:lang w:val="en-US"/>
                </w:rPr>
                <m:t>hν</m:t>
              </w:ins>
            </m:r>
          </m:num>
          <m:den>
            <m:r>
              <w:ins w:id="1888" w:author="Jacob Lie" w:date="2021-11-11T11:55:00Z">
                <w:rPr>
                  <w:rFonts w:ascii="Cambria Math" w:eastAsiaTheme="minorEastAsia" w:hAnsi="Cambria Math"/>
                  <w:lang w:val="en-US"/>
                </w:rPr>
                <m:t>c</m:t>
              </w:ins>
            </m:r>
          </m:den>
        </m:f>
      </m:oMath>
      <w:ins w:id="1889" w:author="Jacob Lie" w:date="2021-11-11T11:52:00Z">
        <w:r w:rsidR="0063159D">
          <w:rPr>
            <w:rFonts w:eastAsiaTheme="minorEastAsia"/>
            <w:lang w:val="en-US"/>
          </w:rPr>
          <w:t>.</w:t>
        </w:r>
      </w:ins>
    </w:p>
    <w:p w14:paraId="7B093183" w14:textId="6F32D3A1" w:rsidR="009F7C23" w:rsidRDefault="009F7C23" w:rsidP="00FD6749">
      <w:pPr>
        <w:rPr>
          <w:ins w:id="1890" w:author="Jacob Lie" w:date="2021-11-11T12:09:00Z"/>
          <w:rFonts w:eastAsiaTheme="minorEastAsia"/>
          <w:lang w:val="en-US"/>
        </w:rPr>
      </w:pPr>
      <w:ins w:id="1891" w:author="Jacob Lie" w:date="2021-11-11T12:09:00Z">
        <w:r>
          <w:rPr>
            <w:rFonts w:eastAsiaTheme="minorEastAsia"/>
            <w:lang w:val="en-US"/>
          </w:rPr>
          <w:t xml:space="preserve">The electron at rest </w:t>
        </w:r>
        <w:r w:rsidR="002E51BF">
          <w:rPr>
            <w:rFonts w:eastAsiaTheme="minorEastAsia"/>
            <w:lang w:val="en-US"/>
          </w:rPr>
          <w:t xml:space="preserve">does not have momentum, but it does have rest energy. The time component become </w:t>
        </w:r>
      </w:ins>
      <m:oMath>
        <m:sSubSup>
          <m:sSubSupPr>
            <m:ctrlPr>
              <w:ins w:id="1892" w:author="Jacob Lie" w:date="2021-11-11T12:09:00Z">
                <w:rPr>
                  <w:rFonts w:ascii="Cambria Math" w:eastAsiaTheme="minorEastAsia" w:hAnsi="Cambria Math"/>
                  <w:i/>
                  <w:lang w:val="en-US"/>
                </w:rPr>
              </w:ins>
            </m:ctrlPr>
          </m:sSubSupPr>
          <m:e>
            <m:r>
              <w:ins w:id="1893" w:author="Jacob Lie" w:date="2021-11-11T12:09:00Z">
                <w:rPr>
                  <w:rFonts w:ascii="Cambria Math" w:eastAsiaTheme="minorEastAsia" w:hAnsi="Cambria Math"/>
                  <w:lang w:val="en-US"/>
                </w:rPr>
                <m:t>p</m:t>
              </w:ins>
            </m:r>
          </m:e>
          <m:sub>
            <m:r>
              <w:ins w:id="1894" w:author="Jacob Lie" w:date="2021-11-11T12:09:00Z">
                <w:rPr>
                  <w:rFonts w:ascii="Cambria Math" w:eastAsiaTheme="minorEastAsia" w:hAnsi="Cambria Math"/>
                  <w:lang w:val="en-US"/>
                </w:rPr>
                <m:t>e</m:t>
              </w:ins>
            </m:r>
          </m:sub>
          <m:sup>
            <m:r>
              <w:ins w:id="1895" w:author="Jacob Lie" w:date="2021-11-11T12:09:00Z">
                <w:rPr>
                  <w:rFonts w:ascii="Cambria Math" w:eastAsiaTheme="minorEastAsia" w:hAnsi="Cambria Math"/>
                  <w:lang w:val="en-US"/>
                </w:rPr>
                <m:t>0</m:t>
              </w:ins>
            </m:r>
          </m:sup>
        </m:sSubSup>
        <m:r>
          <w:ins w:id="1896" w:author="Jacob Lie" w:date="2021-11-11T12:10:00Z">
            <w:rPr>
              <w:rFonts w:ascii="Cambria Math" w:eastAsiaTheme="minorEastAsia" w:hAnsi="Cambria Math"/>
              <w:lang w:val="en-US"/>
            </w:rPr>
            <m:t>=</m:t>
          </w:ins>
        </m:r>
        <m:f>
          <m:fPr>
            <m:ctrlPr>
              <w:ins w:id="1897" w:author="Jacob Lie" w:date="2021-11-11T12:10:00Z">
                <w:rPr>
                  <w:rFonts w:ascii="Cambria Math" w:eastAsiaTheme="minorEastAsia" w:hAnsi="Cambria Math"/>
                  <w:i/>
                  <w:lang w:val="en-US"/>
                </w:rPr>
              </w:ins>
            </m:ctrlPr>
          </m:fPr>
          <m:num>
            <m:sSub>
              <m:sSubPr>
                <m:ctrlPr>
                  <w:ins w:id="1898" w:author="Jacob Lie" w:date="2021-11-11T12:10:00Z">
                    <w:rPr>
                      <w:rFonts w:ascii="Cambria Math" w:eastAsiaTheme="minorEastAsia" w:hAnsi="Cambria Math"/>
                      <w:i/>
                      <w:lang w:val="en-US"/>
                    </w:rPr>
                  </w:ins>
                </m:ctrlPr>
              </m:sSubPr>
              <m:e>
                <m:r>
                  <w:ins w:id="1899" w:author="Jacob Lie" w:date="2021-11-11T12:10:00Z">
                    <w:rPr>
                      <w:rFonts w:ascii="Cambria Math" w:eastAsiaTheme="minorEastAsia" w:hAnsi="Cambria Math"/>
                      <w:lang w:val="en-US"/>
                    </w:rPr>
                    <m:t>E</m:t>
                  </w:ins>
                </m:r>
              </m:e>
              <m:sub>
                <m:r>
                  <w:ins w:id="1900" w:author="Jacob Lie" w:date="2021-11-11T12:10:00Z">
                    <w:rPr>
                      <w:rFonts w:ascii="Cambria Math" w:eastAsiaTheme="minorEastAsia" w:hAnsi="Cambria Math"/>
                      <w:lang w:val="en-US"/>
                    </w:rPr>
                    <m:t>e</m:t>
                  </w:ins>
                </m:r>
              </m:sub>
            </m:sSub>
          </m:num>
          <m:den>
            <m:r>
              <w:ins w:id="1901" w:author="Jacob Lie" w:date="2021-11-11T12:10:00Z">
                <w:rPr>
                  <w:rFonts w:ascii="Cambria Math" w:eastAsiaTheme="minorEastAsia" w:hAnsi="Cambria Math"/>
                  <w:lang w:val="en-US"/>
                </w:rPr>
                <m:t>c</m:t>
              </w:ins>
            </m:r>
          </m:den>
        </m:f>
        <m:r>
          <w:ins w:id="1902" w:author="Jacob Lie" w:date="2021-11-11T12:10:00Z">
            <w:rPr>
              <w:rFonts w:ascii="Cambria Math" w:eastAsiaTheme="minorEastAsia" w:hAnsi="Cambria Math"/>
              <w:lang w:val="en-US"/>
            </w:rPr>
            <m:t>=</m:t>
          </w:ins>
        </m:r>
        <m:f>
          <m:fPr>
            <m:ctrlPr>
              <w:ins w:id="1903" w:author="Jacob Lie" w:date="2021-11-11T12:10:00Z">
                <w:rPr>
                  <w:rFonts w:ascii="Cambria Math" w:eastAsiaTheme="minorEastAsia" w:hAnsi="Cambria Math"/>
                  <w:i/>
                  <w:lang w:val="en-US"/>
                </w:rPr>
              </w:ins>
            </m:ctrlPr>
          </m:fPr>
          <m:num>
            <m:sSub>
              <m:sSubPr>
                <m:ctrlPr>
                  <w:ins w:id="1904" w:author="Jacob Lie" w:date="2021-11-11T12:10:00Z">
                    <w:rPr>
                      <w:rFonts w:ascii="Cambria Math" w:eastAsiaTheme="minorEastAsia" w:hAnsi="Cambria Math"/>
                      <w:i/>
                      <w:lang w:val="en-US"/>
                    </w:rPr>
                  </w:ins>
                </m:ctrlPr>
              </m:sSubPr>
              <m:e>
                <m:r>
                  <w:ins w:id="1905" w:author="Jacob Lie" w:date="2021-11-11T12:10:00Z">
                    <w:rPr>
                      <w:rFonts w:ascii="Cambria Math" w:eastAsiaTheme="minorEastAsia" w:hAnsi="Cambria Math"/>
                      <w:lang w:val="en-US"/>
                    </w:rPr>
                    <m:t>m</m:t>
                  </w:ins>
                </m:r>
              </m:e>
              <m:sub>
                <m:r>
                  <w:ins w:id="1906" w:author="Jacob Lie" w:date="2021-11-11T12:10:00Z">
                    <w:rPr>
                      <w:rFonts w:ascii="Cambria Math" w:eastAsiaTheme="minorEastAsia" w:hAnsi="Cambria Math"/>
                      <w:lang w:val="en-US"/>
                    </w:rPr>
                    <m:t>e</m:t>
                  </w:ins>
                </m:r>
              </m:sub>
            </m:sSub>
            <m:sSup>
              <m:sSupPr>
                <m:ctrlPr>
                  <w:ins w:id="1907" w:author="Jacob Lie" w:date="2021-11-11T12:10:00Z">
                    <w:rPr>
                      <w:rFonts w:ascii="Cambria Math" w:eastAsiaTheme="minorEastAsia" w:hAnsi="Cambria Math"/>
                      <w:i/>
                      <w:lang w:val="en-US"/>
                    </w:rPr>
                  </w:ins>
                </m:ctrlPr>
              </m:sSupPr>
              <m:e>
                <m:r>
                  <w:ins w:id="1908" w:author="Jacob Lie" w:date="2021-11-11T12:10:00Z">
                    <w:rPr>
                      <w:rFonts w:ascii="Cambria Math" w:eastAsiaTheme="minorEastAsia" w:hAnsi="Cambria Math"/>
                      <w:lang w:val="en-US"/>
                    </w:rPr>
                    <m:t>c</m:t>
                  </w:ins>
                </m:r>
              </m:e>
              <m:sup>
                <m:r>
                  <w:ins w:id="1909" w:author="Jacob Lie" w:date="2021-11-11T12:10:00Z">
                    <w:rPr>
                      <w:rFonts w:ascii="Cambria Math" w:eastAsiaTheme="minorEastAsia" w:hAnsi="Cambria Math"/>
                      <w:lang w:val="en-US"/>
                    </w:rPr>
                    <m:t>2</m:t>
                  </w:ins>
                </m:r>
              </m:sup>
            </m:sSup>
          </m:num>
          <m:den>
            <m:r>
              <w:ins w:id="1910" w:author="Jacob Lie" w:date="2021-11-11T12:10:00Z">
                <w:rPr>
                  <w:rFonts w:ascii="Cambria Math" w:eastAsiaTheme="minorEastAsia" w:hAnsi="Cambria Math"/>
                  <w:lang w:val="en-US"/>
                </w:rPr>
                <m:t>c</m:t>
              </w:ins>
            </m:r>
          </m:den>
        </m:f>
        <m:r>
          <w:ins w:id="1911" w:author="Jacob Lie" w:date="2021-11-11T12:10:00Z">
            <w:rPr>
              <w:rFonts w:ascii="Cambria Math" w:eastAsiaTheme="minorEastAsia" w:hAnsi="Cambria Math"/>
              <w:lang w:val="en-US"/>
            </w:rPr>
            <m:t>=</m:t>
          </w:ins>
        </m:r>
        <m:sSub>
          <m:sSubPr>
            <m:ctrlPr>
              <w:ins w:id="1912" w:author="Jacob Lie" w:date="2021-11-11T12:10:00Z">
                <w:rPr>
                  <w:rFonts w:ascii="Cambria Math" w:eastAsiaTheme="minorEastAsia" w:hAnsi="Cambria Math"/>
                  <w:i/>
                  <w:lang w:val="en-US"/>
                </w:rPr>
              </w:ins>
            </m:ctrlPr>
          </m:sSubPr>
          <m:e>
            <m:r>
              <w:ins w:id="1913" w:author="Jacob Lie" w:date="2021-11-11T12:10:00Z">
                <w:rPr>
                  <w:rFonts w:ascii="Cambria Math" w:eastAsiaTheme="minorEastAsia" w:hAnsi="Cambria Math"/>
                  <w:lang w:val="en-US"/>
                </w:rPr>
                <m:t>m</m:t>
              </w:ins>
            </m:r>
          </m:e>
          <m:sub>
            <m:r>
              <w:ins w:id="1914" w:author="Jacob Lie" w:date="2021-11-11T12:10:00Z">
                <w:rPr>
                  <w:rFonts w:ascii="Cambria Math" w:eastAsiaTheme="minorEastAsia" w:hAnsi="Cambria Math"/>
                  <w:lang w:val="en-US"/>
                </w:rPr>
                <m:t>e</m:t>
              </w:ins>
            </m:r>
          </m:sub>
        </m:sSub>
        <m:r>
          <w:ins w:id="1915" w:author="Jacob Lie" w:date="2021-11-11T12:10:00Z">
            <w:rPr>
              <w:rFonts w:ascii="Cambria Math" w:eastAsiaTheme="minorEastAsia" w:hAnsi="Cambria Math"/>
              <w:lang w:val="en-US"/>
            </w:rPr>
            <m:t>c</m:t>
          </w:ins>
        </m:r>
      </m:oMath>
      <w:ins w:id="1916" w:author="Jacob Lie" w:date="2021-11-11T12:10:00Z">
        <w:r w:rsidR="00B63D4B">
          <w:rPr>
            <w:rFonts w:eastAsiaTheme="minorEastAsia"/>
            <w:lang w:val="en-US"/>
          </w:rPr>
          <w:t>.</w:t>
        </w:r>
      </w:ins>
      <w:ins w:id="1917" w:author="Jacob Lie" w:date="2021-11-11T12:12:00Z">
        <w:r w:rsidR="00E050ED">
          <w:rPr>
            <w:rFonts w:eastAsiaTheme="minorEastAsia"/>
            <w:lang w:val="en-US"/>
          </w:rPr>
          <w:t xml:space="preserve"> </w:t>
        </w:r>
        <w:r w:rsidR="00A50B12">
          <w:rPr>
            <w:rFonts w:eastAsiaTheme="minorEastAsia"/>
            <w:lang w:val="en-US"/>
          </w:rPr>
          <w:t xml:space="preserve">Where </w:t>
        </w:r>
      </w:ins>
      <m:oMath>
        <m:sSub>
          <m:sSubPr>
            <m:ctrlPr>
              <w:ins w:id="1918" w:author="Jacob Lie" w:date="2021-11-11T12:12:00Z">
                <w:rPr>
                  <w:rFonts w:ascii="Cambria Math" w:eastAsiaTheme="minorEastAsia" w:hAnsi="Cambria Math"/>
                  <w:i/>
                  <w:lang w:val="en-US"/>
                </w:rPr>
              </w:ins>
            </m:ctrlPr>
          </m:sSubPr>
          <m:e>
            <m:r>
              <w:ins w:id="1919" w:author="Jacob Lie" w:date="2021-11-11T12:12:00Z">
                <w:rPr>
                  <w:rFonts w:ascii="Cambria Math" w:eastAsiaTheme="minorEastAsia" w:hAnsi="Cambria Math"/>
                  <w:lang w:val="en-US"/>
                </w:rPr>
                <m:t>m</m:t>
              </w:ins>
            </m:r>
          </m:e>
          <m:sub>
            <m:r>
              <w:ins w:id="1920" w:author="Jacob Lie" w:date="2021-11-11T12:12:00Z">
                <w:rPr>
                  <w:rFonts w:ascii="Cambria Math" w:eastAsiaTheme="minorEastAsia" w:hAnsi="Cambria Math"/>
                  <w:lang w:val="en-US"/>
                </w:rPr>
                <m:t>e</m:t>
              </w:ins>
            </m:r>
          </m:sub>
        </m:sSub>
      </m:oMath>
      <w:ins w:id="1921" w:author="Jacob Lie" w:date="2021-11-11T12:12:00Z">
        <w:r w:rsidR="00A50B12">
          <w:rPr>
            <w:rFonts w:eastAsiaTheme="minorEastAsia"/>
            <w:lang w:val="en-US"/>
          </w:rPr>
          <w:t xml:space="preserve"> is the rest mass of the </w:t>
        </w:r>
        <w:proofErr w:type="gramStart"/>
        <w:r w:rsidR="00A50B12">
          <w:rPr>
            <w:rFonts w:eastAsiaTheme="minorEastAsia"/>
            <w:lang w:val="en-US"/>
          </w:rPr>
          <w:t>electron.</w:t>
        </w:r>
      </w:ins>
      <w:proofErr w:type="gramEnd"/>
    </w:p>
    <w:p w14:paraId="05208726" w14:textId="066F5B83" w:rsidR="001C565A" w:rsidRDefault="00917021" w:rsidP="00FD6749">
      <w:pPr>
        <w:rPr>
          <w:ins w:id="1922" w:author="Jacob Lie" w:date="2021-11-11T11:24:00Z"/>
          <w:rFonts w:eastAsiaTheme="minorEastAsia"/>
          <w:lang w:val="en-US"/>
        </w:rPr>
      </w:pPr>
      <w:ins w:id="1923" w:author="Jacob Lie" w:date="2021-11-11T11:53:00Z">
        <w:r>
          <w:rPr>
            <w:rFonts w:eastAsiaTheme="minorEastAsia"/>
            <w:lang w:val="en-US"/>
          </w:rPr>
          <w:t xml:space="preserve">We use trigonometry to find the </w:t>
        </w:r>
      </w:ins>
      <w:ins w:id="1924" w:author="Jacob Lie" w:date="2021-11-11T12:11:00Z">
        <w:r w:rsidR="00E050ED">
          <w:rPr>
            <w:rFonts w:eastAsiaTheme="minorEastAsia"/>
            <w:lang w:val="en-US"/>
          </w:rPr>
          <w:t xml:space="preserve">spatial </w:t>
        </w:r>
      </w:ins>
      <w:ins w:id="1925" w:author="Jacob Lie" w:date="2021-11-11T11:53:00Z">
        <w:r>
          <w:rPr>
            <w:rFonts w:eastAsiaTheme="minorEastAsia"/>
            <w:lang w:val="en-US"/>
          </w:rPr>
          <w:t xml:space="preserve">components </w:t>
        </w:r>
      </w:ins>
      <w:ins w:id="1926" w:author="Jacob Lie" w:date="2021-11-11T11:54:00Z">
        <w:r w:rsidR="00135E3E">
          <w:rPr>
            <w:rFonts w:eastAsiaTheme="minorEastAsia"/>
            <w:lang w:val="en-US"/>
          </w:rPr>
          <w:t>of the momentum</w:t>
        </w:r>
        <w:r w:rsidR="00833F6E">
          <w:rPr>
            <w:rFonts w:eastAsiaTheme="minorEastAsia"/>
            <w:lang w:val="en-US"/>
          </w:rPr>
          <w:t xml:space="preserve"> for</w:t>
        </w:r>
      </w:ins>
      <w:ins w:id="1927" w:author="Jacob Lie" w:date="2021-11-11T11:53:00Z">
        <w:r>
          <w:rPr>
            <w:rFonts w:eastAsiaTheme="minorEastAsia"/>
            <w:lang w:val="en-US"/>
          </w:rPr>
          <w:t xml:space="preserve"> </w:t>
        </w:r>
        <w:r w:rsidR="00135E3E">
          <w:rPr>
            <w:rFonts w:eastAsiaTheme="minorEastAsia"/>
            <w:lang w:val="en-US"/>
          </w:rPr>
          <w:t>the electron and p</w:t>
        </w:r>
      </w:ins>
      <w:ins w:id="1928" w:author="Jacob Lie" w:date="2021-11-11T11:54:00Z">
        <w:r w:rsidR="00135E3E">
          <w:rPr>
            <w:rFonts w:eastAsiaTheme="minorEastAsia"/>
            <w:lang w:val="en-US"/>
          </w:rPr>
          <w:t xml:space="preserve">hoton after the interaction. </w:t>
        </w:r>
      </w:ins>
      <w:ins w:id="1929" w:author="Jacob Lie" w:date="2021-11-11T11:47:00Z">
        <w:r w:rsidR="00D61F4D">
          <w:rPr>
            <w:rFonts w:eastAsiaTheme="minorEastAsia"/>
            <w:lang w:val="en-US"/>
          </w:rPr>
          <w:t xml:space="preserve"> </w:t>
        </w:r>
      </w:ins>
      <w:ins w:id="1930" w:author="Jacob Lie" w:date="2021-11-11T12:00:00Z">
        <w:r w:rsidR="00D33B66">
          <w:rPr>
            <w:rFonts w:eastAsiaTheme="minorEastAsia"/>
            <w:lang w:val="en-US"/>
          </w:rPr>
          <w:t>Combining all the results</w:t>
        </w:r>
      </w:ins>
      <w:ins w:id="1931" w:author="Jacob Lie" w:date="2021-11-11T12:11:00Z">
        <w:r w:rsidR="00A41DF8">
          <w:rPr>
            <w:rFonts w:eastAsiaTheme="minorEastAsia"/>
            <w:lang w:val="en-US"/>
          </w:rPr>
          <w:t>,</w:t>
        </w:r>
      </w:ins>
      <w:ins w:id="1932" w:author="Jacob Lie" w:date="2021-11-11T12:00:00Z">
        <w:r w:rsidR="00D33B66">
          <w:rPr>
            <w:rFonts w:eastAsiaTheme="minorEastAsia"/>
            <w:lang w:val="en-US"/>
          </w:rPr>
          <w:t xml:space="preserve"> we get four four-momentum vectors:</w:t>
        </w:r>
      </w:ins>
    </w:p>
    <w:p w14:paraId="6F2AE223" w14:textId="77777777" w:rsidR="000F3084" w:rsidRDefault="000F3084" w:rsidP="00FD6749">
      <w:pPr>
        <w:rPr>
          <w:ins w:id="1933" w:author="Jacob Lie" w:date="2021-11-11T11:24:00Z"/>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8856AC" w14:paraId="5A30558A" w14:textId="77777777" w:rsidTr="008A3A40">
        <w:trPr>
          <w:ins w:id="1934" w:author="Jacob Lie" w:date="2021-11-11T12:19:00Z"/>
        </w:trPr>
        <w:tc>
          <w:tcPr>
            <w:tcW w:w="8185" w:type="dxa"/>
          </w:tcPr>
          <w:p w14:paraId="1F92B911" w14:textId="3C39E2A3" w:rsidR="008856AC" w:rsidRDefault="0082795C" w:rsidP="00B21A40">
            <w:pPr>
              <w:rPr>
                <w:ins w:id="1935" w:author="Jacob Lie" w:date="2021-11-11T12:19:00Z"/>
                <w:lang w:val="en-US"/>
              </w:rPr>
            </w:pPr>
            <m:oMathPara>
              <m:oMath>
                <m:acc>
                  <m:accPr>
                    <m:chr m:val="⃗"/>
                    <m:ctrlPr>
                      <w:ins w:id="1936" w:author="Jacob Lie" w:date="2021-11-11T12:19:00Z">
                        <w:rPr>
                          <w:rFonts w:ascii="Cambria Math" w:eastAsiaTheme="minorEastAsia" w:hAnsi="Cambria Math"/>
                          <w:i/>
                          <w:lang w:val="en-US"/>
                        </w:rPr>
                      </w:ins>
                    </m:ctrlPr>
                  </m:accPr>
                  <m:e>
                    <m:sSub>
                      <m:sSubPr>
                        <m:ctrlPr>
                          <w:ins w:id="1937" w:author="Jacob Lie" w:date="2021-11-11T12:19:00Z">
                            <w:rPr>
                              <w:rFonts w:ascii="Cambria Math" w:eastAsiaTheme="minorEastAsia" w:hAnsi="Cambria Math"/>
                              <w:b/>
                              <w:i/>
                              <w:lang w:val="en-US"/>
                            </w:rPr>
                          </w:ins>
                        </m:ctrlPr>
                      </m:sSubPr>
                      <m:e>
                        <m:r>
                          <w:ins w:id="1938" w:author="Jacob Lie" w:date="2021-11-11T12:19:00Z">
                            <m:rPr>
                              <m:sty m:val="bi"/>
                            </m:rPr>
                            <w:rPr>
                              <w:rFonts w:ascii="Cambria Math" w:eastAsiaTheme="minorEastAsia" w:hAnsi="Cambria Math"/>
                              <w:lang w:val="en-US"/>
                            </w:rPr>
                            <m:t>P</m:t>
                          </w:ins>
                        </m:r>
                        <m:ctrlPr>
                          <w:ins w:id="1939" w:author="Jacob Lie" w:date="2021-11-11T12:19:00Z">
                            <w:rPr>
                              <w:rFonts w:ascii="Cambria Math" w:eastAsiaTheme="minorEastAsia" w:hAnsi="Cambria Math"/>
                              <w:i/>
                              <w:lang w:val="en-US"/>
                            </w:rPr>
                          </w:ins>
                        </m:ctrlPr>
                      </m:e>
                      <m:sub>
                        <m:r>
                          <w:ins w:id="1940" w:author="Jacob Lie" w:date="2021-11-11T12:19:00Z">
                            <m:rPr>
                              <m:sty m:val="bi"/>
                            </m:rPr>
                            <w:rPr>
                              <w:rFonts w:ascii="Cambria Math" w:eastAsiaTheme="minorEastAsia" w:hAnsi="Cambria Math"/>
                              <w:lang w:val="en-US"/>
                            </w:rPr>
                            <m:t>γ</m:t>
                          </w:ins>
                        </m:r>
                      </m:sub>
                    </m:sSub>
                  </m:e>
                </m:acc>
                <m:r>
                  <w:ins w:id="1941" w:author="Jacob Lie" w:date="2021-11-11T12:19:00Z">
                    <w:rPr>
                      <w:rFonts w:ascii="Cambria Math" w:eastAsiaTheme="minorEastAsia" w:hAnsi="Cambria Math"/>
                      <w:lang w:val="en-US"/>
                    </w:rPr>
                    <m:t xml:space="preserve">= </m:t>
                  </w:ins>
                </m:r>
                <m:d>
                  <m:dPr>
                    <m:begChr m:val="["/>
                    <m:endChr m:val="]"/>
                    <m:ctrlPr>
                      <w:ins w:id="1942" w:author="Jacob Lie" w:date="2021-11-11T12:19:00Z">
                        <w:rPr>
                          <w:rFonts w:ascii="Cambria Math" w:eastAsiaTheme="minorEastAsia" w:hAnsi="Cambria Math"/>
                          <w:i/>
                          <w:lang w:val="en-US"/>
                        </w:rPr>
                      </w:ins>
                    </m:ctrlPr>
                  </m:dPr>
                  <m:e>
                    <m:m>
                      <m:mPr>
                        <m:mcs>
                          <m:mc>
                            <m:mcPr>
                              <m:count m:val="1"/>
                              <m:mcJc m:val="center"/>
                            </m:mcPr>
                          </m:mc>
                        </m:mcs>
                        <m:ctrlPr>
                          <w:ins w:id="1943" w:author="Jacob Lie" w:date="2021-11-11T12:19:00Z">
                            <w:rPr>
                              <w:rFonts w:ascii="Cambria Math" w:eastAsiaTheme="minorEastAsia" w:hAnsi="Cambria Math"/>
                              <w:i/>
                              <w:lang w:val="en-US"/>
                            </w:rPr>
                          </w:ins>
                        </m:ctrlPr>
                      </m:mPr>
                      <m:mr>
                        <m:e>
                          <m:f>
                            <m:fPr>
                              <m:ctrlPr>
                                <w:ins w:id="1944" w:author="Jacob Lie" w:date="2021-11-11T12:19:00Z">
                                  <w:rPr>
                                    <w:rFonts w:ascii="Cambria Math" w:eastAsiaTheme="minorEastAsia" w:hAnsi="Cambria Math"/>
                                    <w:i/>
                                    <w:lang w:val="en-US"/>
                                  </w:rPr>
                                </w:ins>
                              </m:ctrlPr>
                            </m:fPr>
                            <m:num>
                              <m:r>
                                <w:ins w:id="1945" w:author="Jacob Lie" w:date="2021-11-11T12:19:00Z">
                                  <w:rPr>
                                    <w:rFonts w:ascii="Cambria Math" w:eastAsiaTheme="minorEastAsia" w:hAnsi="Cambria Math"/>
                                    <w:lang w:val="en-US"/>
                                  </w:rPr>
                                  <m:t>hν</m:t>
                                </w:ins>
                              </m:r>
                            </m:num>
                            <m:den>
                              <m:r>
                                <w:ins w:id="1946" w:author="Jacob Lie" w:date="2021-11-11T12:19:00Z">
                                  <w:rPr>
                                    <w:rFonts w:ascii="Cambria Math" w:eastAsiaTheme="minorEastAsia" w:hAnsi="Cambria Math"/>
                                    <w:lang w:val="en-US"/>
                                  </w:rPr>
                                  <m:t>c</m:t>
                                </w:ins>
                              </m:r>
                            </m:den>
                          </m:f>
                        </m:e>
                      </m:mr>
                      <m:mr>
                        <m:e>
                          <m:f>
                            <m:fPr>
                              <m:ctrlPr>
                                <w:ins w:id="1947" w:author="Jacob Lie" w:date="2021-11-11T12:19:00Z">
                                  <w:rPr>
                                    <w:rFonts w:ascii="Cambria Math" w:eastAsiaTheme="minorEastAsia" w:hAnsi="Cambria Math"/>
                                    <w:i/>
                                    <w:lang w:val="en-US"/>
                                  </w:rPr>
                                </w:ins>
                              </m:ctrlPr>
                            </m:fPr>
                            <m:num>
                              <m:r>
                                <w:ins w:id="1948" w:author="Jacob Lie" w:date="2021-11-11T12:19:00Z">
                                  <w:rPr>
                                    <w:rFonts w:ascii="Cambria Math" w:eastAsiaTheme="minorEastAsia" w:hAnsi="Cambria Math"/>
                                    <w:lang w:val="en-US"/>
                                  </w:rPr>
                                  <m:t>hν</m:t>
                                </w:ins>
                              </m:r>
                            </m:num>
                            <m:den>
                              <m:r>
                                <w:ins w:id="1949" w:author="Jacob Lie" w:date="2021-11-11T12:19:00Z">
                                  <w:rPr>
                                    <w:rFonts w:ascii="Cambria Math" w:eastAsiaTheme="minorEastAsia" w:hAnsi="Cambria Math"/>
                                    <w:lang w:val="en-US"/>
                                  </w:rPr>
                                  <m:t>c</m:t>
                                </w:ins>
                              </m:r>
                            </m:den>
                          </m:f>
                        </m:e>
                      </m:mr>
                      <m:mr>
                        <m:e>
                          <m:r>
                            <w:ins w:id="1950" w:author="Jacob Lie" w:date="2021-11-11T12:19:00Z">
                              <w:rPr>
                                <w:rFonts w:ascii="Cambria Math" w:eastAsiaTheme="minorEastAsia" w:hAnsi="Cambria Math"/>
                                <w:lang w:val="en-US"/>
                              </w:rPr>
                              <m:t>0</m:t>
                            </w:ins>
                          </m:r>
                        </m:e>
                      </m:mr>
                    </m:m>
                  </m:e>
                </m:d>
                <m:r>
                  <w:ins w:id="1951" w:author="Jacob Lie" w:date="2021-11-11T12:19:00Z">
                    <w:rPr>
                      <w:rFonts w:ascii="Cambria Math" w:eastAsiaTheme="minorEastAsia" w:hAnsi="Cambria Math"/>
                      <w:lang w:val="en-US"/>
                    </w:rPr>
                    <m:t xml:space="preserve">, </m:t>
                  </w:ins>
                </m:r>
                <m:acc>
                  <m:accPr>
                    <m:chr m:val="⃗"/>
                    <m:ctrlPr>
                      <w:ins w:id="1952" w:author="Jacob Lie" w:date="2021-11-11T12:19:00Z">
                        <w:rPr>
                          <w:rFonts w:ascii="Cambria Math" w:eastAsiaTheme="minorEastAsia" w:hAnsi="Cambria Math"/>
                          <w:i/>
                          <w:lang w:val="en-US"/>
                        </w:rPr>
                      </w:ins>
                    </m:ctrlPr>
                  </m:accPr>
                  <m:e>
                    <m:sSubSup>
                      <m:sSubSupPr>
                        <m:ctrlPr>
                          <w:ins w:id="1953" w:author="Jacob Lie" w:date="2021-11-11T12:19:00Z">
                            <w:rPr>
                              <w:rFonts w:ascii="Cambria Math" w:eastAsiaTheme="minorEastAsia" w:hAnsi="Cambria Math"/>
                              <w:b/>
                              <w:i/>
                              <w:lang w:val="en-US"/>
                            </w:rPr>
                          </w:ins>
                        </m:ctrlPr>
                      </m:sSubSupPr>
                      <m:e>
                        <m:r>
                          <w:ins w:id="1954" w:author="Jacob Lie" w:date="2021-11-11T12:19:00Z">
                            <m:rPr>
                              <m:sty m:val="bi"/>
                            </m:rPr>
                            <w:rPr>
                              <w:rFonts w:ascii="Cambria Math" w:eastAsiaTheme="minorEastAsia" w:hAnsi="Cambria Math"/>
                              <w:lang w:val="en-US"/>
                            </w:rPr>
                            <m:t>P</m:t>
                          </w:ins>
                        </m:r>
                        <m:ctrlPr>
                          <w:ins w:id="1955" w:author="Jacob Lie" w:date="2021-11-11T12:19:00Z">
                            <w:rPr>
                              <w:rFonts w:ascii="Cambria Math" w:eastAsiaTheme="minorEastAsia" w:hAnsi="Cambria Math"/>
                              <w:i/>
                              <w:lang w:val="en-US"/>
                            </w:rPr>
                          </w:ins>
                        </m:ctrlPr>
                      </m:e>
                      <m:sub>
                        <m:r>
                          <w:ins w:id="1956" w:author="Jacob Lie" w:date="2021-11-11T12:19:00Z">
                            <m:rPr>
                              <m:sty m:val="bi"/>
                            </m:rPr>
                            <w:rPr>
                              <w:rFonts w:ascii="Cambria Math" w:eastAsiaTheme="minorEastAsia" w:hAnsi="Cambria Math"/>
                              <w:lang w:val="en-US"/>
                            </w:rPr>
                            <m:t>γ</m:t>
                          </w:ins>
                        </m:r>
                      </m:sub>
                      <m:sup>
                        <m:r>
                          <w:ins w:id="1957" w:author="Jacob Lie" w:date="2021-11-11T12:19:00Z">
                            <m:rPr>
                              <m:sty m:val="bi"/>
                            </m:rPr>
                            <w:rPr>
                              <w:rFonts w:ascii="Cambria Math" w:eastAsiaTheme="minorEastAsia" w:hAnsi="Cambria Math"/>
                              <w:lang w:val="en-US"/>
                            </w:rPr>
                            <m:t>'</m:t>
                          </w:ins>
                        </m:r>
                      </m:sup>
                    </m:sSubSup>
                  </m:e>
                </m:acc>
                <m:r>
                  <w:ins w:id="1958" w:author="Jacob Lie" w:date="2021-11-11T12:19:00Z">
                    <w:rPr>
                      <w:rFonts w:ascii="Cambria Math" w:eastAsiaTheme="minorEastAsia" w:hAnsi="Cambria Math"/>
                      <w:lang w:val="en-US"/>
                    </w:rPr>
                    <m:t xml:space="preserve">= </m:t>
                  </w:ins>
                </m:r>
                <m:d>
                  <m:dPr>
                    <m:begChr m:val="["/>
                    <m:endChr m:val="]"/>
                    <m:ctrlPr>
                      <w:ins w:id="1959" w:author="Jacob Lie" w:date="2021-11-11T12:19:00Z">
                        <w:rPr>
                          <w:rFonts w:ascii="Cambria Math" w:eastAsiaTheme="minorEastAsia" w:hAnsi="Cambria Math"/>
                          <w:i/>
                          <w:lang w:val="en-US"/>
                        </w:rPr>
                      </w:ins>
                    </m:ctrlPr>
                  </m:dPr>
                  <m:e>
                    <m:m>
                      <m:mPr>
                        <m:mcs>
                          <m:mc>
                            <m:mcPr>
                              <m:count m:val="1"/>
                              <m:mcJc m:val="center"/>
                            </m:mcPr>
                          </m:mc>
                        </m:mcs>
                        <m:ctrlPr>
                          <w:ins w:id="1960" w:author="Jacob Lie" w:date="2021-11-11T12:19:00Z">
                            <w:rPr>
                              <w:rFonts w:ascii="Cambria Math" w:eastAsiaTheme="minorEastAsia" w:hAnsi="Cambria Math"/>
                              <w:i/>
                              <w:lang w:val="en-US"/>
                            </w:rPr>
                          </w:ins>
                        </m:ctrlPr>
                      </m:mPr>
                      <m:mr>
                        <m:e>
                          <m:f>
                            <m:fPr>
                              <m:ctrlPr>
                                <w:ins w:id="1961" w:author="Jacob Lie" w:date="2021-11-11T12:19:00Z">
                                  <w:rPr>
                                    <w:rFonts w:ascii="Cambria Math" w:eastAsiaTheme="minorEastAsia" w:hAnsi="Cambria Math"/>
                                    <w:i/>
                                    <w:lang w:val="en-US"/>
                                  </w:rPr>
                                </w:ins>
                              </m:ctrlPr>
                            </m:fPr>
                            <m:num>
                              <m:r>
                                <w:ins w:id="1962" w:author="Jacob Lie" w:date="2021-11-11T12:19:00Z">
                                  <w:rPr>
                                    <w:rFonts w:ascii="Cambria Math" w:eastAsiaTheme="minorEastAsia" w:hAnsi="Cambria Math"/>
                                    <w:lang w:val="en-US"/>
                                  </w:rPr>
                                  <m:t>h</m:t>
                                </w:ins>
                              </m:r>
                              <m:sSup>
                                <m:sSupPr>
                                  <m:ctrlPr>
                                    <w:ins w:id="1963" w:author="Jacob Lie" w:date="2021-11-11T12:19:00Z">
                                      <w:rPr>
                                        <w:rFonts w:ascii="Cambria Math" w:eastAsiaTheme="minorEastAsia" w:hAnsi="Cambria Math"/>
                                        <w:i/>
                                        <w:lang w:val="en-US"/>
                                      </w:rPr>
                                    </w:ins>
                                  </m:ctrlPr>
                                </m:sSupPr>
                                <m:e>
                                  <m:r>
                                    <w:ins w:id="1964" w:author="Jacob Lie" w:date="2021-11-11T12:19:00Z">
                                      <w:rPr>
                                        <w:rFonts w:ascii="Cambria Math" w:eastAsiaTheme="minorEastAsia" w:hAnsi="Cambria Math"/>
                                        <w:lang w:val="en-US"/>
                                      </w:rPr>
                                      <m:t>ν</m:t>
                                    </w:ins>
                                  </m:r>
                                </m:e>
                                <m:sup>
                                  <m:r>
                                    <w:ins w:id="1965" w:author="Jacob Lie" w:date="2021-11-11T12:19:00Z">
                                      <w:rPr>
                                        <w:rFonts w:ascii="Cambria Math" w:eastAsiaTheme="minorEastAsia" w:hAnsi="Cambria Math"/>
                                        <w:lang w:val="en-US"/>
                                      </w:rPr>
                                      <m:t>'</m:t>
                                    </w:ins>
                                  </m:r>
                                </m:sup>
                              </m:sSup>
                            </m:num>
                            <m:den>
                              <m:r>
                                <w:ins w:id="1966" w:author="Jacob Lie" w:date="2021-11-11T12:19:00Z">
                                  <w:rPr>
                                    <w:rFonts w:ascii="Cambria Math" w:eastAsiaTheme="minorEastAsia" w:hAnsi="Cambria Math"/>
                                    <w:lang w:val="en-US"/>
                                  </w:rPr>
                                  <m:t>c</m:t>
                                </w:ins>
                              </m:r>
                            </m:den>
                          </m:f>
                        </m:e>
                      </m:mr>
                      <m:mr>
                        <m:e>
                          <m:f>
                            <m:fPr>
                              <m:ctrlPr>
                                <w:ins w:id="1967" w:author="Jacob Lie" w:date="2021-11-11T12:19:00Z">
                                  <w:rPr>
                                    <w:rFonts w:ascii="Cambria Math" w:eastAsiaTheme="minorEastAsia" w:hAnsi="Cambria Math"/>
                                    <w:i/>
                                    <w:lang w:val="en-US"/>
                                  </w:rPr>
                                </w:ins>
                              </m:ctrlPr>
                            </m:fPr>
                            <m:num>
                              <m:r>
                                <w:ins w:id="1968" w:author="Jacob Lie" w:date="2021-11-11T12:19:00Z">
                                  <w:rPr>
                                    <w:rFonts w:ascii="Cambria Math" w:eastAsiaTheme="minorEastAsia" w:hAnsi="Cambria Math"/>
                                    <w:lang w:val="en-US"/>
                                  </w:rPr>
                                  <m:t>h</m:t>
                                </w:ins>
                              </m:r>
                              <m:sSup>
                                <m:sSupPr>
                                  <m:ctrlPr>
                                    <w:ins w:id="1969" w:author="Jacob Lie" w:date="2021-11-11T12:19:00Z">
                                      <w:rPr>
                                        <w:rFonts w:ascii="Cambria Math" w:eastAsiaTheme="minorEastAsia" w:hAnsi="Cambria Math"/>
                                        <w:i/>
                                        <w:lang w:val="en-US"/>
                                      </w:rPr>
                                    </w:ins>
                                  </m:ctrlPr>
                                </m:sSupPr>
                                <m:e>
                                  <m:r>
                                    <w:ins w:id="1970" w:author="Jacob Lie" w:date="2021-11-11T12:19:00Z">
                                      <w:rPr>
                                        <w:rFonts w:ascii="Cambria Math" w:eastAsiaTheme="minorEastAsia" w:hAnsi="Cambria Math"/>
                                        <w:lang w:val="en-US"/>
                                      </w:rPr>
                                      <m:t>ν</m:t>
                                    </w:ins>
                                  </m:r>
                                </m:e>
                                <m:sup>
                                  <m:r>
                                    <w:ins w:id="1971" w:author="Jacob Lie" w:date="2021-11-11T12:19:00Z">
                                      <w:rPr>
                                        <w:rFonts w:ascii="Cambria Math" w:eastAsiaTheme="minorEastAsia" w:hAnsi="Cambria Math"/>
                                        <w:lang w:val="en-US"/>
                                      </w:rPr>
                                      <m:t>'</m:t>
                                    </w:ins>
                                  </m:r>
                                </m:sup>
                              </m:sSup>
                            </m:num>
                            <m:den>
                              <m:r>
                                <w:ins w:id="1972" w:author="Jacob Lie" w:date="2021-11-11T12:19:00Z">
                                  <w:rPr>
                                    <w:rFonts w:ascii="Cambria Math" w:eastAsiaTheme="minorEastAsia" w:hAnsi="Cambria Math"/>
                                    <w:lang w:val="en-US"/>
                                  </w:rPr>
                                  <m:t>c</m:t>
                                </w:ins>
                              </m:r>
                            </m:den>
                          </m:f>
                          <m:r>
                            <w:ins w:id="1973" w:author="Jacob Lie" w:date="2021-11-11T12:19:00Z">
                              <w:rPr>
                                <w:rFonts w:ascii="Cambria Math" w:eastAsiaTheme="minorEastAsia" w:hAnsi="Cambria Math"/>
                                <w:lang w:val="en-US"/>
                              </w:rPr>
                              <m:t>⋅cosϕ</m:t>
                            </w:ins>
                          </m:r>
                        </m:e>
                      </m:mr>
                      <m:mr>
                        <m:e>
                          <m:f>
                            <m:fPr>
                              <m:ctrlPr>
                                <w:ins w:id="1974" w:author="Jacob Lie" w:date="2021-11-11T12:19:00Z">
                                  <w:rPr>
                                    <w:rFonts w:ascii="Cambria Math" w:eastAsiaTheme="minorEastAsia" w:hAnsi="Cambria Math"/>
                                    <w:i/>
                                    <w:lang w:val="en-US"/>
                                  </w:rPr>
                                </w:ins>
                              </m:ctrlPr>
                            </m:fPr>
                            <m:num>
                              <m:r>
                                <w:ins w:id="1975" w:author="Jacob Lie" w:date="2021-11-11T12:19:00Z">
                                  <w:rPr>
                                    <w:rFonts w:ascii="Cambria Math" w:eastAsiaTheme="minorEastAsia" w:hAnsi="Cambria Math"/>
                                    <w:lang w:val="en-US"/>
                                  </w:rPr>
                                  <m:t>h</m:t>
                                </w:ins>
                              </m:r>
                              <m:sSup>
                                <m:sSupPr>
                                  <m:ctrlPr>
                                    <w:ins w:id="1976" w:author="Jacob Lie" w:date="2021-11-11T12:19:00Z">
                                      <w:rPr>
                                        <w:rFonts w:ascii="Cambria Math" w:eastAsiaTheme="minorEastAsia" w:hAnsi="Cambria Math"/>
                                        <w:i/>
                                        <w:lang w:val="en-US"/>
                                      </w:rPr>
                                    </w:ins>
                                  </m:ctrlPr>
                                </m:sSupPr>
                                <m:e>
                                  <m:r>
                                    <w:ins w:id="1977" w:author="Jacob Lie" w:date="2021-11-11T12:19:00Z">
                                      <w:rPr>
                                        <w:rFonts w:ascii="Cambria Math" w:eastAsiaTheme="minorEastAsia" w:hAnsi="Cambria Math"/>
                                        <w:lang w:val="en-US"/>
                                      </w:rPr>
                                      <m:t>ν</m:t>
                                    </w:ins>
                                  </m:r>
                                </m:e>
                                <m:sup>
                                  <m:r>
                                    <w:ins w:id="1978" w:author="Jacob Lie" w:date="2021-11-11T12:19:00Z">
                                      <w:rPr>
                                        <w:rFonts w:ascii="Cambria Math" w:eastAsiaTheme="minorEastAsia" w:hAnsi="Cambria Math"/>
                                        <w:lang w:val="en-US"/>
                                      </w:rPr>
                                      <m:t>'</m:t>
                                    </w:ins>
                                  </m:r>
                                </m:sup>
                              </m:sSup>
                            </m:num>
                            <m:den>
                              <m:r>
                                <w:ins w:id="1979" w:author="Jacob Lie" w:date="2021-11-11T12:19:00Z">
                                  <w:rPr>
                                    <w:rFonts w:ascii="Cambria Math" w:eastAsiaTheme="minorEastAsia" w:hAnsi="Cambria Math"/>
                                    <w:lang w:val="en-US"/>
                                  </w:rPr>
                                  <m:t>c</m:t>
                                </w:ins>
                              </m:r>
                            </m:den>
                          </m:f>
                          <m:r>
                            <w:ins w:id="1980" w:author="Jacob Lie" w:date="2021-11-11T12:19:00Z">
                              <w:rPr>
                                <w:rFonts w:ascii="Cambria Math" w:eastAsiaTheme="minorEastAsia" w:hAnsi="Cambria Math"/>
                                <w:lang w:val="en-US"/>
                              </w:rPr>
                              <m:t>⋅sinϕ</m:t>
                            </w:ins>
                          </m:r>
                        </m:e>
                      </m:mr>
                    </m:m>
                  </m:e>
                </m:d>
                <m:r>
                  <w:ins w:id="1981" w:author="Jacob Lie" w:date="2021-11-11T12:19:00Z">
                    <w:rPr>
                      <w:rFonts w:ascii="Cambria Math" w:eastAsiaTheme="minorEastAsia" w:hAnsi="Cambria Math"/>
                      <w:lang w:val="en-US"/>
                    </w:rPr>
                    <m:t xml:space="preserve">, </m:t>
                  </w:ins>
                </m:r>
                <m:acc>
                  <m:accPr>
                    <m:chr m:val="⃗"/>
                    <m:ctrlPr>
                      <w:ins w:id="1982" w:author="Jacob Lie" w:date="2021-11-11T12:19:00Z">
                        <w:rPr>
                          <w:rFonts w:ascii="Cambria Math" w:eastAsiaTheme="minorEastAsia" w:hAnsi="Cambria Math"/>
                          <w:i/>
                          <w:lang w:val="en-US"/>
                        </w:rPr>
                      </w:ins>
                    </m:ctrlPr>
                  </m:accPr>
                  <m:e>
                    <m:sSub>
                      <m:sSubPr>
                        <m:ctrlPr>
                          <w:ins w:id="1983" w:author="Jacob Lie" w:date="2021-11-11T12:19:00Z">
                            <w:rPr>
                              <w:rFonts w:ascii="Cambria Math" w:eastAsiaTheme="minorEastAsia" w:hAnsi="Cambria Math"/>
                              <w:b/>
                              <w:i/>
                              <w:lang w:val="en-US"/>
                            </w:rPr>
                          </w:ins>
                        </m:ctrlPr>
                      </m:sSubPr>
                      <m:e>
                        <m:r>
                          <w:ins w:id="1984" w:author="Jacob Lie" w:date="2021-11-11T12:19:00Z">
                            <m:rPr>
                              <m:sty m:val="bi"/>
                            </m:rPr>
                            <w:rPr>
                              <w:rFonts w:ascii="Cambria Math" w:eastAsiaTheme="minorEastAsia" w:hAnsi="Cambria Math"/>
                              <w:lang w:val="en-US"/>
                            </w:rPr>
                            <m:t>P</m:t>
                          </w:ins>
                        </m:r>
                        <m:ctrlPr>
                          <w:ins w:id="1985" w:author="Jacob Lie" w:date="2021-11-11T12:19:00Z">
                            <w:rPr>
                              <w:rFonts w:ascii="Cambria Math" w:eastAsiaTheme="minorEastAsia" w:hAnsi="Cambria Math"/>
                              <w:i/>
                              <w:lang w:val="en-US"/>
                            </w:rPr>
                          </w:ins>
                        </m:ctrlPr>
                      </m:e>
                      <m:sub>
                        <m:r>
                          <w:ins w:id="1986" w:author="Jacob Lie" w:date="2021-11-11T12:19:00Z">
                            <m:rPr>
                              <m:sty m:val="bi"/>
                            </m:rPr>
                            <w:rPr>
                              <w:rFonts w:ascii="Cambria Math" w:eastAsiaTheme="minorEastAsia" w:hAnsi="Cambria Math"/>
                              <w:lang w:val="en-US"/>
                            </w:rPr>
                            <m:t>e</m:t>
                          </w:ins>
                        </m:r>
                      </m:sub>
                    </m:sSub>
                  </m:e>
                </m:acc>
                <m:r>
                  <w:ins w:id="1987" w:author="Jacob Lie" w:date="2021-11-11T12:19:00Z">
                    <w:rPr>
                      <w:rFonts w:ascii="Cambria Math" w:eastAsiaTheme="minorEastAsia" w:hAnsi="Cambria Math"/>
                      <w:lang w:val="en-US"/>
                    </w:rPr>
                    <m:t xml:space="preserve">= </m:t>
                  </w:ins>
                </m:r>
                <m:d>
                  <m:dPr>
                    <m:begChr m:val="["/>
                    <m:endChr m:val="]"/>
                    <m:ctrlPr>
                      <w:ins w:id="1988" w:author="Jacob Lie" w:date="2021-11-11T12:19:00Z">
                        <w:rPr>
                          <w:rFonts w:ascii="Cambria Math" w:eastAsiaTheme="minorEastAsia" w:hAnsi="Cambria Math"/>
                          <w:i/>
                          <w:lang w:val="en-US"/>
                        </w:rPr>
                      </w:ins>
                    </m:ctrlPr>
                  </m:dPr>
                  <m:e>
                    <m:m>
                      <m:mPr>
                        <m:mcs>
                          <m:mc>
                            <m:mcPr>
                              <m:count m:val="1"/>
                              <m:mcJc m:val="center"/>
                            </m:mcPr>
                          </m:mc>
                        </m:mcs>
                        <m:ctrlPr>
                          <w:ins w:id="1989" w:author="Jacob Lie" w:date="2021-11-11T12:19:00Z">
                            <w:rPr>
                              <w:rFonts w:ascii="Cambria Math" w:eastAsiaTheme="minorEastAsia" w:hAnsi="Cambria Math"/>
                              <w:i/>
                              <w:lang w:val="en-US"/>
                            </w:rPr>
                          </w:ins>
                        </m:ctrlPr>
                      </m:mPr>
                      <m:mr>
                        <m:e>
                          <m:sSub>
                            <m:sSubPr>
                              <m:ctrlPr>
                                <w:ins w:id="1990" w:author="Jacob Lie" w:date="2021-11-11T12:19:00Z">
                                  <w:rPr>
                                    <w:rFonts w:ascii="Cambria Math" w:eastAsiaTheme="minorEastAsia" w:hAnsi="Cambria Math"/>
                                    <w:i/>
                                    <w:lang w:val="en-US"/>
                                  </w:rPr>
                                </w:ins>
                              </m:ctrlPr>
                            </m:sSubPr>
                            <m:e>
                              <m:r>
                                <w:ins w:id="1991" w:author="Jacob Lie" w:date="2021-11-11T12:19:00Z">
                                  <w:rPr>
                                    <w:rFonts w:ascii="Cambria Math" w:eastAsiaTheme="minorEastAsia" w:hAnsi="Cambria Math"/>
                                    <w:lang w:val="en-US"/>
                                  </w:rPr>
                                  <m:t>m</m:t>
                                </w:ins>
                              </m:r>
                            </m:e>
                            <m:sub>
                              <m:r>
                                <w:ins w:id="1992" w:author="Jacob Lie" w:date="2021-11-11T12:19:00Z">
                                  <w:rPr>
                                    <w:rFonts w:ascii="Cambria Math" w:eastAsiaTheme="minorEastAsia" w:hAnsi="Cambria Math"/>
                                    <w:lang w:val="en-US"/>
                                  </w:rPr>
                                  <m:t>e</m:t>
                                </w:ins>
                              </m:r>
                            </m:sub>
                          </m:sSub>
                          <m:r>
                            <w:ins w:id="1993" w:author="Jacob Lie" w:date="2021-11-11T12:19:00Z">
                              <w:rPr>
                                <w:rFonts w:ascii="Cambria Math" w:eastAsiaTheme="minorEastAsia" w:hAnsi="Cambria Math"/>
                                <w:lang w:val="en-US"/>
                              </w:rPr>
                              <m:t>c</m:t>
                            </w:ins>
                          </m:r>
                        </m:e>
                      </m:mr>
                      <m:mr>
                        <m:e>
                          <m:r>
                            <w:rPr>
                              <w:rFonts w:ascii="Cambria Math" w:eastAsiaTheme="minorEastAsia" w:hAnsi="Cambria Math"/>
                              <w:lang w:val="en-US"/>
                            </w:rPr>
                            <m:t>0</m:t>
                          </m:r>
                        </m:e>
                      </m:mr>
                      <m:mr>
                        <m:e>
                          <m:r>
                            <w:rPr>
                              <w:rFonts w:ascii="Cambria Math" w:eastAsiaTheme="minorEastAsia" w:hAnsi="Cambria Math"/>
                              <w:lang w:val="en-US"/>
                            </w:rPr>
                            <m:t>0</m:t>
                          </m:r>
                        </m:e>
                      </m:mr>
                    </m:m>
                  </m:e>
                </m:d>
                <m:r>
                  <w:ins w:id="1994" w:author="Jacob Lie" w:date="2021-11-11T12:19:00Z">
                    <w:rPr>
                      <w:rFonts w:ascii="Cambria Math" w:eastAsiaTheme="minorEastAsia" w:hAnsi="Cambria Math"/>
                      <w:lang w:val="en-US"/>
                    </w:rPr>
                    <m:t xml:space="preserve">,   </m:t>
                  </w:ins>
                </m:r>
                <m:acc>
                  <m:accPr>
                    <m:chr m:val="⃗"/>
                    <m:ctrlPr>
                      <w:ins w:id="1995" w:author="Jacob Lie" w:date="2021-11-11T12:19:00Z">
                        <w:rPr>
                          <w:rFonts w:ascii="Cambria Math" w:eastAsiaTheme="minorEastAsia" w:hAnsi="Cambria Math"/>
                          <w:i/>
                          <w:lang w:val="en-US"/>
                        </w:rPr>
                      </w:ins>
                    </m:ctrlPr>
                  </m:accPr>
                  <m:e>
                    <m:sSubSup>
                      <m:sSubSupPr>
                        <m:ctrlPr>
                          <w:ins w:id="1996" w:author="Jacob Lie" w:date="2021-11-11T12:19:00Z">
                            <w:rPr>
                              <w:rFonts w:ascii="Cambria Math" w:eastAsiaTheme="minorEastAsia" w:hAnsi="Cambria Math"/>
                              <w:b/>
                              <w:i/>
                              <w:lang w:val="en-US"/>
                            </w:rPr>
                          </w:ins>
                        </m:ctrlPr>
                      </m:sSubSupPr>
                      <m:e>
                        <m:r>
                          <w:ins w:id="1997" w:author="Jacob Lie" w:date="2021-11-11T12:19:00Z">
                            <m:rPr>
                              <m:sty m:val="bi"/>
                            </m:rPr>
                            <w:rPr>
                              <w:rFonts w:ascii="Cambria Math" w:eastAsiaTheme="minorEastAsia" w:hAnsi="Cambria Math"/>
                              <w:lang w:val="en-US"/>
                            </w:rPr>
                            <m:t>P</m:t>
                          </w:ins>
                        </m:r>
                        <m:ctrlPr>
                          <w:ins w:id="1998" w:author="Jacob Lie" w:date="2021-11-11T12:19:00Z">
                            <w:rPr>
                              <w:rFonts w:ascii="Cambria Math" w:eastAsiaTheme="minorEastAsia" w:hAnsi="Cambria Math"/>
                              <w:i/>
                              <w:lang w:val="en-US"/>
                            </w:rPr>
                          </w:ins>
                        </m:ctrlPr>
                      </m:e>
                      <m:sub>
                        <m:r>
                          <w:ins w:id="1999" w:author="Jacob Lie" w:date="2021-11-11T12:19:00Z">
                            <m:rPr>
                              <m:sty m:val="bi"/>
                            </m:rPr>
                            <w:rPr>
                              <w:rFonts w:ascii="Cambria Math" w:eastAsiaTheme="minorEastAsia" w:hAnsi="Cambria Math"/>
                              <w:lang w:val="en-US"/>
                            </w:rPr>
                            <m:t>e</m:t>
                          </w:ins>
                        </m:r>
                      </m:sub>
                      <m:sup>
                        <m:r>
                          <w:ins w:id="2000" w:author="Jacob Lie" w:date="2021-11-11T12:19:00Z">
                            <m:rPr>
                              <m:sty m:val="bi"/>
                            </m:rPr>
                            <w:rPr>
                              <w:rFonts w:ascii="Cambria Math" w:eastAsiaTheme="minorEastAsia" w:hAnsi="Cambria Math"/>
                              <w:lang w:val="en-US"/>
                            </w:rPr>
                            <m:t>'</m:t>
                          </w:ins>
                        </m:r>
                      </m:sup>
                    </m:sSubSup>
                  </m:e>
                </m:acc>
                <m:r>
                  <w:ins w:id="2001" w:author="Jacob Lie" w:date="2021-11-11T12:19:00Z">
                    <w:rPr>
                      <w:rFonts w:ascii="Cambria Math" w:eastAsiaTheme="minorEastAsia" w:hAnsi="Cambria Math"/>
                      <w:lang w:val="en-US"/>
                    </w:rPr>
                    <m:t xml:space="preserve">= </m:t>
                  </w:ins>
                </m:r>
                <m:d>
                  <m:dPr>
                    <m:begChr m:val="["/>
                    <m:endChr m:val="]"/>
                    <m:ctrlPr>
                      <w:ins w:id="2002" w:author="Jacob Lie" w:date="2021-11-11T12:19:00Z">
                        <w:rPr>
                          <w:rFonts w:ascii="Cambria Math" w:eastAsiaTheme="minorEastAsia" w:hAnsi="Cambria Math"/>
                          <w:i/>
                          <w:lang w:val="en-US"/>
                        </w:rPr>
                      </w:ins>
                    </m:ctrlPr>
                  </m:dPr>
                  <m:e>
                    <m:m>
                      <m:mPr>
                        <m:mcs>
                          <m:mc>
                            <m:mcPr>
                              <m:count m:val="1"/>
                              <m:mcJc m:val="center"/>
                            </m:mcPr>
                          </m:mc>
                        </m:mcs>
                        <m:ctrlPr>
                          <w:ins w:id="2003" w:author="Jacob Lie" w:date="2021-11-11T12:19:00Z">
                            <w:rPr>
                              <w:rFonts w:ascii="Cambria Math" w:eastAsiaTheme="minorEastAsia" w:hAnsi="Cambria Math"/>
                              <w:i/>
                              <w:lang w:val="en-US"/>
                            </w:rPr>
                          </w:ins>
                        </m:ctrlPr>
                      </m:mPr>
                      <m:mr>
                        <m:e>
                          <m:f>
                            <m:fPr>
                              <m:ctrlPr>
                                <w:ins w:id="2004" w:author="Jacob Lie" w:date="2021-11-11T12:19:00Z">
                                  <w:rPr>
                                    <w:rFonts w:ascii="Cambria Math" w:eastAsiaTheme="minorEastAsia" w:hAnsi="Cambria Math"/>
                                    <w:i/>
                                    <w:lang w:val="en-US"/>
                                  </w:rPr>
                                </w:ins>
                              </m:ctrlPr>
                            </m:fPr>
                            <m:num>
                              <m:sSubSup>
                                <m:sSubSupPr>
                                  <m:ctrlPr>
                                    <w:ins w:id="2005" w:author="Jacob Lie" w:date="2021-11-11T12:19:00Z">
                                      <w:rPr>
                                        <w:rFonts w:ascii="Cambria Math" w:eastAsiaTheme="minorEastAsia" w:hAnsi="Cambria Math"/>
                                        <w:i/>
                                        <w:lang w:val="en-US"/>
                                      </w:rPr>
                                    </w:ins>
                                  </m:ctrlPr>
                                </m:sSubSupPr>
                                <m:e>
                                  <m:r>
                                    <w:ins w:id="2006" w:author="Jacob Lie" w:date="2021-11-11T12:19:00Z">
                                      <w:rPr>
                                        <w:rFonts w:ascii="Cambria Math" w:eastAsiaTheme="minorEastAsia" w:hAnsi="Cambria Math"/>
                                        <w:lang w:val="en-US"/>
                                      </w:rPr>
                                      <m:t>E</m:t>
                                    </w:ins>
                                  </m:r>
                                </m:e>
                                <m:sub>
                                  <m:r>
                                    <w:ins w:id="2007" w:author="Jacob Lie" w:date="2021-11-11T12:19:00Z">
                                      <w:rPr>
                                        <w:rFonts w:ascii="Cambria Math" w:eastAsiaTheme="minorEastAsia" w:hAnsi="Cambria Math"/>
                                        <w:lang w:val="en-US"/>
                                      </w:rPr>
                                      <m:t>e</m:t>
                                    </w:ins>
                                  </m:r>
                                </m:sub>
                                <m:sup>
                                  <m:r>
                                    <w:ins w:id="2008" w:author="Jacob Lie" w:date="2021-11-11T12:19:00Z">
                                      <w:rPr>
                                        <w:rFonts w:ascii="Cambria Math" w:eastAsiaTheme="minorEastAsia" w:hAnsi="Cambria Math"/>
                                        <w:lang w:val="en-US"/>
                                      </w:rPr>
                                      <m:t>'</m:t>
                                    </w:ins>
                                  </m:r>
                                </m:sup>
                              </m:sSubSup>
                            </m:num>
                            <m:den>
                              <m:r>
                                <w:ins w:id="2009" w:author="Jacob Lie" w:date="2021-11-11T12:19:00Z">
                                  <w:rPr>
                                    <w:rFonts w:ascii="Cambria Math" w:eastAsiaTheme="minorEastAsia" w:hAnsi="Cambria Math"/>
                                    <w:lang w:val="en-US"/>
                                  </w:rPr>
                                  <m:t>c</m:t>
                                </w:ins>
                              </m:r>
                            </m:den>
                          </m:f>
                        </m:e>
                      </m:mr>
                      <m:mr>
                        <m:e>
                          <m:sSubSup>
                            <m:sSubSupPr>
                              <m:ctrlPr>
                                <w:ins w:id="2010" w:author="Jacob Lie" w:date="2021-11-11T12:19:00Z">
                                  <w:rPr>
                                    <w:rFonts w:ascii="Cambria Math" w:eastAsiaTheme="minorEastAsia" w:hAnsi="Cambria Math"/>
                                    <w:i/>
                                    <w:lang w:val="en-US"/>
                                  </w:rPr>
                                </w:ins>
                              </m:ctrlPr>
                            </m:sSubSupPr>
                            <m:e>
                              <m:r>
                                <w:ins w:id="2011" w:author="Jacob Lie" w:date="2021-11-11T12:19:00Z">
                                  <w:rPr>
                                    <w:rFonts w:ascii="Cambria Math" w:eastAsiaTheme="minorEastAsia" w:hAnsi="Cambria Math"/>
                                    <w:lang w:val="en-US"/>
                                  </w:rPr>
                                  <m:t>p</m:t>
                                </w:ins>
                              </m:r>
                            </m:e>
                            <m:sub>
                              <m:r>
                                <w:ins w:id="2012" w:author="Jacob Lie" w:date="2021-11-11T12:19:00Z">
                                  <w:rPr>
                                    <w:rFonts w:ascii="Cambria Math" w:eastAsiaTheme="minorEastAsia" w:hAnsi="Cambria Math"/>
                                    <w:lang w:val="en-US"/>
                                  </w:rPr>
                                  <m:t>e</m:t>
                                </w:ins>
                              </m:r>
                            </m:sub>
                            <m:sup>
                              <m:r>
                                <w:ins w:id="2013" w:author="Jacob Lie" w:date="2021-11-11T12:19:00Z">
                                  <w:rPr>
                                    <w:rFonts w:ascii="Cambria Math" w:eastAsiaTheme="minorEastAsia" w:hAnsi="Cambria Math"/>
                                    <w:lang w:val="en-US"/>
                                  </w:rPr>
                                  <m:t>'</m:t>
                                </w:ins>
                              </m:r>
                            </m:sup>
                          </m:sSubSup>
                          <m:r>
                            <w:ins w:id="2014" w:author="Jacob Lie" w:date="2021-11-11T12:19:00Z">
                              <w:rPr>
                                <w:rFonts w:ascii="Cambria Math" w:eastAsiaTheme="minorEastAsia" w:hAnsi="Cambria Math"/>
                                <w:lang w:val="en-US"/>
                              </w:rPr>
                              <m:t>⋅cosθ</m:t>
                            </w:ins>
                          </m:r>
                        </m:e>
                      </m:mr>
                      <m:mr>
                        <m:e>
                          <m:sSubSup>
                            <m:sSubSupPr>
                              <m:ctrlPr>
                                <w:ins w:id="2015" w:author="Jacob Lie" w:date="2021-11-11T12:19:00Z">
                                  <w:rPr>
                                    <w:rFonts w:ascii="Cambria Math" w:eastAsiaTheme="minorEastAsia" w:hAnsi="Cambria Math"/>
                                    <w:i/>
                                    <w:lang w:val="en-US"/>
                                  </w:rPr>
                                </w:ins>
                              </m:ctrlPr>
                            </m:sSubSupPr>
                            <m:e>
                              <m:r>
                                <w:ins w:id="2016" w:author="Jacob Lie" w:date="2021-11-11T12:19:00Z">
                                  <w:rPr>
                                    <w:rFonts w:ascii="Cambria Math" w:eastAsiaTheme="minorEastAsia" w:hAnsi="Cambria Math"/>
                                    <w:lang w:val="en-US"/>
                                  </w:rPr>
                                  <m:t>p</m:t>
                                </w:ins>
                              </m:r>
                            </m:e>
                            <m:sub>
                              <m:r>
                                <w:ins w:id="2017" w:author="Jacob Lie" w:date="2021-11-11T12:19:00Z">
                                  <w:rPr>
                                    <w:rFonts w:ascii="Cambria Math" w:eastAsiaTheme="minorEastAsia" w:hAnsi="Cambria Math"/>
                                    <w:lang w:val="en-US"/>
                                  </w:rPr>
                                  <m:t xml:space="preserve">e </m:t>
                                </w:ins>
                              </m:r>
                            </m:sub>
                            <m:sup>
                              <m:r>
                                <w:ins w:id="2018" w:author="Jacob Lie" w:date="2021-11-11T12:19:00Z">
                                  <w:rPr>
                                    <w:rFonts w:ascii="Cambria Math" w:eastAsiaTheme="minorEastAsia" w:hAnsi="Cambria Math"/>
                                    <w:lang w:val="en-US"/>
                                  </w:rPr>
                                  <m:t>'</m:t>
                                </w:ins>
                              </m:r>
                            </m:sup>
                          </m:sSubSup>
                          <m:r>
                            <w:ins w:id="2019" w:author="Jacob Lie" w:date="2021-11-11T12:19:00Z">
                              <w:rPr>
                                <w:rFonts w:ascii="Cambria Math" w:eastAsiaTheme="minorEastAsia" w:hAnsi="Cambria Math"/>
                                <w:lang w:val="en-US"/>
                              </w:rPr>
                              <m:t>⋅sinθ</m:t>
                            </w:ins>
                          </m:r>
                        </m:e>
                      </m:mr>
                    </m:m>
                  </m:e>
                </m:d>
              </m:oMath>
            </m:oMathPara>
          </w:p>
        </w:tc>
        <w:bookmarkStart w:id="2020" w:name="_Ref87534264"/>
        <w:tc>
          <w:tcPr>
            <w:tcW w:w="1165" w:type="dxa"/>
          </w:tcPr>
          <w:p w14:paraId="5AD28B21" w14:textId="4D8597AC" w:rsidR="008856AC" w:rsidRDefault="00224DF8" w:rsidP="00B21A40">
            <w:pPr>
              <w:rPr>
                <w:ins w:id="2021" w:author="Jacob Lie" w:date="2021-11-11T12:19:00Z"/>
                <w:lang w:val="en-US"/>
              </w:rPr>
            </w:pPr>
            <w:ins w:id="2022" w:author="Jacob Lie" w:date="2022-02-01T15:53:00Z">
              <w:r>
                <w:fldChar w:fldCharType="begin"/>
              </w:r>
              <w:r>
                <w:instrText xml:space="preserve"> STYLEREF 1 \s </w:instrText>
              </w:r>
            </w:ins>
            <w:r>
              <w:fldChar w:fldCharType="separate"/>
            </w:r>
            <w:r w:rsidR="003159C2">
              <w:rPr>
                <w:noProof/>
              </w:rPr>
              <w:t>2</w:t>
            </w:r>
            <w:ins w:id="2023" w:author="Jacob Lie" w:date="2022-02-01T15:53:00Z">
              <w:r>
                <w:fldChar w:fldCharType="end"/>
              </w:r>
              <w:r>
                <w:noBreakHyphen/>
              </w:r>
              <w:r>
                <w:fldChar w:fldCharType="begin"/>
              </w:r>
              <w:r>
                <w:instrText xml:space="preserve"> SEQ Equation \* ARABIC \s 1 </w:instrText>
              </w:r>
            </w:ins>
            <w:r>
              <w:fldChar w:fldCharType="separate"/>
            </w:r>
            <w:ins w:id="2024" w:author="Jacob Lie" w:date="2022-02-01T16:03:00Z">
              <w:r w:rsidR="003159C2">
                <w:rPr>
                  <w:noProof/>
                </w:rPr>
                <w:t>3</w:t>
              </w:r>
            </w:ins>
            <w:ins w:id="2025" w:author="Jacob Lie" w:date="2022-02-01T15:53:00Z">
              <w:r>
                <w:fldChar w:fldCharType="end"/>
              </w:r>
            </w:ins>
            <w:del w:id="2026" w:author="Jacob Lie" w:date="2022-02-01T15:53:00Z">
              <w:r w:rsidR="003B3B14" w:rsidDel="00224DF8">
                <w:fldChar w:fldCharType="begin"/>
              </w:r>
              <w:r w:rsidR="003B3B14" w:rsidDel="00224DF8">
                <w:delInstrText xml:space="preserve"> STYLEREF 1 \s </w:delInstrText>
              </w:r>
              <w:r w:rsidR="003B3B14" w:rsidDel="00224DF8">
                <w:fldChar w:fldCharType="separate"/>
              </w:r>
              <w:r w:rsidR="003B3B14" w:rsidDel="00224DF8">
                <w:rPr>
                  <w:noProof/>
                </w:rPr>
                <w:delText>2</w:delText>
              </w:r>
              <w:r w:rsidR="003B3B14" w:rsidDel="00224DF8">
                <w:fldChar w:fldCharType="end"/>
              </w:r>
              <w:r w:rsidR="003B3B14" w:rsidDel="00224DF8">
                <w:noBreakHyphen/>
              </w:r>
              <w:r w:rsidR="003B3B14" w:rsidDel="00224DF8">
                <w:fldChar w:fldCharType="begin"/>
              </w:r>
              <w:r w:rsidR="003B3B14" w:rsidDel="00224DF8">
                <w:delInstrText xml:space="preserve"> SEQ Equation \* ARABIC \s 1 </w:delInstrText>
              </w:r>
              <w:r w:rsidR="003B3B14" w:rsidDel="00224DF8">
                <w:fldChar w:fldCharType="separate"/>
              </w:r>
              <w:r w:rsidR="003B3B14" w:rsidDel="00224DF8">
                <w:rPr>
                  <w:noProof/>
                </w:rPr>
                <w:delText>3</w:delText>
              </w:r>
              <w:r w:rsidR="003B3B14" w:rsidDel="00224DF8">
                <w:fldChar w:fldCharType="end"/>
              </w:r>
            </w:del>
            <w:bookmarkEnd w:id="2020"/>
          </w:p>
        </w:tc>
      </w:tr>
    </w:tbl>
    <w:p w14:paraId="4662372A" w14:textId="0A5C00E8" w:rsidR="00C827B0" w:rsidRDefault="00480416" w:rsidP="00FD6749">
      <w:pPr>
        <w:rPr>
          <w:lang w:val="en-US"/>
        </w:rPr>
      </w:pPr>
      <w:ins w:id="2027" w:author="Jacob Lie" w:date="2021-11-11T12:21:00Z">
        <w:r>
          <w:rPr>
            <w:lang w:val="en-US"/>
          </w:rPr>
          <w:t xml:space="preserve">With all the components in place, we use conservation of momentum. </w:t>
        </w:r>
      </w:ins>
      <w:del w:id="2028" w:author="Jacob Lie" w:date="2021-11-11T11:08:00Z">
        <w:r w:rsidR="002A6BFD" w:rsidDel="00D82498">
          <w:rPr>
            <w:lang w:val="en-US"/>
          </w:rPr>
          <w:delText xml:space="preserve"> </w:delText>
        </w:r>
      </w:del>
    </w:p>
    <w:p w14:paraId="4EB1FB46" w14:textId="4325715D" w:rsidR="00B57CCB" w:rsidRPr="00B57CCB" w:rsidRDefault="000A1FAC" w:rsidP="00FD6749">
      <w:pPr>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oMath>
      </m:oMathPara>
    </w:p>
    <w:p w14:paraId="3C8E85D8" w14:textId="2BBA8B6F" w:rsidR="00B57CCB" w:rsidRPr="00D46FCB" w:rsidRDefault="0082795C" w:rsidP="00FD674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γ</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e</m:t>
              </m:r>
            </m:sub>
            <m:sup>
              <m:r>
                <w:rPr>
                  <w:rFonts w:ascii="Cambria Math" w:hAnsi="Cambria Math"/>
                  <w:lang w:val="en-US"/>
                </w:rPr>
                <m:t>'</m:t>
              </m:r>
            </m:sup>
          </m:sSubSup>
        </m:oMath>
      </m:oMathPara>
    </w:p>
    <w:p w14:paraId="20CCAB38" w14:textId="7B304434" w:rsidR="002F7C58" w:rsidRDefault="00D46FCB" w:rsidP="00FD6749">
      <w:pPr>
        <w:rPr>
          <w:rFonts w:eastAsiaTheme="minorEastAsia"/>
          <w:lang w:val="en-US"/>
        </w:rPr>
      </w:pPr>
      <w:r>
        <w:rPr>
          <w:rFonts w:eastAsiaTheme="minorEastAsia"/>
          <w:lang w:val="en-US"/>
        </w:rPr>
        <w:t>First</w:t>
      </w:r>
      <w:r w:rsidR="002F7C58">
        <w:rPr>
          <w:rFonts w:eastAsiaTheme="minorEastAsia"/>
          <w:lang w:val="en-US"/>
        </w:rPr>
        <w:t>,</w:t>
      </w:r>
      <w:r w:rsidR="00AD19C8">
        <w:rPr>
          <w:rFonts w:eastAsiaTheme="minorEastAsia"/>
          <w:lang w:val="en-US"/>
        </w:rPr>
        <w:t xml:space="preserve"> we separate</w:t>
      </w:r>
      <w:r>
        <w:rPr>
          <w:rFonts w:eastAsiaTheme="minorEastAsia"/>
          <w:lang w:val="en-US"/>
        </w:rPr>
        <w:t xml:space="preserve"> the </w:t>
      </w:r>
      <m:oMath>
        <m:r>
          <w:rPr>
            <w:rFonts w:ascii="Cambria Math" w:eastAsiaTheme="minorEastAsia" w:hAnsi="Cambria Math"/>
            <w:lang w:val="en-US"/>
          </w:rPr>
          <m:t>γ</m:t>
        </m:r>
      </m:oMath>
      <w:r>
        <w:rPr>
          <w:rFonts w:eastAsiaTheme="minorEastAsia"/>
          <w:lang w:val="en-US"/>
        </w:rPr>
        <w:t xml:space="preserve"> and </w:t>
      </w:r>
      <m:oMath>
        <m:r>
          <w:rPr>
            <w:rFonts w:ascii="Cambria Math" w:eastAsiaTheme="minorEastAsia" w:hAnsi="Cambria Math"/>
            <w:lang w:val="en-US"/>
          </w:rPr>
          <m:t>e</m:t>
        </m:r>
      </m:oMath>
      <w:r w:rsidR="00AD19C8">
        <w:rPr>
          <w:rFonts w:eastAsiaTheme="minorEastAsia"/>
          <w:lang w:val="en-US"/>
        </w:rPr>
        <w:t>, then we square both sides of the equatio</w:t>
      </w:r>
      <w:r w:rsidR="002D0684">
        <w:rPr>
          <w:rFonts w:eastAsiaTheme="minorEastAsia"/>
          <w:lang w:val="en-US"/>
        </w:rPr>
        <w:t>n. For simplicity, we remove the vector sign above our four</w:t>
      </w:r>
      <w:r w:rsidR="00777535">
        <w:rPr>
          <w:rFonts w:eastAsiaTheme="minorEastAsia"/>
          <w:lang w:val="en-US"/>
        </w:rPr>
        <w:t>-</w:t>
      </w:r>
      <w:r w:rsidR="002D0684">
        <w:rPr>
          <w:rFonts w:eastAsiaTheme="minorEastAsia"/>
          <w:lang w:val="en-US"/>
        </w:rPr>
        <w:t xml:space="preserve">vectors. </w:t>
      </w:r>
      <w:r w:rsidR="00777535">
        <w:rPr>
          <w:rFonts w:eastAsiaTheme="minorEastAsia"/>
          <w:lang w:val="en-US"/>
        </w:rPr>
        <w:t xml:space="preserve">We get this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29" w:author="Jacob Lie" w:date="2021-11-11T14:22:00Z">
          <w:tblPr>
            <w:tblStyle w:val="TableGrid"/>
            <w:tblW w:w="0" w:type="auto"/>
            <w:tblLook w:val="04A0" w:firstRow="1" w:lastRow="0" w:firstColumn="1" w:lastColumn="0" w:noHBand="0" w:noVBand="1"/>
          </w:tblPr>
        </w:tblPrChange>
      </w:tblPr>
      <w:tblGrid>
        <w:gridCol w:w="8275"/>
        <w:gridCol w:w="1075"/>
        <w:tblGridChange w:id="2030">
          <w:tblGrid>
            <w:gridCol w:w="4675"/>
            <w:gridCol w:w="4675"/>
          </w:tblGrid>
        </w:tblGridChange>
      </w:tblGrid>
      <w:tr w:rsidR="00447BB0" w14:paraId="05AE32E6" w14:textId="77777777" w:rsidTr="00F4425E">
        <w:tc>
          <w:tcPr>
            <w:tcW w:w="8275" w:type="dxa"/>
            <w:tcPrChange w:id="2031" w:author="Jacob Lie" w:date="2021-11-11T14:22:00Z">
              <w:tcPr>
                <w:tcW w:w="4675" w:type="dxa"/>
              </w:tcPr>
            </w:tcPrChange>
          </w:tcPr>
          <w:p w14:paraId="527D600D" w14:textId="726DB55A" w:rsidR="00447BB0" w:rsidRPr="004016F6" w:rsidRDefault="0082795C" w:rsidP="00447BB0">
            <w:pPr>
              <w:rPr>
                <w:rFonts w:eastAsiaTheme="minorEastAsia"/>
                <w:b/>
                <w:bCs/>
                <w:lang w:val="en-US"/>
              </w:rPr>
            </w:pPr>
            <m:oMathPara>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2</m:t>
                    </m:r>
                  </m:sup>
                </m:sSubSup>
                <m:r>
                  <m:rPr>
                    <m:sty m:val="bi"/>
                  </m:rPr>
                  <w:rPr>
                    <w:rFonts w:ascii="Cambria Math" w:eastAsiaTheme="minorEastAsia" w:hAnsi="Cambria Math"/>
                    <w:lang w:val="en-US"/>
                  </w:rPr>
                  <m:t>-</m:t>
                </m:r>
                <m:r>
                  <w:rPr>
                    <w:rFonts w:ascii="Cambria Math" w:eastAsiaTheme="minorEastAsia" w:hAnsi="Cambria Math"/>
                    <w:lang w:val="en-US"/>
                  </w:rPr>
                  <m:t>2</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Sub>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ctrlPr>
                          <w:rPr>
                            <w:rFonts w:ascii="Cambria Math" w:eastAsia="Cambria Math" w:hAnsi="Cambria Math" w:cs="Cambria Math"/>
                            <w:b/>
                            <w:i/>
                            <w:lang w:val="en-US"/>
                          </w:rPr>
                        </m:ctrlP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m:t>
                        </m:r>
                      </m:sup>
                    </m:sSubSup>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up>
                    <m:r>
                      <m:rPr>
                        <m:sty m:val="bi"/>
                      </m:rPr>
                      <w:rPr>
                        <w:rFonts w:ascii="Cambria Math" w:eastAsiaTheme="minorEastAsia" w:hAnsi="Cambria Math"/>
                        <w:lang w:val="en-US"/>
                      </w:rPr>
                      <m:t>2</m:t>
                    </m:r>
                  </m:sup>
                </m:sSubSup>
                <m:r>
                  <m:rPr>
                    <m:sty m:val="bi"/>
                  </m:rPr>
                  <w:rPr>
                    <w:rFonts w:ascii="Cambria Math" w:eastAsiaTheme="minorEastAsia" w:hAnsi="Cambria Math"/>
                    <w:lang w:val="en-US"/>
                  </w:rPr>
                  <m:t>-</m:t>
                </m:r>
                <m:r>
                  <w:rPr>
                    <w:rFonts w:ascii="Cambria Math" w:eastAsiaTheme="minorEastAsia" w:hAnsi="Cambria Math"/>
                    <w:lang w:val="en-US"/>
                  </w:rPr>
                  <m:t>2</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Sub>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sSup>
                      <m:sSupPr>
                        <m:ctrlPr>
                          <w:rPr>
                            <w:rFonts w:ascii="Cambria Math" w:eastAsiaTheme="minorEastAsia" w:hAnsi="Cambria Math"/>
                            <w:b/>
                            <w:i/>
                            <w:lang w:val="en-US"/>
                          </w:rPr>
                        </m:ctrlPr>
                      </m:sSupPr>
                      <m:e>
                        <m:r>
                          <m:rPr>
                            <m:sty m:val="bi"/>
                          </m:rPr>
                          <w:rPr>
                            <w:rFonts w:ascii="Cambria Math" w:eastAsiaTheme="minorEastAsia" w:hAnsi="Cambria Math"/>
                            <w:lang w:val="en-US"/>
                          </w:rPr>
                          <m:t>P</m:t>
                        </m:r>
                        <m:ctrlPr>
                          <w:rPr>
                            <w:rFonts w:ascii="Cambria Math" w:eastAsia="Cambria Math" w:hAnsi="Cambria Math" w:cs="Cambria Math"/>
                            <w:b/>
                            <w:i/>
                            <w:lang w:val="en-US"/>
                          </w:rPr>
                        </m:ctrlPr>
                      </m:e>
                      <m:sup>
                        <m:r>
                          <m:rPr>
                            <m:sty m:val="bi"/>
                          </m:rPr>
                          <w:rPr>
                            <w:rFonts w:ascii="Cambria Math" w:eastAsiaTheme="minorEastAsia" w:hAnsi="Cambria Math"/>
                            <w:lang w:val="en-US"/>
                          </w:rPr>
                          <m:t>'</m:t>
                        </m:r>
                      </m:sup>
                    </m:sSup>
                  </m:e>
                  <m:sub>
                    <m:r>
                      <m:rPr>
                        <m:sty m:val="bi"/>
                      </m:rPr>
                      <w:rPr>
                        <w:rFonts w:ascii="Cambria Math" w:eastAsiaTheme="minorEastAsia" w:hAnsi="Cambria Math"/>
                        <w:lang w:val="en-US"/>
                      </w:rPr>
                      <m:t>e</m:t>
                    </m:r>
                  </m:sub>
                  <m:sup>
                    <m:r>
                      <m:rPr>
                        <m:sty m:val="bi"/>
                      </m:rPr>
                      <w:rPr>
                        <w:rFonts w:ascii="Cambria Math" w:eastAsiaTheme="minorEastAsia" w:hAnsi="Cambria Math"/>
                        <w:lang w:val="en-US"/>
                      </w:rPr>
                      <m:t>2</m:t>
                    </m:r>
                  </m:sup>
                </m:sSubSup>
              </m:oMath>
            </m:oMathPara>
          </w:p>
          <w:p w14:paraId="1C84B170" w14:textId="3C32F524" w:rsidR="00447BB0" w:rsidRDefault="00447BB0" w:rsidP="00360097">
            <w:pPr>
              <w:rPr>
                <w:rFonts w:eastAsiaTheme="minorEastAsia"/>
                <w:lang w:val="en-US"/>
              </w:rPr>
            </w:pPr>
          </w:p>
        </w:tc>
        <w:tc>
          <w:tcPr>
            <w:tcW w:w="1075" w:type="dxa"/>
            <w:tcPrChange w:id="2032" w:author="Jacob Lie" w:date="2021-11-11T14:22:00Z">
              <w:tcPr>
                <w:tcW w:w="4675" w:type="dxa"/>
              </w:tcPr>
            </w:tcPrChange>
          </w:tcPr>
          <w:p w14:paraId="2997C665" w14:textId="3A8F08FC" w:rsidR="00447BB0" w:rsidRPr="008C54B5" w:rsidRDefault="00224DF8" w:rsidP="008C54B5">
            <w:pPr>
              <w:pStyle w:val="Caption"/>
              <w:keepNext/>
              <w:rPr>
                <w:sz w:val="24"/>
                <w:szCs w:val="24"/>
                <w:rPrChange w:id="2033" w:author="Jacob Lie" w:date="2021-11-11T14:20:00Z">
                  <w:rPr/>
                </w:rPrChange>
              </w:rPr>
            </w:pPr>
            <w:ins w:id="2034" w:author="Jacob Lie" w:date="2022-02-01T15:53:00Z">
              <w:r>
                <w:rPr>
                  <w:sz w:val="24"/>
                  <w:szCs w:val="24"/>
                </w:rPr>
                <w:fldChar w:fldCharType="begin"/>
              </w:r>
              <w:r>
                <w:rPr>
                  <w:sz w:val="24"/>
                  <w:szCs w:val="24"/>
                </w:rPr>
                <w:instrText xml:space="preserve"> STYLEREF 1 \s </w:instrText>
              </w:r>
            </w:ins>
            <w:r>
              <w:rPr>
                <w:sz w:val="24"/>
                <w:szCs w:val="24"/>
              </w:rPr>
              <w:fldChar w:fldCharType="separate"/>
            </w:r>
            <w:r w:rsidR="003159C2">
              <w:rPr>
                <w:noProof/>
                <w:sz w:val="24"/>
                <w:szCs w:val="24"/>
              </w:rPr>
              <w:t>2</w:t>
            </w:r>
            <w:ins w:id="2035" w:author="Jacob Lie" w:date="2022-02-01T15:53:00Z">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ins>
            <w:r>
              <w:rPr>
                <w:sz w:val="24"/>
                <w:szCs w:val="24"/>
              </w:rPr>
              <w:fldChar w:fldCharType="separate"/>
            </w:r>
            <w:ins w:id="2036" w:author="Jacob Lie" w:date="2022-02-01T16:03:00Z">
              <w:r w:rsidR="003159C2">
                <w:rPr>
                  <w:noProof/>
                  <w:sz w:val="24"/>
                  <w:szCs w:val="24"/>
                </w:rPr>
                <w:t>4</w:t>
              </w:r>
            </w:ins>
            <w:ins w:id="2037" w:author="Jacob Lie" w:date="2022-02-01T15:53:00Z">
              <w:r>
                <w:rPr>
                  <w:sz w:val="24"/>
                  <w:szCs w:val="24"/>
                </w:rPr>
                <w:fldChar w:fldCharType="end"/>
              </w:r>
            </w:ins>
            <w:del w:id="2038" w:author="Jacob Lie" w:date="2022-02-01T15:53:00Z">
              <w:r w:rsidR="003B3B14" w:rsidDel="00224DF8">
                <w:rPr>
                  <w:sz w:val="24"/>
                  <w:szCs w:val="24"/>
                </w:rPr>
                <w:fldChar w:fldCharType="begin"/>
              </w:r>
              <w:r w:rsidR="003B3B14" w:rsidDel="00224DF8">
                <w:rPr>
                  <w:sz w:val="24"/>
                  <w:szCs w:val="24"/>
                </w:rPr>
                <w:delInstrText xml:space="preserve"> STYLEREF 1 \s </w:delInstrText>
              </w:r>
              <w:r w:rsidR="003B3B14" w:rsidDel="00224DF8">
                <w:rPr>
                  <w:sz w:val="24"/>
                  <w:szCs w:val="24"/>
                </w:rPr>
                <w:fldChar w:fldCharType="separate"/>
              </w:r>
              <w:r w:rsidR="003B3B14" w:rsidDel="00224DF8">
                <w:rPr>
                  <w:noProof/>
                  <w:sz w:val="24"/>
                  <w:szCs w:val="24"/>
                </w:rPr>
                <w:delText>2</w:delText>
              </w:r>
              <w:r w:rsidR="003B3B14" w:rsidDel="00224DF8">
                <w:rPr>
                  <w:sz w:val="24"/>
                  <w:szCs w:val="24"/>
                </w:rPr>
                <w:fldChar w:fldCharType="end"/>
              </w:r>
              <w:r w:rsidR="003B3B14" w:rsidDel="00224DF8">
                <w:rPr>
                  <w:sz w:val="24"/>
                  <w:szCs w:val="24"/>
                </w:rPr>
                <w:noBreakHyphen/>
              </w:r>
              <w:r w:rsidR="003B3B14" w:rsidDel="00224DF8">
                <w:rPr>
                  <w:sz w:val="24"/>
                  <w:szCs w:val="24"/>
                </w:rPr>
                <w:fldChar w:fldCharType="begin"/>
              </w:r>
              <w:r w:rsidR="003B3B14" w:rsidDel="00224DF8">
                <w:rPr>
                  <w:sz w:val="24"/>
                  <w:szCs w:val="24"/>
                </w:rPr>
                <w:delInstrText xml:space="preserve"> SEQ Equation \* ARABIC \s 1 </w:delInstrText>
              </w:r>
              <w:r w:rsidR="003B3B14" w:rsidDel="00224DF8">
                <w:rPr>
                  <w:sz w:val="24"/>
                  <w:szCs w:val="24"/>
                </w:rPr>
                <w:fldChar w:fldCharType="separate"/>
              </w:r>
              <w:r w:rsidR="003B3B14" w:rsidDel="00224DF8">
                <w:rPr>
                  <w:noProof/>
                  <w:sz w:val="24"/>
                  <w:szCs w:val="24"/>
                </w:rPr>
                <w:delText>4</w:delText>
              </w:r>
              <w:r w:rsidR="003B3B14" w:rsidDel="00224DF8">
                <w:rPr>
                  <w:sz w:val="24"/>
                  <w:szCs w:val="24"/>
                </w:rPr>
                <w:fldChar w:fldCharType="end"/>
              </w:r>
            </w:del>
          </w:p>
          <w:p w14:paraId="3EA2C6B7" w14:textId="77777777" w:rsidR="00447BB0" w:rsidRDefault="00447BB0" w:rsidP="00360097">
            <w:pPr>
              <w:rPr>
                <w:rFonts w:eastAsiaTheme="minorEastAsia"/>
                <w:lang w:val="en-US"/>
              </w:rPr>
            </w:pPr>
          </w:p>
        </w:tc>
      </w:tr>
    </w:tbl>
    <w:p w14:paraId="6DF63471" w14:textId="3AD6DD80" w:rsidR="0050409D" w:rsidRDefault="00180772" w:rsidP="00FD6749">
      <w:pPr>
        <w:rPr>
          <w:rFonts w:eastAsiaTheme="minorEastAsia"/>
          <w:lang w:val="en-US"/>
        </w:rPr>
      </w:pPr>
      <w:r>
        <w:rPr>
          <w:rFonts w:eastAsiaTheme="minorEastAsia"/>
          <w:lang w:val="en-US"/>
        </w:rPr>
        <w:t xml:space="preserve">The product of two four-vectors is </w:t>
      </w:r>
      <m:oMath>
        <m:r>
          <m:rPr>
            <m:sty m:val="bi"/>
          </m:rP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b/>
                <w:i/>
                <w:lang w:val="en-US"/>
              </w:rPr>
            </m:ctrlP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0</m:t>
            </m:r>
          </m:sup>
        </m:sSup>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m:rPr>
                    <m:sty m:val="bi"/>
                  </m:rPr>
                  <w:rPr>
                    <w:rFonts w:ascii="Cambria Math" w:eastAsiaTheme="minorEastAsia" w:hAnsi="Cambria Math"/>
                    <w:lang w:val="en-US"/>
                  </w:rPr>
                  <m:t>x</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m:rPr>
                    <m:sty m:val="bi"/>
                  </m:rPr>
                  <w:rPr>
                    <w:rFonts w:ascii="Cambria Math" w:eastAsiaTheme="minorEastAsia" w:hAnsi="Cambria Math"/>
                    <w:lang w:val="en-US"/>
                  </w:rPr>
                  <m:t>y</m:t>
                </m:r>
              </m:e>
            </m:acc>
          </m:e>
        </m:d>
      </m:oMath>
      <w:r w:rsidR="00F31AE5">
        <w:rPr>
          <w:rFonts w:eastAsiaTheme="minorEastAsia"/>
          <w:lang w:val="en-US"/>
        </w:rPr>
        <w:t xml:space="preserve">, </w:t>
      </w:r>
      <w:r w:rsidR="002F1710">
        <w:rPr>
          <w:rFonts w:eastAsiaTheme="minorEastAsia"/>
          <w:lang w:val="en-US"/>
        </w:rPr>
        <w:t xml:space="preserve">we see that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2</m:t>
            </m:r>
          </m:sup>
        </m:sSubSup>
      </m:oMath>
      <w:r w:rsidR="002D631F">
        <w:rPr>
          <w:rFonts w:eastAsiaTheme="minorEastAsia"/>
          <w:b/>
          <w:bCs/>
          <w:lang w:val="en-US"/>
        </w:rPr>
        <w:t xml:space="preserve"> </w:t>
      </w:r>
      <w:r w:rsidR="002D631F">
        <w:rPr>
          <w:rFonts w:eastAsiaTheme="minorEastAsia"/>
          <w:lang w:val="en-US"/>
        </w:rPr>
        <w:t xml:space="preserve">becomes </w:t>
      </w:r>
      <m:oMath>
        <m:r>
          <w:rPr>
            <w:rFonts w:ascii="Cambria Math" w:eastAsiaTheme="minorEastAsia" w:hAnsi="Cambria Math"/>
            <w:lang w:val="en-US"/>
          </w:rPr>
          <m:t>0</m:t>
        </m:r>
      </m:oMath>
      <w:r w:rsidR="00227C7A">
        <w:rPr>
          <w:rFonts w:eastAsiaTheme="minorEastAsia"/>
          <w:lang w:val="en-US"/>
        </w:rPr>
        <w:t>. And</w:t>
      </w:r>
      <w:r w:rsidR="00002C1F">
        <w:rPr>
          <w:rFonts w:eastAsiaTheme="minorEastAsia"/>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up>
            <m:r>
              <m:rPr>
                <m:sty m:val="bi"/>
              </m:rPr>
              <w:rPr>
                <w:rFonts w:ascii="Cambria Math" w:eastAsiaTheme="minorEastAsia" w:hAnsi="Cambria Math"/>
                <w:lang w:val="en-US"/>
              </w:rPr>
              <m:t>2</m:t>
            </m:r>
          </m:sup>
        </m:sSubSup>
      </m:oMath>
      <w:r w:rsidR="00E36BA5">
        <w:rPr>
          <w:rFonts w:eastAsiaTheme="minorEastAsia"/>
          <w:b/>
          <w:bCs/>
          <w:lang w:val="en-US"/>
        </w:rPr>
        <w:t xml:space="preserve"> </w:t>
      </w:r>
      <w:r w:rsidR="00E36BA5">
        <w:rPr>
          <w:rFonts w:eastAsiaTheme="minorEastAsia"/>
          <w:lang w:val="en-US"/>
        </w:rPr>
        <w:t xml:space="preserve">becomes </w:t>
      </w:r>
      <m:oMath>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sidR="00732DF1">
        <w:rPr>
          <w:rFonts w:eastAsiaTheme="minorEastAsia"/>
          <w:lang w:val="en-US"/>
        </w:rPr>
        <w:t xml:space="preserve">. </w:t>
      </w:r>
      <w:r w:rsidR="00EE1B22">
        <w:rPr>
          <w:rFonts w:eastAsiaTheme="minorEastAsia"/>
          <w:lang w:val="en-US"/>
        </w:rPr>
        <w:t xml:space="preserve">We </w:t>
      </w:r>
      <w:r w:rsidR="00323130">
        <w:rPr>
          <w:rFonts w:eastAsiaTheme="minorEastAsia"/>
          <w:lang w:val="en-US"/>
        </w:rPr>
        <w:t xml:space="preserve">use the dot product to find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Sub>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m:t>
            </m:r>
          </m:sup>
        </m:sSubSup>
      </m:oMath>
      <w:r w:rsidR="00AA7911">
        <w:rPr>
          <w:rFonts w:eastAsiaTheme="minorEastAsia"/>
          <w:lang w:val="en-US"/>
        </w:rPr>
        <w:t>,</w:t>
      </w:r>
      <w:r w:rsidR="00323130">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Sub>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e</m:t>
            </m:r>
          </m:sub>
          <m:sup>
            <m:r>
              <m:rPr>
                <m:sty m:val="bi"/>
              </m:rPr>
              <w:rPr>
                <w:rFonts w:ascii="Cambria Math" w:eastAsiaTheme="minorEastAsia" w:hAnsi="Cambria Math"/>
                <w:lang w:val="en-US"/>
              </w:rPr>
              <m:t>'</m:t>
            </m:r>
          </m:sup>
        </m:sSubSup>
      </m:oMath>
      <w:r w:rsidR="00AA7911">
        <w:rPr>
          <w:rFonts w:eastAsiaTheme="minorEastAsia"/>
          <w:lang w:val="en-US"/>
        </w:rPr>
        <w:t xml:space="preserve">, </w:t>
      </w:r>
      <m:oMath>
        <m:sSup>
          <m:sSupPr>
            <m:ctrlPr>
              <w:rPr>
                <w:rFonts w:ascii="Cambria Math" w:eastAsiaTheme="minorEastAsia" w:hAnsi="Cambria Math"/>
                <w:b/>
                <w:i/>
                <w:lang w:val="en-US"/>
              </w:rPr>
            </m:ctrlPr>
          </m:sSup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ctrlPr>
                  <w:rPr>
                    <w:rFonts w:ascii="Cambria Math" w:eastAsia="Cambria Math" w:hAnsi="Cambria Math" w:cs="Cambria Math"/>
                    <w:b/>
                    <w:i/>
                    <w:lang w:val="en-US"/>
                  </w:rPr>
                </m:ctrlP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m:t>
                </m:r>
              </m:sup>
            </m:sSubSup>
          </m:e>
          <m:sup>
            <m:r>
              <m:rPr>
                <m:sty m:val="bi"/>
              </m:rPr>
              <w:rPr>
                <w:rFonts w:ascii="Cambria Math" w:eastAsiaTheme="minorEastAsia" w:hAnsi="Cambria Math"/>
                <w:lang w:val="en-US"/>
              </w:rPr>
              <m:t>2</m:t>
            </m:r>
          </m:sup>
        </m:sSup>
      </m:oMath>
      <w:r w:rsidR="00A3475C">
        <w:rPr>
          <w:rFonts w:eastAsiaTheme="minorEastAsia"/>
          <w:lang w:val="en-US"/>
        </w:rPr>
        <w:t>,</w:t>
      </w:r>
      <w:r w:rsidR="000C25ED">
        <w:rPr>
          <w:rFonts w:eastAsiaTheme="minorEastAsia"/>
          <w:lang w:val="en-US"/>
        </w:rPr>
        <w:t xml:space="preserve"> and </w:t>
      </w:r>
      <m:oMath>
        <m:sSubSup>
          <m:sSubSupPr>
            <m:ctrlPr>
              <w:rPr>
                <w:rFonts w:ascii="Cambria Math" w:eastAsiaTheme="minorEastAsia" w:hAnsi="Cambria Math"/>
                <w:b/>
                <w:i/>
                <w:lang w:val="en-US"/>
              </w:rPr>
            </m:ctrlPr>
          </m:sSubSupPr>
          <m:e>
            <m:sSup>
              <m:sSupPr>
                <m:ctrlPr>
                  <w:rPr>
                    <w:rFonts w:ascii="Cambria Math" w:eastAsiaTheme="minorEastAsia" w:hAnsi="Cambria Math"/>
                    <w:b/>
                    <w:i/>
                    <w:lang w:val="en-US"/>
                  </w:rPr>
                </m:ctrlPr>
              </m:sSupPr>
              <m:e>
                <m:r>
                  <m:rPr>
                    <m:sty m:val="bi"/>
                  </m:rPr>
                  <w:rPr>
                    <w:rFonts w:ascii="Cambria Math" w:eastAsiaTheme="minorEastAsia" w:hAnsi="Cambria Math"/>
                    <w:lang w:val="en-US"/>
                  </w:rPr>
                  <m:t>P</m:t>
                </m:r>
                <m:ctrlPr>
                  <w:rPr>
                    <w:rFonts w:ascii="Cambria Math" w:eastAsia="Cambria Math" w:hAnsi="Cambria Math" w:cs="Cambria Math"/>
                    <w:b/>
                    <w:i/>
                    <w:lang w:val="en-US"/>
                  </w:rPr>
                </m:ctrlPr>
              </m:e>
              <m:sup>
                <m:r>
                  <m:rPr>
                    <m:sty m:val="bi"/>
                  </m:rPr>
                  <w:rPr>
                    <w:rFonts w:ascii="Cambria Math" w:eastAsiaTheme="minorEastAsia" w:hAnsi="Cambria Math"/>
                    <w:lang w:val="en-US"/>
                  </w:rPr>
                  <m:t>'</m:t>
                </m:r>
              </m:sup>
            </m:sSup>
          </m:e>
          <m:sub>
            <m:r>
              <m:rPr>
                <m:sty m:val="bi"/>
              </m:rPr>
              <w:rPr>
                <w:rFonts w:ascii="Cambria Math" w:eastAsiaTheme="minorEastAsia" w:hAnsi="Cambria Math"/>
                <w:lang w:val="en-US"/>
              </w:rPr>
              <m:t>e</m:t>
            </m:r>
          </m:sub>
          <m:sup>
            <m:r>
              <m:rPr>
                <m:sty m:val="bi"/>
              </m:rPr>
              <w:rPr>
                <w:rFonts w:ascii="Cambria Math" w:eastAsiaTheme="minorEastAsia" w:hAnsi="Cambria Math"/>
                <w:lang w:val="en-US"/>
              </w:rPr>
              <m:t>2</m:t>
            </m:r>
          </m:sup>
        </m:sSubSup>
      </m:oMath>
      <w:r w:rsidR="000C25ED">
        <w:rPr>
          <w:rFonts w:eastAsiaTheme="minorEastAsia"/>
          <w:lang w:val="en-US"/>
        </w:rPr>
        <w:t>.</w:t>
      </w:r>
    </w:p>
    <w:p w14:paraId="3374D8B8" w14:textId="77777777" w:rsidR="009F351F" w:rsidRDefault="009F351F" w:rsidP="00FD6749">
      <w:pPr>
        <w:rPr>
          <w:rFonts w:eastAsiaTheme="minorEastAsia"/>
          <w:lang w:val="en-US"/>
        </w:rPr>
      </w:pPr>
    </w:p>
    <w:p w14:paraId="783BCC8B" w14:textId="77777777" w:rsidR="00227F5B" w:rsidRDefault="00227F5B" w:rsidP="00FD6749">
      <w:pPr>
        <w:rPr>
          <w:rFonts w:eastAsiaTheme="minorEastAsia"/>
          <w:lang w:val="en-US"/>
        </w:rPr>
      </w:pPr>
    </w:p>
    <w:p w14:paraId="7E5A97E6" w14:textId="77777777" w:rsidR="005006EE" w:rsidRPr="005006EE" w:rsidRDefault="0045656C">
      <w:pPr>
        <w:jc w:val="center"/>
        <w:rPr>
          <w:rFonts w:eastAsiaTheme="minorEastAsia"/>
          <w:lang w:val="en-US"/>
        </w:rPr>
      </w:pPr>
      <w:r>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Sub>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γ</m:t>
            </m:r>
          </m:sub>
          <m:sup>
            <m:r>
              <w:rPr>
                <w:rFonts w:ascii="Cambria Math" w:eastAsiaTheme="minorEastAsia" w:hAnsi="Cambria Math"/>
                <w:lang w:val="en-US"/>
                <w:rPrChange w:id="2039" w:author="Jacob Lie" w:date="2021-11-11T12:57:00Z">
                  <w:rPr>
                    <w:rFonts w:ascii="Cambria Math" w:eastAsiaTheme="minorEastAsia" w:hAnsi="Cambria Math"/>
                  </w:rPr>
                </w:rPrChange>
              </w:rPr>
              <m:t>0</m:t>
            </m:r>
          </m:sup>
        </m:sSubSup>
        <m:sSubSup>
          <m:sSubSupPr>
            <m:ctrlPr>
              <w:rPr>
                <w:rFonts w:ascii="Cambria Math" w:eastAsiaTheme="minorEastAsia" w:hAnsi="Cambria Math"/>
                <w:i/>
              </w:rPr>
            </m:ctrlPr>
          </m:sSubSupPr>
          <m:e>
            <m:r>
              <w:rPr>
                <w:rFonts w:ascii="Cambria Math" w:eastAsiaTheme="minorEastAsia" w:hAnsi="Cambria Math"/>
                <w:lang w:val="en-US"/>
                <w:rPrChange w:id="2040" w:author="Jacob Lie" w:date="2021-11-11T12:57:00Z">
                  <w:rPr>
                    <w:rFonts w:ascii="Cambria Math" w:eastAsiaTheme="minorEastAsia" w:hAnsi="Cambria Math"/>
                  </w:rPr>
                </w:rPrChange>
              </w:rPr>
              <m:t>⋅</m:t>
            </m:r>
            <m:r>
              <w:rPr>
                <w:rFonts w:ascii="Cambria Math" w:eastAsiaTheme="minorEastAsia" w:hAnsi="Cambria Math"/>
              </w:rPr>
              <m:t>p</m:t>
            </m:r>
          </m:e>
          <m:sub>
            <m:r>
              <w:rPr>
                <w:rFonts w:ascii="Cambria Math" w:eastAsiaTheme="minorEastAsia" w:hAnsi="Cambria Math"/>
              </w:rPr>
              <m:t>γ</m:t>
            </m:r>
          </m:sub>
          <m:sup>
            <m:r>
              <w:rPr>
                <w:rFonts w:ascii="Cambria Math" w:eastAsiaTheme="minorEastAsia" w:hAnsi="Cambria Math"/>
                <w:lang w:val="en-US"/>
                <w:rPrChange w:id="2041" w:author="Jacob Lie" w:date="2021-11-11T12:57:00Z">
                  <w:rPr>
                    <w:rFonts w:ascii="Cambria Math" w:eastAsiaTheme="minorEastAsia" w:hAnsi="Cambria Math"/>
                  </w:rPr>
                </w:rPrChange>
              </w:rPr>
              <m:t>'0</m:t>
            </m:r>
          </m:sup>
        </m:sSubSup>
        <m:r>
          <w:rPr>
            <w:rFonts w:ascii="Cambria Math" w:eastAsiaTheme="minorEastAsia" w:hAnsi="Cambria Math"/>
            <w:lang w:val="en-US"/>
            <w:rPrChange w:id="2042" w:author="Jacob Lie" w:date="2021-11-11T12:57:00Z">
              <w:rPr>
                <w:rFonts w:ascii="Cambria Math" w:eastAsiaTheme="minorEastAsia" w:hAnsi="Cambria Math"/>
              </w:rPr>
            </w:rPrChange>
          </w:rPr>
          <m:t>-</m:t>
        </m:r>
        <m:d>
          <m:dPr>
            <m:ctrlPr>
              <w:rPr>
                <w:rFonts w:ascii="Cambria Math" w:eastAsiaTheme="minorEastAsia" w:hAnsi="Cambria Math"/>
                <w:i/>
                <w:lang w:val="en-US"/>
              </w:rPr>
            </m:ctrlPr>
          </m:dPr>
          <m:e>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i/>
                    <w:lang w:val="en-US"/>
                  </w:rPr>
                </m:ctrlPr>
              </m:e>
              <m:sub>
                <m:r>
                  <w:rPr>
                    <w:rFonts w:ascii="Cambria Math" w:eastAsiaTheme="minorEastAsia" w:hAnsi="Cambria Math"/>
                  </w:rPr>
                  <m:t>γ</m:t>
                </m:r>
              </m:sub>
              <m:sup>
                <m:r>
                  <w:rPr>
                    <w:rFonts w:ascii="Cambria Math" w:eastAsiaTheme="minorEastAsia" w:hAnsi="Cambria Math"/>
                    <w:lang w:val="en-US"/>
                    <w:rPrChange w:id="2043" w:author="Jacob Lie" w:date="2021-11-11T12:57:00Z">
                      <w:rPr>
                        <w:rFonts w:ascii="Cambria Math" w:eastAsiaTheme="minorEastAsia" w:hAnsi="Cambria Math"/>
                      </w:rPr>
                    </w:rPrChange>
                  </w:rPr>
                  <m:t>1</m:t>
                </m:r>
              </m:sup>
            </m:sSubSup>
            <m:sSubSup>
              <m:sSubSupPr>
                <m:ctrlPr>
                  <w:rPr>
                    <w:rFonts w:ascii="Cambria Math" w:eastAsiaTheme="minorEastAsia" w:hAnsi="Cambria Math"/>
                    <w:i/>
                  </w:rPr>
                </m:ctrlPr>
              </m:sSubSupPr>
              <m:e>
                <m:r>
                  <w:rPr>
                    <w:rFonts w:ascii="Cambria Math" w:eastAsiaTheme="minorEastAsia" w:hAnsi="Cambria Math"/>
                    <w:lang w:val="en-US"/>
                    <w:rPrChange w:id="2044" w:author="Jacob Lie" w:date="2021-11-11T13:02:00Z">
                      <w:rPr>
                        <w:rFonts w:ascii="Cambria Math" w:eastAsiaTheme="minorEastAsia" w:hAnsi="Cambria Math"/>
                      </w:rPr>
                    </w:rPrChange>
                  </w:rPr>
                  <m:t>⋅</m:t>
                </m:r>
                <m:r>
                  <w:rPr>
                    <w:rFonts w:ascii="Cambria Math" w:eastAsiaTheme="minorEastAsia" w:hAnsi="Cambria Math"/>
                  </w:rPr>
                  <m:t>p</m:t>
                </m:r>
              </m:e>
              <m:sub>
                <m:r>
                  <w:rPr>
                    <w:rFonts w:ascii="Cambria Math" w:eastAsiaTheme="minorEastAsia" w:hAnsi="Cambria Math"/>
                  </w:rPr>
                  <m:t>γ</m:t>
                </m:r>
              </m:sub>
              <m:sup>
                <m:r>
                  <w:rPr>
                    <w:rFonts w:ascii="Cambria Math" w:eastAsiaTheme="minorEastAsia" w:hAnsi="Cambria Math"/>
                    <w:lang w:val="en-US"/>
                    <w:rPrChange w:id="2045" w:author="Jacob Lie" w:date="2021-11-11T12:57:00Z">
                      <w:rPr>
                        <w:rFonts w:ascii="Cambria Math" w:eastAsiaTheme="minorEastAsia" w:hAnsi="Cambria Math"/>
                      </w:rPr>
                    </w:rPrChange>
                  </w:rPr>
                  <m:t>'1</m:t>
                </m:r>
              </m:sup>
            </m:sSubSup>
            <m:r>
              <w:rPr>
                <w:rFonts w:ascii="Cambria Math" w:eastAsiaTheme="minorEastAsia" w:hAnsi="Cambria Math"/>
                <w:lang w:val="en-US"/>
                <w:rPrChange w:id="2046" w:author="Jacob Lie" w:date="2021-11-11T13:02:00Z">
                  <w:rPr>
                    <w:rFonts w:ascii="Cambria Math" w:eastAsiaTheme="minorEastAsia" w:hAnsi="Cambria Math"/>
                  </w:rPr>
                </w:rPrChange>
              </w:rPr>
              <m:t xml:space="preserve">+ </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i/>
                    <w:lang w:val="en-US"/>
                  </w:rPr>
                </m:ctrlPr>
              </m:e>
              <m:sub>
                <m:r>
                  <w:rPr>
                    <w:rFonts w:ascii="Cambria Math" w:eastAsiaTheme="minorEastAsia" w:hAnsi="Cambria Math"/>
                  </w:rPr>
                  <m:t>γ</m:t>
                </m:r>
              </m:sub>
              <m:sup>
                <m:r>
                  <w:rPr>
                    <w:rFonts w:ascii="Cambria Math" w:eastAsiaTheme="minorEastAsia" w:hAnsi="Cambria Math"/>
                    <w:lang w:val="en-US"/>
                  </w:rPr>
                  <m:t>2</m:t>
                </m:r>
              </m:sup>
            </m:sSubSup>
            <m:sSubSup>
              <m:sSubSupPr>
                <m:ctrlPr>
                  <w:rPr>
                    <w:rFonts w:ascii="Cambria Math" w:eastAsiaTheme="minorEastAsia" w:hAnsi="Cambria Math"/>
                    <w:i/>
                  </w:rPr>
                </m:ctrlPr>
              </m:sSubSupPr>
              <m:e>
                <m:r>
                  <w:rPr>
                    <w:rFonts w:ascii="Cambria Math" w:eastAsiaTheme="minorEastAsia" w:hAnsi="Cambria Math"/>
                    <w:lang w:val="en-US"/>
                    <w:rPrChange w:id="2047" w:author="Jacob Lie" w:date="2021-11-11T13:02:00Z">
                      <w:rPr>
                        <w:rFonts w:ascii="Cambria Math" w:eastAsiaTheme="minorEastAsia" w:hAnsi="Cambria Math"/>
                      </w:rPr>
                    </w:rPrChange>
                  </w:rPr>
                  <m:t>⋅</m:t>
                </m:r>
                <m:r>
                  <w:rPr>
                    <w:rFonts w:ascii="Cambria Math" w:eastAsiaTheme="minorEastAsia" w:hAnsi="Cambria Math"/>
                  </w:rPr>
                  <m:t>p</m:t>
                </m:r>
              </m:e>
              <m:sub>
                <m:r>
                  <w:rPr>
                    <w:rFonts w:ascii="Cambria Math" w:eastAsiaTheme="minorEastAsia" w:hAnsi="Cambria Math"/>
                  </w:rPr>
                  <m:t>γ</m:t>
                </m:r>
              </m:sub>
              <m:sup>
                <m:r>
                  <w:rPr>
                    <w:rFonts w:ascii="Cambria Math" w:eastAsiaTheme="minorEastAsia" w:hAnsi="Cambria Math"/>
                    <w:lang w:val="en-US"/>
                  </w:rPr>
                  <m:t>'2</m:t>
                </m:r>
              </m:sup>
            </m:sSubSup>
            <m:r>
              <w:rPr>
                <w:rFonts w:ascii="Cambria Math" w:eastAsiaTheme="minorEastAsia" w:hAnsi="Cambria Math"/>
                <w:lang w:val="en-US"/>
              </w:rPr>
              <m:t xml:space="preserve"> </m:t>
            </m:r>
          </m:e>
        </m:d>
        <m:r>
          <m:rPr>
            <m:sty m:val="p"/>
          </m:rPr>
          <w:rPr>
            <w:rFonts w:ascii="Cambria Math" w:eastAsiaTheme="minorEastAsia" w:hAnsi="Cambria Math"/>
            <w:lang w:val="en-US"/>
          </w:rPr>
          <w:br/>
        </m:r>
      </m:oMath>
      <m:oMathPara>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hν</m:t>
              </m:r>
            </m:num>
            <m:den>
              <m:r>
                <w:rPr>
                  <w:rFonts w:ascii="Cambria Math" w:eastAsiaTheme="minorEastAsia" w:hAnsi="Cambria Math"/>
                  <w:lang w:val="en-US"/>
                </w:rPr>
                <m:t>c</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num>
            <m:den>
              <m:r>
                <w:rPr>
                  <w:rFonts w:ascii="Cambria Math" w:eastAsiaTheme="minorEastAsia" w:hAnsi="Cambria Math"/>
                  <w:lang w:val="en-US"/>
                </w:rPr>
                <m:t>c</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hν</m:t>
              </m:r>
            </m:num>
            <m:den>
              <m:r>
                <w:rPr>
                  <w:rFonts w:ascii="Cambria Math" w:eastAsiaTheme="minorEastAsia" w:hAnsi="Cambria Math"/>
                  <w:lang w:val="en-US"/>
                </w:rPr>
                <m:t>c</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num>
            <m:den>
              <m:r>
                <w:rPr>
                  <w:rFonts w:ascii="Cambria Math" w:eastAsiaTheme="minorEastAsia" w:hAnsi="Cambria Math"/>
                  <w:lang w:val="en-US"/>
                </w:rPr>
                <m:t>c</m:t>
              </m:r>
            </m:den>
          </m:f>
          <m:r>
            <w:rPr>
              <w:rFonts w:ascii="Cambria Math" w:eastAsiaTheme="minorEastAsia" w:hAnsi="Cambria Math"/>
              <w:lang w:val="en-US"/>
            </w:rPr>
            <m:t xml:space="preserve"> cosϕ+0</m:t>
          </m:r>
        </m:oMath>
      </m:oMathPara>
    </w:p>
    <w:p w14:paraId="18D6A102" w14:textId="57DB025C" w:rsidR="00354A3D" w:rsidRPr="00884AF3" w:rsidRDefault="00884AF3" w:rsidP="005006EE">
      <w:pPr>
        <w:jc w:val="center"/>
        <w:rPr>
          <w:ins w:id="2048" w:author="Jacob Lie" w:date="2021-11-11T12:57:00Z"/>
          <w:rFonts w:eastAsiaTheme="minorEastAsia"/>
          <w:i/>
          <w:iCs/>
          <w:lang w:val="en-US"/>
          <w:rPrChange w:id="2049" w:author="Jacob Lie" w:date="2021-11-11T12:57:00Z">
            <w:rPr>
              <w:ins w:id="2050" w:author="Jacob Lie" w:date="2021-11-11T12:57:00Z"/>
              <w:rFonts w:ascii="Cambria Math" w:eastAsiaTheme="minorEastAsia" w:hAnsi="Cambria Math"/>
              <w:i/>
              <w:lang w:val="en-US"/>
            </w:rPr>
          </w:rPrChange>
        </w:rPr>
      </w:pPr>
      <m:oMathPara>
        <m:oMath>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hν</m:t>
              </m:r>
            </m:num>
            <m:den>
              <m:r>
                <w:rPr>
                  <w:rFonts w:ascii="Cambria Math" w:eastAsiaTheme="minorEastAsia" w:hAnsi="Cambria Math"/>
                  <w:lang w:val="en-US"/>
                </w:rPr>
                <m:t>c</m:t>
              </m:r>
            </m:den>
          </m:f>
          <m:f>
            <m:fPr>
              <m:ctrlPr>
                <w:rPr>
                  <w:rFonts w:ascii="Cambria Math" w:eastAsiaTheme="minorEastAsia" w:hAnsi="Cambria Math"/>
                  <w:i/>
                  <w:iCs/>
                  <w:lang w:val="en-US"/>
                </w:rPr>
              </m:ctrlPr>
            </m:fPr>
            <m:num>
              <m:r>
                <w:rPr>
                  <w:rFonts w:ascii="Cambria Math" w:eastAsiaTheme="minorEastAsia" w:hAnsi="Cambria Math"/>
                  <w:lang w:val="en-US"/>
                </w:rPr>
                <m:t>h</m:t>
              </m:r>
              <m:sSup>
                <m:sSupPr>
                  <m:ctrlPr>
                    <w:rPr>
                      <w:rFonts w:ascii="Cambria Math" w:eastAsiaTheme="minorEastAsia" w:hAnsi="Cambria Math"/>
                      <w:i/>
                      <w:iCs/>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num>
            <m:den>
              <m:r>
                <w:rPr>
                  <w:rFonts w:ascii="Cambria Math" w:eastAsiaTheme="minorEastAsia" w:hAnsi="Cambria Math"/>
                  <w:lang w:val="en-US"/>
                </w:rPr>
                <m:t>c</m:t>
              </m:r>
            </m:den>
          </m:f>
          <m:r>
            <w:rPr>
              <w:rFonts w:ascii="Cambria Math" w:eastAsiaTheme="minorEastAsia" w:hAnsi="Cambria Math"/>
              <w:lang w:val="en-US"/>
            </w:rPr>
            <m:t>(1-</m:t>
          </m:r>
          <m:func>
            <m:funcPr>
              <m:ctrlPr>
                <w:rPr>
                  <w:rFonts w:ascii="Cambria Math" w:eastAsiaTheme="minorEastAsia" w:hAnsi="Cambria Math"/>
                  <w:i/>
                  <w:iCs/>
                  <w:lang w:val="en-US"/>
                </w:rPr>
              </m:ctrlPr>
            </m:funcPr>
            <m:fName>
              <m:r>
                <w:rPr>
                  <w:rFonts w:ascii="Cambria Math" w:eastAsiaTheme="minorEastAsia" w:hAnsi="Cambria Math"/>
                  <w:lang w:val="en-US"/>
                </w:rPr>
                <m:t>cos</m:t>
              </m:r>
            </m:fName>
            <m:e>
              <m:r>
                <w:rPr>
                  <w:rFonts w:ascii="Cambria Math" w:eastAsiaTheme="minorEastAsia" w:hAnsi="Cambria Math"/>
                  <w:lang w:val="en-US"/>
                </w:rPr>
                <m:t>ϕ</m:t>
              </m:r>
            </m:e>
          </m:func>
          <m:r>
            <w:rPr>
              <w:rFonts w:ascii="Cambria Math" w:eastAsiaTheme="minorEastAsia" w:hAnsi="Cambria Math"/>
              <w:lang w:val="en-US"/>
            </w:rPr>
            <m:t>)</m:t>
          </m:r>
          <m:r>
            <w:ins w:id="2051" w:author="Jacob Lie" w:date="2021-11-11T13:00:00Z">
              <m:rPr>
                <m:sty m:val="p"/>
              </m:rPr>
              <w:rPr>
                <w:rFonts w:ascii="Cambria Math" w:eastAsiaTheme="minorEastAsia" w:hAnsi="Cambria Math"/>
                <w:lang w:val="en-US"/>
              </w:rPr>
              <w:br/>
            </w:ins>
          </m:r>
        </m:oMath>
      </m:oMathPara>
    </w:p>
    <w:p w14:paraId="1C950D2D" w14:textId="3ACEC7DC" w:rsidR="00434406" w:rsidRPr="00560BA7" w:rsidRDefault="000B5066" w:rsidP="00560BA7">
      <w:pPr>
        <w:jc w:val="center"/>
        <w:rPr>
          <w:rFonts w:eastAsiaTheme="minorEastAsia"/>
          <w:b/>
          <w:lang w:val="en-US"/>
        </w:rPr>
      </w:pPr>
      <w:ins w:id="2052" w:author="Jacob Lie" w:date="2021-11-11T13:28:00Z">
        <w:r>
          <w:rPr>
            <w:rFonts w:eastAsiaTheme="minorEastAsia"/>
            <w:lang w:val="en-US"/>
          </w:rPr>
          <w:t xml:space="preserve">  </w:t>
        </w:r>
      </w:ins>
      <m:oMath>
        <m:sSub>
          <m:sSubPr>
            <m:ctrlPr>
              <w:ins w:id="2053" w:author="Jacob Lie" w:date="2021-11-11T13:28:00Z">
                <w:rPr>
                  <w:rFonts w:ascii="Cambria Math" w:eastAsiaTheme="minorEastAsia" w:hAnsi="Cambria Math"/>
                  <w:b/>
                  <w:i/>
                  <w:lang w:val="en-US"/>
                </w:rPr>
              </w:ins>
            </m:ctrlPr>
          </m:sSubPr>
          <m:e>
            <m:r>
              <w:ins w:id="2054" w:author="Jacob Lie" w:date="2021-11-11T13:28:00Z">
                <m:rPr>
                  <m:sty m:val="bi"/>
                </m:rPr>
                <w:rPr>
                  <w:rFonts w:ascii="Cambria Math" w:eastAsiaTheme="minorEastAsia" w:hAnsi="Cambria Math"/>
                  <w:lang w:val="en-US"/>
                </w:rPr>
                <m:t>P</m:t>
              </w:ins>
            </m:r>
          </m:e>
          <m:sub>
            <m:r>
              <w:ins w:id="2055" w:author="Jacob Lie" w:date="2021-11-11T13:28:00Z">
                <m:rPr>
                  <m:sty m:val="bi"/>
                </m:rPr>
                <w:rPr>
                  <w:rFonts w:ascii="Cambria Math" w:eastAsiaTheme="minorEastAsia" w:hAnsi="Cambria Math"/>
                  <w:lang w:val="en-US"/>
                </w:rPr>
                <m:t>e</m:t>
              </w:ins>
            </m:r>
          </m:sub>
        </m:sSub>
        <m:sSubSup>
          <m:sSubSupPr>
            <m:ctrlPr>
              <w:ins w:id="2056" w:author="Jacob Lie" w:date="2021-11-11T13:28:00Z">
                <w:rPr>
                  <w:rFonts w:ascii="Cambria Math" w:eastAsiaTheme="minorEastAsia" w:hAnsi="Cambria Math"/>
                  <w:b/>
                  <w:i/>
                  <w:lang w:val="en-US"/>
                </w:rPr>
              </w:ins>
            </m:ctrlPr>
          </m:sSubSupPr>
          <m:e>
            <m:r>
              <w:ins w:id="2057" w:author="Jacob Lie" w:date="2021-11-11T13:28:00Z">
                <m:rPr>
                  <m:sty m:val="bi"/>
                </m:rPr>
                <w:rPr>
                  <w:rFonts w:ascii="Cambria Math" w:eastAsiaTheme="minorEastAsia" w:hAnsi="Cambria Math"/>
                  <w:lang w:val="en-US"/>
                </w:rPr>
                <m:t>P</m:t>
              </w:ins>
            </m:r>
          </m:e>
          <m:sub>
            <m:r>
              <w:ins w:id="2058" w:author="Jacob Lie" w:date="2021-11-11T13:28:00Z">
                <m:rPr>
                  <m:sty m:val="bi"/>
                </m:rPr>
                <w:rPr>
                  <w:rFonts w:ascii="Cambria Math" w:eastAsiaTheme="minorEastAsia" w:hAnsi="Cambria Math"/>
                  <w:lang w:val="en-US"/>
                </w:rPr>
                <m:t>e</m:t>
              </w:ins>
            </m:r>
          </m:sub>
          <m:sup>
            <m:r>
              <w:ins w:id="2059" w:author="Jacob Lie" w:date="2021-11-11T13:28:00Z">
                <m:rPr>
                  <m:sty m:val="bi"/>
                </m:rPr>
                <w:rPr>
                  <w:rFonts w:ascii="Cambria Math" w:eastAsiaTheme="minorEastAsia" w:hAnsi="Cambria Math"/>
                  <w:lang w:val="en-US"/>
                </w:rPr>
                <m:t>'</m:t>
              </w:ins>
            </m:r>
          </m:sup>
        </m:sSubSup>
      </m:oMath>
      <w:ins w:id="2060" w:author="Jacob Lie" w:date="2021-11-11T13:28:00Z">
        <w:r>
          <w:rPr>
            <w:rFonts w:eastAsiaTheme="minorEastAsia"/>
            <w:lang w:val="en-US"/>
          </w:rPr>
          <w:t xml:space="preserve"> </w:t>
        </w:r>
      </w:ins>
      <m:oMath>
        <m:r>
          <w:ins w:id="2061" w:author="Jacob Lie" w:date="2021-11-11T13:27:00Z">
            <w:rPr>
              <w:rFonts w:ascii="Cambria Math" w:eastAsiaTheme="minorEastAsia" w:hAnsi="Cambria Math"/>
              <w:lang w:val="en-US"/>
            </w:rPr>
            <m:t xml:space="preserve">= </m:t>
          </w:ins>
        </m:r>
        <m:sSubSup>
          <m:sSubSupPr>
            <m:ctrlPr>
              <w:ins w:id="2062" w:author="Jacob Lie" w:date="2021-11-11T13:27:00Z">
                <w:rPr>
                  <w:rFonts w:ascii="Cambria Math" w:eastAsiaTheme="minorEastAsia" w:hAnsi="Cambria Math"/>
                  <w:i/>
                  <w:lang w:val="en-US"/>
                </w:rPr>
              </w:ins>
            </m:ctrlPr>
          </m:sSubSupPr>
          <m:e>
            <m:r>
              <w:ins w:id="2063" w:author="Jacob Lie" w:date="2021-11-11T13:27:00Z">
                <w:rPr>
                  <w:rFonts w:ascii="Cambria Math" w:eastAsiaTheme="minorEastAsia" w:hAnsi="Cambria Math"/>
                </w:rPr>
                <m:t>p</m:t>
              </w:ins>
            </m:r>
          </m:e>
          <m:sub>
            <m:r>
              <w:ins w:id="2064" w:author="Jacob Lie" w:date="2021-11-11T13:27:00Z">
                <w:rPr>
                  <w:rFonts w:ascii="Cambria Math" w:eastAsiaTheme="minorEastAsia" w:hAnsi="Cambria Math"/>
                </w:rPr>
                <m:t>e</m:t>
              </w:ins>
            </m:r>
          </m:sub>
          <m:sup>
            <m:r>
              <w:ins w:id="2065" w:author="Jacob Lie" w:date="2021-11-11T13:27:00Z">
                <w:rPr>
                  <w:rFonts w:ascii="Cambria Math" w:eastAsiaTheme="minorEastAsia" w:hAnsi="Cambria Math"/>
                  <w:lang w:val="en-US"/>
                </w:rPr>
                <m:t>0</m:t>
              </w:ins>
            </m:r>
          </m:sup>
        </m:sSubSup>
        <m:sSubSup>
          <m:sSubSupPr>
            <m:ctrlPr>
              <w:ins w:id="2066" w:author="Jacob Lie" w:date="2021-11-11T13:27:00Z">
                <w:rPr>
                  <w:rFonts w:ascii="Cambria Math" w:eastAsiaTheme="minorEastAsia" w:hAnsi="Cambria Math"/>
                  <w:i/>
                  <w:lang w:val="en-US"/>
                </w:rPr>
              </w:ins>
            </m:ctrlPr>
          </m:sSubSupPr>
          <m:e>
            <m:r>
              <w:ins w:id="2067" w:author="Jacob Lie" w:date="2021-11-11T13:27:00Z">
                <w:rPr>
                  <w:rFonts w:ascii="Cambria Math" w:eastAsiaTheme="minorEastAsia" w:hAnsi="Cambria Math"/>
                  <w:lang w:val="en-US"/>
                </w:rPr>
                <m:t>⋅</m:t>
              </w:ins>
            </m:r>
            <m:r>
              <w:ins w:id="2068" w:author="Jacob Lie" w:date="2021-11-11T13:27:00Z">
                <w:rPr>
                  <w:rFonts w:ascii="Cambria Math" w:eastAsiaTheme="minorEastAsia" w:hAnsi="Cambria Math"/>
                </w:rPr>
                <m:t>p</m:t>
              </w:ins>
            </m:r>
            <m:ctrlPr>
              <w:ins w:id="2069" w:author="Jacob Lie" w:date="2021-11-11T13:27:00Z">
                <w:rPr>
                  <w:rFonts w:ascii="Cambria Math" w:eastAsia="Cambria Math" w:hAnsi="Cambria Math" w:cs="Cambria Math"/>
                  <w:i/>
                </w:rPr>
              </w:ins>
            </m:ctrlPr>
          </m:e>
          <m:sub>
            <m:r>
              <w:ins w:id="2070" w:author="Jacob Lie" w:date="2021-11-11T13:27:00Z">
                <w:rPr>
                  <w:rFonts w:ascii="Cambria Math" w:eastAsiaTheme="minorEastAsia" w:hAnsi="Cambria Math"/>
                </w:rPr>
                <m:t>e</m:t>
              </w:ins>
            </m:r>
          </m:sub>
          <m:sup>
            <m:r>
              <w:ins w:id="2071" w:author="Jacob Lie" w:date="2021-11-11T13:27:00Z">
                <w:rPr>
                  <w:rFonts w:ascii="Cambria Math" w:eastAsiaTheme="minorEastAsia" w:hAnsi="Cambria Math"/>
                  <w:lang w:val="en-US"/>
                </w:rPr>
                <m:t>'0</m:t>
              </w:ins>
            </m:r>
          </m:sup>
        </m:sSubSup>
        <m:r>
          <w:ins w:id="2072" w:author="Jacob Lie" w:date="2021-11-11T13:27:00Z">
            <w:rPr>
              <w:rFonts w:ascii="Cambria Math" w:eastAsiaTheme="minorEastAsia" w:hAnsi="Cambria Math"/>
              <w:lang w:val="en-US"/>
            </w:rPr>
            <m:t>-</m:t>
          </w:ins>
        </m:r>
        <m:d>
          <m:dPr>
            <m:ctrlPr>
              <w:ins w:id="2073" w:author="Jacob Lie" w:date="2021-11-11T13:27:00Z">
                <w:rPr>
                  <w:rFonts w:ascii="Cambria Math" w:eastAsiaTheme="minorEastAsia" w:hAnsi="Cambria Math"/>
                  <w:i/>
                  <w:lang w:val="en-US"/>
                </w:rPr>
              </w:ins>
            </m:ctrlPr>
          </m:dPr>
          <m:e>
            <m:sSubSup>
              <m:sSubSupPr>
                <m:ctrlPr>
                  <w:ins w:id="2074" w:author="Jacob Lie" w:date="2021-11-11T13:27:00Z">
                    <w:rPr>
                      <w:rFonts w:ascii="Cambria Math" w:eastAsiaTheme="minorEastAsia" w:hAnsi="Cambria Math"/>
                      <w:i/>
                      <w:lang w:val="en-US"/>
                    </w:rPr>
                  </w:ins>
                </m:ctrlPr>
              </m:sSubSupPr>
              <m:e>
                <m:r>
                  <w:ins w:id="2075" w:author="Jacob Lie" w:date="2021-11-11T13:27:00Z">
                    <w:rPr>
                      <w:rFonts w:ascii="Cambria Math" w:eastAsiaTheme="minorEastAsia" w:hAnsi="Cambria Math"/>
                    </w:rPr>
                    <m:t>p</m:t>
                  </w:ins>
                </m:r>
              </m:e>
              <m:sub>
                <m:r>
                  <w:ins w:id="2076" w:author="Jacob Lie" w:date="2021-11-11T13:27:00Z">
                    <w:rPr>
                      <w:rFonts w:ascii="Cambria Math" w:eastAsiaTheme="minorEastAsia" w:hAnsi="Cambria Math"/>
                    </w:rPr>
                    <m:t>e</m:t>
                  </w:ins>
                </m:r>
              </m:sub>
              <m:sup>
                <m:r>
                  <w:ins w:id="2077" w:author="Jacob Lie" w:date="2021-11-11T13:27:00Z">
                    <w:rPr>
                      <w:rFonts w:ascii="Cambria Math" w:eastAsiaTheme="minorEastAsia" w:hAnsi="Cambria Math"/>
                      <w:lang w:val="en-US"/>
                    </w:rPr>
                    <m:t>1</m:t>
                  </w:ins>
                </m:r>
              </m:sup>
            </m:sSubSup>
            <m:sSubSup>
              <m:sSubSupPr>
                <m:ctrlPr>
                  <w:ins w:id="2078" w:author="Jacob Lie" w:date="2021-11-11T13:27:00Z">
                    <w:rPr>
                      <w:rFonts w:ascii="Cambria Math" w:eastAsiaTheme="minorEastAsia" w:hAnsi="Cambria Math"/>
                      <w:i/>
                      <w:lang w:val="en-US"/>
                    </w:rPr>
                  </w:ins>
                </m:ctrlPr>
              </m:sSubSupPr>
              <m:e>
                <m:r>
                  <w:ins w:id="2079" w:author="Jacob Lie" w:date="2021-11-11T13:27:00Z">
                    <w:rPr>
                      <w:rFonts w:ascii="Cambria Math" w:eastAsiaTheme="minorEastAsia" w:hAnsi="Cambria Math"/>
                      <w:lang w:val="en-US"/>
                    </w:rPr>
                    <m:t>⋅</m:t>
                  </w:ins>
                </m:r>
                <m:r>
                  <w:ins w:id="2080" w:author="Jacob Lie" w:date="2021-11-11T13:27:00Z">
                    <w:rPr>
                      <w:rFonts w:ascii="Cambria Math" w:eastAsiaTheme="minorEastAsia" w:hAnsi="Cambria Math"/>
                    </w:rPr>
                    <m:t>p</m:t>
                  </w:ins>
                </m:r>
                <m:ctrlPr>
                  <w:ins w:id="2081" w:author="Jacob Lie" w:date="2021-11-11T13:27:00Z">
                    <w:rPr>
                      <w:rFonts w:ascii="Cambria Math" w:eastAsia="Cambria Math" w:hAnsi="Cambria Math" w:cs="Cambria Math"/>
                      <w:i/>
                    </w:rPr>
                  </w:ins>
                </m:ctrlPr>
              </m:e>
              <m:sub>
                <m:r>
                  <w:ins w:id="2082" w:author="Jacob Lie" w:date="2021-11-11T13:27:00Z">
                    <w:rPr>
                      <w:rFonts w:ascii="Cambria Math" w:eastAsiaTheme="minorEastAsia" w:hAnsi="Cambria Math"/>
                    </w:rPr>
                    <m:t>e</m:t>
                  </w:ins>
                </m:r>
              </m:sub>
              <m:sup>
                <m:r>
                  <w:ins w:id="2083" w:author="Jacob Lie" w:date="2021-11-11T13:27:00Z">
                    <w:rPr>
                      <w:rFonts w:ascii="Cambria Math" w:eastAsiaTheme="minorEastAsia" w:hAnsi="Cambria Math"/>
                      <w:lang w:val="en-US"/>
                    </w:rPr>
                    <m:t>'1</m:t>
                  </w:ins>
                </m:r>
              </m:sup>
            </m:sSubSup>
            <m:r>
              <w:ins w:id="2084" w:author="Jacob Lie" w:date="2021-11-11T13:27:00Z">
                <w:rPr>
                  <w:rFonts w:ascii="Cambria Math" w:eastAsiaTheme="minorEastAsia" w:hAnsi="Cambria Math"/>
                  <w:lang w:val="en-US"/>
                </w:rPr>
                <m:t xml:space="preserve">+ </m:t>
              </w:ins>
            </m:r>
            <m:sSubSup>
              <m:sSubSupPr>
                <m:ctrlPr>
                  <w:ins w:id="2085" w:author="Jacob Lie" w:date="2021-11-11T13:27:00Z">
                    <w:rPr>
                      <w:rFonts w:ascii="Cambria Math" w:eastAsiaTheme="minorEastAsia" w:hAnsi="Cambria Math"/>
                      <w:i/>
                      <w:lang w:val="en-US"/>
                    </w:rPr>
                  </w:ins>
                </m:ctrlPr>
              </m:sSubSupPr>
              <m:e>
                <m:r>
                  <w:ins w:id="2086" w:author="Jacob Lie" w:date="2021-11-11T13:27:00Z">
                    <w:rPr>
                      <w:rFonts w:ascii="Cambria Math" w:eastAsiaTheme="minorEastAsia" w:hAnsi="Cambria Math"/>
                    </w:rPr>
                    <m:t>p</m:t>
                  </w:ins>
                </m:r>
              </m:e>
              <m:sub>
                <m:r>
                  <w:ins w:id="2087" w:author="Jacob Lie" w:date="2021-11-11T13:27:00Z">
                    <w:rPr>
                      <w:rFonts w:ascii="Cambria Math" w:eastAsiaTheme="minorEastAsia" w:hAnsi="Cambria Math"/>
                    </w:rPr>
                    <m:t>e</m:t>
                  </w:ins>
                </m:r>
              </m:sub>
              <m:sup>
                <m:r>
                  <w:ins w:id="2088" w:author="Jacob Lie" w:date="2021-11-11T13:27:00Z">
                    <w:rPr>
                      <w:rFonts w:ascii="Cambria Math" w:eastAsiaTheme="minorEastAsia" w:hAnsi="Cambria Math"/>
                      <w:lang w:val="en-US"/>
                    </w:rPr>
                    <m:t>2</m:t>
                  </w:ins>
                </m:r>
              </m:sup>
            </m:sSubSup>
            <m:sSubSup>
              <m:sSubSupPr>
                <m:ctrlPr>
                  <w:ins w:id="2089" w:author="Jacob Lie" w:date="2021-11-11T13:27:00Z">
                    <w:rPr>
                      <w:rFonts w:ascii="Cambria Math" w:eastAsiaTheme="minorEastAsia" w:hAnsi="Cambria Math"/>
                      <w:i/>
                      <w:lang w:val="en-US"/>
                    </w:rPr>
                  </w:ins>
                </m:ctrlPr>
              </m:sSubSupPr>
              <m:e>
                <m:r>
                  <w:ins w:id="2090" w:author="Jacob Lie" w:date="2021-11-11T13:27:00Z">
                    <w:rPr>
                      <w:rFonts w:ascii="Cambria Math" w:eastAsiaTheme="minorEastAsia" w:hAnsi="Cambria Math"/>
                      <w:lang w:val="en-US"/>
                    </w:rPr>
                    <m:t>⋅</m:t>
                  </w:ins>
                </m:r>
                <m:r>
                  <w:ins w:id="2091" w:author="Jacob Lie" w:date="2021-11-11T13:27:00Z">
                    <w:rPr>
                      <w:rFonts w:ascii="Cambria Math" w:eastAsiaTheme="minorEastAsia" w:hAnsi="Cambria Math"/>
                    </w:rPr>
                    <m:t>p</m:t>
                  </w:ins>
                </m:r>
                <m:ctrlPr>
                  <w:ins w:id="2092" w:author="Jacob Lie" w:date="2021-11-11T13:27:00Z">
                    <w:rPr>
                      <w:rFonts w:ascii="Cambria Math" w:eastAsia="Cambria Math" w:hAnsi="Cambria Math" w:cs="Cambria Math"/>
                      <w:i/>
                    </w:rPr>
                  </w:ins>
                </m:ctrlPr>
              </m:e>
              <m:sub>
                <m:r>
                  <w:ins w:id="2093" w:author="Jacob Lie" w:date="2021-11-11T13:27:00Z">
                    <w:rPr>
                      <w:rFonts w:ascii="Cambria Math" w:eastAsiaTheme="minorEastAsia" w:hAnsi="Cambria Math"/>
                    </w:rPr>
                    <m:t>e</m:t>
                  </w:ins>
                </m:r>
              </m:sub>
              <m:sup>
                <m:r>
                  <w:ins w:id="2094" w:author="Jacob Lie" w:date="2021-11-11T13:27:00Z">
                    <w:rPr>
                      <w:rFonts w:ascii="Cambria Math" w:eastAsiaTheme="minorEastAsia" w:hAnsi="Cambria Math"/>
                      <w:lang w:val="en-US"/>
                    </w:rPr>
                    <m:t>'2</m:t>
                  </w:ins>
                </m:r>
              </m:sup>
            </m:sSubSup>
          </m:e>
        </m:d>
        <m:r>
          <m:rPr>
            <m:sty m:val="p"/>
          </m:rPr>
          <w:rPr>
            <w:rFonts w:ascii="Cambria Math" w:eastAsiaTheme="minorEastAsia" w:hAnsi="Cambria Math"/>
            <w:lang w:val="en-US"/>
          </w:rPr>
          <w:br/>
        </m:r>
      </m:oMath>
      <m:oMathPara>
        <m:oMathParaPr>
          <m:jc m:val="center"/>
        </m:oMathParaP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r>
            <w:rPr>
              <w:rFonts w:ascii="Cambria Math" w:eastAsiaTheme="minorEastAsia" w:hAnsi="Cambria Math"/>
              <w:lang w:val="en-US"/>
            </w:rPr>
            <m:t>c⋅</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m:t>
                  </m:r>
                </m:sub>
                <m:sup>
                  <m:r>
                    <w:rPr>
                      <w:rFonts w:ascii="Cambria Math" w:eastAsiaTheme="minorEastAsia" w:hAnsi="Cambria Math"/>
                      <w:lang w:val="en-US"/>
                    </w:rPr>
                    <m:t>'</m:t>
                  </m:r>
                </m:sup>
              </m:sSubSup>
            </m:num>
            <m:den>
              <m:r>
                <w:rPr>
                  <w:rFonts w:ascii="Cambria Math" w:eastAsiaTheme="minorEastAsia" w:hAnsi="Cambria Math"/>
                  <w:lang w:val="en-US"/>
                </w:rPr>
                <m:t>c</m:t>
              </m:r>
            </m:den>
          </m:f>
          <m:r>
            <w:rPr>
              <w:rFonts w:ascii="Cambria Math" w:eastAsiaTheme="minorEastAsia" w:hAnsi="Cambria Math"/>
              <w:lang w:val="en-US"/>
            </w:rPr>
            <m:t>-</m:t>
          </m:r>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w:rPr>
                      <w:rFonts w:ascii="Cambria Math" w:eastAsiaTheme="minorEastAsia" w:hAnsi="Cambria Math"/>
                      <w:lang w:val="en-US"/>
                    </w:rPr>
                    <m:t>p</m:t>
                  </m:r>
                </m:e>
                <m:sub>
                  <m:r>
                    <w:rPr>
                      <w:rFonts w:ascii="Cambria Math" w:eastAsiaTheme="minorEastAsia" w:hAnsi="Cambria Math"/>
                      <w:lang w:val="en-US"/>
                    </w:rPr>
                    <m:t>e</m:t>
                  </m:r>
                  <m:ctrlPr>
                    <w:rPr>
                      <w:rFonts w:ascii="Cambria Math" w:eastAsiaTheme="minorEastAsia" w:hAnsi="Cambria Math"/>
                      <w:bCs/>
                      <w:i/>
                      <w:lang w:val="en-US"/>
                    </w:rPr>
                  </m:ctrlPr>
                </m:sub>
                <m:sup>
                  <m:r>
                    <m:rPr>
                      <m:sty m:val="bi"/>
                    </m:rPr>
                    <w:rPr>
                      <w:rFonts w:ascii="Cambria Math" w:eastAsiaTheme="minorEastAsia" w:hAnsi="Cambria Math"/>
                      <w:lang w:val="en-US"/>
                    </w:rPr>
                    <m:t>'</m:t>
                  </m:r>
                </m:sup>
              </m:sSubSup>
              <m:func>
                <m:funcPr>
                  <m:ctrlPr>
                    <w:rPr>
                      <w:rFonts w:ascii="Cambria Math" w:eastAsiaTheme="minorEastAsia" w:hAnsi="Cambria Math"/>
                      <w:bCs/>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θ</m:t>
                  </m:r>
                </m:e>
              </m:func>
              <m:r>
                <w:rPr>
                  <w:rFonts w:ascii="Cambria Math" w:eastAsiaTheme="minorEastAsia" w:hAnsi="Cambria Math"/>
                  <w:lang w:val="en-US"/>
                </w:rPr>
                <m:t>⋅0+</m:t>
              </m:r>
              <m:sSub>
                <m:sSubPr>
                  <m:ctrlPr>
                    <w:rPr>
                      <w:rFonts w:ascii="Cambria Math" w:eastAsiaTheme="minorEastAsia" w:hAnsi="Cambria Math"/>
                      <w:bCs/>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func>
                <m:funcPr>
                  <m:ctrlPr>
                    <w:rPr>
                      <w:rFonts w:ascii="Cambria Math" w:eastAsiaTheme="minorEastAsia" w:hAnsi="Cambria Math"/>
                      <w:bCs/>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r>
                <m:rPr>
                  <m:sty m:val="bi"/>
                </m:rPr>
                <w:rPr>
                  <w:rFonts w:ascii="Cambria Math" w:eastAsiaTheme="minorEastAsia" w:hAnsi="Cambria Math"/>
                  <w:lang w:val="en-US"/>
                </w:rPr>
                <m:t>⋅</m:t>
              </m:r>
              <m:r>
                <w:rPr>
                  <w:rFonts w:ascii="Cambria Math" w:eastAsiaTheme="minorEastAsia" w:hAnsi="Cambria Math"/>
                  <w:lang w:val="en-US"/>
                </w:rPr>
                <m:t>0</m:t>
              </m:r>
              <m:ctrlPr>
                <w:rPr>
                  <w:rFonts w:ascii="Cambria Math" w:eastAsiaTheme="minorEastAsia" w:hAnsi="Cambria Math"/>
                  <w:bCs/>
                  <w:i/>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m:t>
          </m:r>
          <m:sSub>
            <m:sSubPr>
              <m:ctrlPr>
                <w:rPr>
                  <w:rFonts w:ascii="Cambria Math" w:eastAsiaTheme="minorEastAsia" w:hAnsi="Cambria Math"/>
                  <w:bCs/>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r>
            <w:rPr>
              <w:rFonts w:ascii="Cambria Math" w:eastAsiaTheme="minorEastAsia" w:hAnsi="Cambria Math"/>
              <w:lang w:val="en-US"/>
            </w:rPr>
            <m:t>c⋅</m:t>
          </m:r>
          <m:f>
            <m:fPr>
              <m:ctrlPr>
                <w:rPr>
                  <w:rFonts w:ascii="Cambria Math" w:eastAsiaTheme="minorEastAsia" w:hAnsi="Cambria Math"/>
                  <w:bCs/>
                  <w:i/>
                  <w:lang w:val="en-US"/>
                </w:rPr>
              </m:ctrlPr>
            </m:fPr>
            <m:num>
              <m:sSubSup>
                <m:sSubSupPr>
                  <m:ctrlPr>
                    <w:rPr>
                      <w:rFonts w:ascii="Cambria Math" w:eastAsiaTheme="minorEastAsia" w:hAnsi="Cambria Math"/>
                      <w:bCs/>
                      <w:i/>
                      <w:lang w:val="en-US"/>
                    </w:rPr>
                  </m:ctrlPr>
                </m:sSubSupPr>
                <m:e>
                  <m:r>
                    <w:rPr>
                      <w:rFonts w:ascii="Cambria Math" w:eastAsiaTheme="minorEastAsia" w:hAnsi="Cambria Math"/>
                      <w:lang w:val="en-US"/>
                    </w:rPr>
                    <m:t>E</m:t>
                  </m:r>
                </m:e>
                <m:sub>
                  <m:r>
                    <w:rPr>
                      <w:rFonts w:ascii="Cambria Math" w:eastAsiaTheme="minorEastAsia" w:hAnsi="Cambria Math"/>
                      <w:lang w:val="en-US"/>
                    </w:rPr>
                    <m:t>e</m:t>
                  </m:r>
                </m:sub>
                <m:sup>
                  <m:r>
                    <w:rPr>
                      <w:rFonts w:ascii="Cambria Math" w:eastAsiaTheme="minorEastAsia" w:hAnsi="Cambria Math"/>
                      <w:lang w:val="en-US"/>
                    </w:rPr>
                    <m:t>'</m:t>
                  </m:r>
                </m:sup>
              </m:sSubSup>
            </m:num>
            <m:den>
              <m:r>
                <w:rPr>
                  <w:rFonts w:ascii="Cambria Math" w:eastAsiaTheme="minorEastAsia" w:hAnsi="Cambria Math"/>
                  <w:lang w:val="en-US"/>
                </w:rPr>
                <m:t>c</m:t>
              </m:r>
            </m:den>
          </m:f>
          <m:r>
            <m:rPr>
              <m:sty m:val="bi"/>
            </m:rPr>
            <w:rPr>
              <w:rFonts w:ascii="Cambria Math" w:eastAsiaTheme="minorEastAsia" w:hAnsi="Cambria Math"/>
              <w:lang w:val="en-US"/>
            </w:rPr>
            <m:t xml:space="preserve">  </m:t>
          </m:r>
        </m:oMath>
      </m:oMathPara>
    </w:p>
    <w:p w14:paraId="1F0764F5" w14:textId="254D1FBB" w:rsidR="00FA3028" w:rsidRPr="005A6747" w:rsidRDefault="0082795C" w:rsidP="005A6747">
      <w:pPr>
        <w:rPr>
          <w:rFonts w:eastAsiaTheme="minorEastAsia"/>
          <w:bCs/>
          <w:lang w:val="sv-SE"/>
        </w:rPr>
      </w:pPr>
      <m:oMathPara>
        <m:oMath>
          <m:sSup>
            <m:sSupPr>
              <m:ctrlPr>
                <w:rPr>
                  <w:rFonts w:ascii="Cambria Math" w:eastAsiaTheme="minorEastAsia" w:hAnsi="Cambria Math"/>
                  <w:b/>
                  <w:i/>
                  <w:lang w:val="en-US"/>
                </w:rPr>
              </m:ctrlPr>
            </m:sSup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γ</m:t>
                  </m:r>
                </m:sub>
                <m:sup>
                  <m:r>
                    <m:rPr>
                      <m:sty m:val="bi"/>
                    </m:rPr>
                    <w:rPr>
                      <w:rFonts w:ascii="Cambria Math" w:eastAsiaTheme="minorEastAsia" w:hAnsi="Cambria Math"/>
                      <w:lang w:val="sv-SE"/>
                    </w:rPr>
                    <m:t>'</m:t>
                  </m:r>
                </m:sup>
              </m:sSubSup>
            </m:e>
            <m:sup>
              <m:r>
                <m:rPr>
                  <m:sty m:val="bi"/>
                </m:rPr>
                <w:rPr>
                  <w:rFonts w:ascii="Cambria Math" w:eastAsiaTheme="minorEastAsia" w:hAnsi="Cambria Math"/>
                  <w:lang w:val="en-US"/>
                </w:rPr>
                <m:t>2</m:t>
              </m:r>
            </m:sup>
          </m:sSup>
          <m:r>
            <m:rPr>
              <m:sty m:val="bi"/>
              <m:aln/>
            </m:rPr>
            <w:rPr>
              <w:rFonts w:ascii="Cambria Math" w:eastAsiaTheme="minorEastAsia" w:hAnsi="Cambria Math"/>
              <w:lang w:val="sv-SE"/>
            </w:rPr>
            <m:t>=</m:t>
          </m:r>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0</m:t>
              </m:r>
            </m:sup>
          </m:sSubSup>
          <m:r>
            <w:rPr>
              <w:rFonts w:ascii="Cambria Math" w:eastAsiaTheme="minorEastAsia" w:hAnsi="Cambria Math"/>
              <w:lang w:val="sv-SE"/>
            </w:rPr>
            <m:t>⋅</m:t>
          </m:r>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0</m:t>
              </m:r>
            </m:sup>
          </m:sSubSup>
          <m:r>
            <w:rPr>
              <w:rFonts w:ascii="Cambria Math" w:eastAsiaTheme="minorEastAsia" w:hAnsi="Cambria Math"/>
              <w:lang w:val="sv-SE"/>
            </w:rPr>
            <m:t>-</m:t>
          </m:r>
          <m:d>
            <m:dPr>
              <m:ctrlPr>
                <w:rPr>
                  <w:rFonts w:ascii="Cambria Math" w:eastAsiaTheme="minorEastAsia" w:hAnsi="Cambria Math"/>
                  <w:bCs/>
                  <w:i/>
                  <w:lang w:val="en-US"/>
                </w:rPr>
              </m:ctrlPr>
            </m:dPr>
            <m:e>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xml:space="preserve">' 1 </m:t>
                  </m:r>
                </m:sup>
              </m:sSubSup>
              <m:r>
                <w:rPr>
                  <w:rFonts w:ascii="Cambria Math" w:eastAsiaTheme="minorEastAsia" w:hAnsi="Cambria Math"/>
                  <w:lang w:val="sv-SE"/>
                </w:rPr>
                <m:t>⋅</m:t>
              </m:r>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1</m:t>
                  </m:r>
                </m:sup>
              </m:sSubSup>
              <m:r>
                <w:rPr>
                  <w:rFonts w:ascii="Cambria Math" w:eastAsiaTheme="minorEastAsia" w:hAnsi="Cambria Math"/>
                  <w:lang w:val="sv-SE"/>
                </w:rPr>
                <m:t xml:space="preserve"> + </m:t>
              </m:r>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2</m:t>
                  </m:r>
                </m:sup>
              </m:sSubSup>
              <m:r>
                <w:rPr>
                  <w:rFonts w:ascii="Cambria Math" w:eastAsiaTheme="minorEastAsia" w:hAnsi="Cambria Math"/>
                  <w:lang w:val="sv-SE"/>
                </w:rPr>
                <m:t>⋅</m:t>
              </m:r>
              <m:sSubSup>
                <m:sSubSupPr>
                  <m:ctrlPr>
                    <w:rPr>
                      <w:rFonts w:ascii="Cambria Math" w:eastAsiaTheme="minorEastAsia" w:hAnsi="Cambria Math"/>
                      <w:bCs/>
                      <w:i/>
                      <w:lang w:val="en-US"/>
                    </w:rPr>
                  </m:ctrlPr>
                </m:sSubSupPr>
                <m:e>
                  <m:r>
                    <w:rPr>
                      <w:rFonts w:ascii="Cambria Math" w:eastAsiaTheme="minorEastAsia" w:hAnsi="Cambria Math"/>
                      <w:lang w:val="en-US"/>
                    </w:rPr>
                    <m:t>p</m:t>
                  </m:r>
                </m:e>
                <m:sub>
                  <m:r>
                    <w:rPr>
                      <w:rFonts w:ascii="Cambria Math" w:eastAsiaTheme="minorEastAsia" w:hAnsi="Cambria Math"/>
                      <w:lang w:val="en-US"/>
                    </w:rPr>
                    <m:t>γ</m:t>
                  </m:r>
                </m:sub>
                <m:sup>
                  <m:r>
                    <w:rPr>
                      <w:rFonts w:ascii="Cambria Math" w:eastAsiaTheme="minorEastAsia" w:hAnsi="Cambria Math"/>
                      <w:lang w:val="sv-SE"/>
                    </w:rPr>
                    <m:t>' 2</m:t>
                  </m:r>
                </m:sup>
              </m:sSubSup>
            </m:e>
          </m:d>
          <m:r>
            <m:rPr>
              <m:sty m:val="p"/>
            </m:rPr>
            <w:rPr>
              <w:rFonts w:ascii="Cambria Math" w:eastAsiaTheme="minorEastAsia" w:hAnsi="Cambria Math"/>
              <w:lang w:val="sv-SE"/>
            </w:rPr>
            <w:br/>
          </m:r>
        </m:oMath>
        <m:oMath>
          <m:r>
            <w:rPr>
              <w:rFonts w:ascii="Cambria Math" w:eastAsiaTheme="minorEastAsia" w:hAnsi="Cambria Math"/>
              <w:lang w:val="sv-SE"/>
            </w:rPr>
            <m:t>=</m:t>
          </m:r>
          <m:sSup>
            <m:sSupPr>
              <m:ctrlPr>
                <w:rPr>
                  <w:rFonts w:ascii="Cambria Math" w:eastAsiaTheme="minorEastAsia" w:hAnsi="Cambria Math"/>
                  <w:bCs/>
                  <w:i/>
                  <w:lang w:val="sv-SE"/>
                </w:rPr>
              </m:ctrlPr>
            </m:sSupPr>
            <m:e>
              <m:d>
                <m:dPr>
                  <m:ctrlPr>
                    <w:rPr>
                      <w:rFonts w:ascii="Cambria Math" w:eastAsiaTheme="minorEastAsia" w:hAnsi="Cambria Math"/>
                      <w:bCs/>
                      <w:i/>
                      <w:lang w:val="sv-SE"/>
                    </w:rPr>
                  </m:ctrlPr>
                </m:dPr>
                <m:e>
                  <m:f>
                    <m:fPr>
                      <m:ctrlPr>
                        <w:rPr>
                          <w:rFonts w:ascii="Cambria Math" w:eastAsiaTheme="minorEastAsia" w:hAnsi="Cambria Math"/>
                          <w:bCs/>
                          <w:i/>
                          <w:lang w:val="sv-SE"/>
                        </w:rPr>
                      </m:ctrlPr>
                    </m:fPr>
                    <m:num>
                      <m:r>
                        <w:rPr>
                          <w:rFonts w:ascii="Cambria Math" w:eastAsiaTheme="minorEastAsia" w:hAnsi="Cambria Math"/>
                          <w:lang w:val="sv-SE"/>
                        </w:rPr>
                        <m:t>h</m:t>
                      </m:r>
                      <m:sSup>
                        <m:sSupPr>
                          <m:ctrlPr>
                            <w:rPr>
                              <w:rFonts w:ascii="Cambria Math" w:eastAsiaTheme="minorEastAsia" w:hAnsi="Cambria Math"/>
                              <w:bCs/>
                              <w:i/>
                              <w:lang w:val="sv-SE"/>
                            </w:rPr>
                          </m:ctrlPr>
                        </m:sSupPr>
                        <m:e>
                          <m:r>
                            <w:rPr>
                              <w:rFonts w:ascii="Cambria Math" w:eastAsiaTheme="minorEastAsia" w:hAnsi="Cambria Math"/>
                              <w:lang w:val="sv-SE"/>
                            </w:rPr>
                            <m:t>ν</m:t>
                          </m:r>
                        </m:e>
                        <m:sup>
                          <m:r>
                            <w:rPr>
                              <w:rFonts w:ascii="Cambria Math" w:eastAsiaTheme="minorEastAsia" w:hAnsi="Cambria Math"/>
                              <w:lang w:val="sv-SE"/>
                            </w:rPr>
                            <m:t>'</m:t>
                          </m:r>
                        </m:sup>
                      </m:sSup>
                    </m:num>
                    <m:den>
                      <m:r>
                        <w:rPr>
                          <w:rFonts w:ascii="Cambria Math" w:eastAsiaTheme="minorEastAsia" w:hAnsi="Cambria Math"/>
                          <w:lang w:val="sv-SE"/>
                        </w:rPr>
                        <m:t>c</m:t>
                      </m:r>
                    </m:den>
                  </m:f>
                </m:e>
              </m:d>
            </m:e>
            <m:sup>
              <m:r>
                <w:rPr>
                  <w:rFonts w:ascii="Cambria Math" w:eastAsiaTheme="minorEastAsia" w:hAnsi="Cambria Math"/>
                  <w:lang w:val="sv-SE"/>
                </w:rPr>
                <m:t>2</m:t>
              </m:r>
            </m:sup>
          </m:sSup>
          <m:r>
            <w:rPr>
              <w:rFonts w:ascii="Cambria Math" w:eastAsiaTheme="minorEastAsia" w:hAnsi="Cambria Math"/>
              <w:lang w:val="sv-SE"/>
            </w:rPr>
            <m:t>-</m:t>
          </m:r>
          <m:sSup>
            <m:sSupPr>
              <m:ctrlPr>
                <w:rPr>
                  <w:rFonts w:ascii="Cambria Math" w:eastAsiaTheme="minorEastAsia" w:hAnsi="Cambria Math"/>
                  <w:bCs/>
                  <w:i/>
                  <w:lang w:val="sv-SE"/>
                </w:rPr>
              </m:ctrlPr>
            </m:sSupPr>
            <m:e>
              <m:d>
                <m:dPr>
                  <m:ctrlPr>
                    <w:rPr>
                      <w:rFonts w:ascii="Cambria Math" w:eastAsiaTheme="minorEastAsia" w:hAnsi="Cambria Math"/>
                      <w:bCs/>
                      <w:i/>
                      <w:lang w:val="sv-SE"/>
                    </w:rPr>
                  </m:ctrlPr>
                </m:dPr>
                <m:e>
                  <m:f>
                    <m:fPr>
                      <m:ctrlPr>
                        <w:rPr>
                          <w:rFonts w:ascii="Cambria Math" w:eastAsiaTheme="minorEastAsia" w:hAnsi="Cambria Math"/>
                          <w:bCs/>
                          <w:i/>
                          <w:lang w:val="sv-SE"/>
                        </w:rPr>
                      </m:ctrlPr>
                    </m:fPr>
                    <m:num>
                      <m:r>
                        <w:rPr>
                          <w:rFonts w:ascii="Cambria Math" w:eastAsiaTheme="minorEastAsia" w:hAnsi="Cambria Math"/>
                          <w:lang w:val="sv-SE"/>
                        </w:rPr>
                        <m:t>h</m:t>
                      </m:r>
                      <m:sSup>
                        <m:sSupPr>
                          <m:ctrlPr>
                            <w:rPr>
                              <w:rFonts w:ascii="Cambria Math" w:eastAsiaTheme="minorEastAsia" w:hAnsi="Cambria Math"/>
                              <w:bCs/>
                              <w:i/>
                              <w:lang w:val="sv-SE"/>
                            </w:rPr>
                          </m:ctrlPr>
                        </m:sSupPr>
                        <m:e>
                          <m:r>
                            <w:rPr>
                              <w:rFonts w:ascii="Cambria Math" w:eastAsiaTheme="minorEastAsia" w:hAnsi="Cambria Math"/>
                              <w:lang w:val="sv-SE"/>
                            </w:rPr>
                            <m:t>ν</m:t>
                          </m:r>
                        </m:e>
                        <m:sup>
                          <m:r>
                            <w:rPr>
                              <w:rFonts w:ascii="Cambria Math" w:eastAsiaTheme="minorEastAsia" w:hAnsi="Cambria Math"/>
                              <w:lang w:val="sv-SE"/>
                            </w:rPr>
                            <m:t>'</m:t>
                          </m:r>
                        </m:sup>
                      </m:sSup>
                    </m:num>
                    <m:den>
                      <m:r>
                        <w:rPr>
                          <w:rFonts w:ascii="Cambria Math" w:eastAsiaTheme="minorEastAsia" w:hAnsi="Cambria Math"/>
                          <w:lang w:val="sv-SE"/>
                        </w:rPr>
                        <m:t>c</m:t>
                      </m:r>
                    </m:den>
                  </m:f>
                </m:e>
              </m:d>
            </m:e>
            <m:sup>
              <m:r>
                <w:rPr>
                  <w:rFonts w:ascii="Cambria Math" w:eastAsiaTheme="minorEastAsia" w:hAnsi="Cambria Math"/>
                  <w:lang w:val="sv-SE"/>
                </w:rPr>
                <m:t>2</m:t>
              </m:r>
            </m:sup>
          </m:sSup>
          <m:d>
            <m:dPr>
              <m:ctrlPr>
                <w:rPr>
                  <w:rFonts w:ascii="Cambria Math" w:eastAsiaTheme="minorEastAsia" w:hAnsi="Cambria Math"/>
                  <w:bCs/>
                  <w:i/>
                  <w:lang w:val="sv-SE"/>
                </w:rPr>
              </m:ctrlPr>
            </m:dPr>
            <m:e>
              <m:func>
                <m:funcPr>
                  <m:ctrlPr>
                    <w:rPr>
                      <w:rFonts w:ascii="Cambria Math" w:eastAsiaTheme="minorEastAsia" w:hAnsi="Cambria Math"/>
                      <w:bCs/>
                      <w:i/>
                      <w:lang w:val="sv-SE"/>
                    </w:rPr>
                  </m:ctrlPr>
                </m:funcPr>
                <m:fName>
                  <m:sSup>
                    <m:sSupPr>
                      <m:ctrlPr>
                        <w:rPr>
                          <w:rFonts w:ascii="Cambria Math" w:eastAsiaTheme="minorEastAsia" w:hAnsi="Cambria Math"/>
                          <w:bCs/>
                          <w:i/>
                          <w:lang w:val="sv-SE"/>
                        </w:rPr>
                      </m:ctrlPr>
                    </m:sSupPr>
                    <m:e>
                      <m:r>
                        <m:rPr>
                          <m:sty m:val="p"/>
                        </m:rPr>
                        <w:rPr>
                          <w:rFonts w:ascii="Cambria Math" w:eastAsiaTheme="minorEastAsia" w:hAnsi="Cambria Math"/>
                          <w:lang w:val="sv-SE"/>
                        </w:rPr>
                        <m:t>cos</m:t>
                      </m:r>
                    </m:e>
                    <m:sup>
                      <m:r>
                        <w:rPr>
                          <w:rFonts w:ascii="Cambria Math" w:eastAsiaTheme="minorEastAsia" w:hAnsi="Cambria Math"/>
                          <w:lang w:val="sv-SE"/>
                        </w:rPr>
                        <m:t>2</m:t>
                      </m:r>
                      <m:ctrlPr>
                        <w:rPr>
                          <w:rFonts w:ascii="Cambria Math" w:eastAsiaTheme="minorEastAsia" w:hAnsi="Cambria Math"/>
                          <w:bCs/>
                          <w:lang w:val="sv-SE"/>
                        </w:rPr>
                      </m:ctrlPr>
                    </m:sup>
                  </m:sSup>
                </m:fName>
                <m:e>
                  <m:r>
                    <w:rPr>
                      <w:rFonts w:ascii="Cambria Math" w:eastAsiaTheme="minorEastAsia" w:hAnsi="Cambria Math"/>
                      <w:lang w:val="sv-SE"/>
                    </w:rPr>
                    <m:t>ϕ+</m:t>
                  </m:r>
                  <m:func>
                    <m:funcPr>
                      <m:ctrlPr>
                        <w:rPr>
                          <w:rFonts w:ascii="Cambria Math" w:eastAsiaTheme="minorEastAsia" w:hAnsi="Cambria Math"/>
                          <w:bCs/>
                          <w:i/>
                          <w:lang w:val="sv-SE"/>
                        </w:rPr>
                      </m:ctrlPr>
                    </m:funcPr>
                    <m:fName>
                      <m:sSup>
                        <m:sSupPr>
                          <m:ctrlPr>
                            <w:rPr>
                              <w:rFonts w:ascii="Cambria Math" w:eastAsiaTheme="minorEastAsia" w:hAnsi="Cambria Math"/>
                              <w:bCs/>
                              <w:i/>
                              <w:lang w:val="sv-SE"/>
                            </w:rPr>
                          </m:ctrlPr>
                        </m:sSupPr>
                        <m:e>
                          <m:r>
                            <m:rPr>
                              <m:sty m:val="p"/>
                            </m:rPr>
                            <w:rPr>
                              <w:rFonts w:ascii="Cambria Math" w:eastAsiaTheme="minorEastAsia" w:hAnsi="Cambria Math"/>
                              <w:lang w:val="sv-SE"/>
                            </w:rPr>
                            <m:t>sin</m:t>
                          </m:r>
                          <m:ctrlPr>
                            <w:rPr>
                              <w:rFonts w:ascii="Cambria Math" w:eastAsiaTheme="minorEastAsia" w:hAnsi="Cambria Math"/>
                              <w:bCs/>
                              <w:lang w:val="sv-SE"/>
                            </w:rPr>
                          </m:ctrlPr>
                        </m:e>
                        <m:sup>
                          <m:r>
                            <w:rPr>
                              <w:rFonts w:ascii="Cambria Math" w:eastAsiaTheme="minorEastAsia" w:hAnsi="Cambria Math"/>
                              <w:lang w:val="sv-SE"/>
                            </w:rPr>
                            <m:t>2</m:t>
                          </m:r>
                          <m:ctrlPr>
                            <w:rPr>
                              <w:rFonts w:ascii="Cambria Math" w:eastAsiaTheme="minorEastAsia" w:hAnsi="Cambria Math"/>
                              <w:bCs/>
                              <w:lang w:val="sv-SE"/>
                            </w:rPr>
                          </m:ctrlPr>
                        </m:sup>
                      </m:sSup>
                    </m:fName>
                    <m:e>
                      <m:r>
                        <w:rPr>
                          <w:rFonts w:ascii="Cambria Math" w:eastAsiaTheme="minorEastAsia" w:hAnsi="Cambria Math"/>
                          <w:lang w:val="sv-SE"/>
                        </w:rPr>
                        <m:t>ϕ</m:t>
                      </m:r>
                    </m:e>
                  </m:func>
                </m:e>
              </m:func>
            </m:e>
          </m:d>
          <m:r>
            <w:rPr>
              <w:rFonts w:ascii="Cambria Math" w:eastAsiaTheme="minorEastAsia" w:hAnsi="Cambria Math"/>
              <w:lang w:val="sv-SE"/>
            </w:rPr>
            <m:t>=0</m:t>
          </m:r>
          <m:r>
            <w:ins w:id="2095" w:author="Jacob Lie" w:date="2021-11-11T13:42:00Z">
              <m:rPr>
                <m:sty m:val="bi"/>
              </m:rPr>
              <w:rPr>
                <w:rFonts w:ascii="Cambria Math" w:eastAsiaTheme="minorEastAsia" w:hAnsi="Cambria Math"/>
                <w:lang w:val="en-US"/>
              </w:rPr>
              <m:t xml:space="preserve"> </m:t>
            </w:ins>
          </m:r>
        </m:oMath>
      </m:oMathPara>
    </w:p>
    <w:p w14:paraId="1BCBE5E6" w14:textId="58A31562" w:rsidR="00D93850" w:rsidRPr="002C3C7F" w:rsidRDefault="0082795C">
      <w:pPr>
        <w:jc w:val="center"/>
        <w:rPr>
          <w:ins w:id="2096" w:author="Jacob Lie" w:date="2021-11-11T14:29:00Z"/>
          <w:rFonts w:eastAsiaTheme="minorEastAsia"/>
          <w:b/>
          <w:bCs/>
          <w:lang w:val="sv-SE"/>
        </w:rPr>
      </w:pPr>
      <m:oMath>
        <m:sSup>
          <m:sSupPr>
            <m:ctrlPr>
              <w:ins w:id="2097" w:author="Jacob Lie" w:date="2021-11-11T13:49:00Z">
                <w:rPr>
                  <w:rFonts w:ascii="Cambria Math" w:eastAsiaTheme="minorEastAsia" w:hAnsi="Cambria Math"/>
                  <w:b/>
                  <w:i/>
                  <w:lang w:val="en-US"/>
                </w:rPr>
              </w:ins>
            </m:ctrlPr>
          </m:sSupPr>
          <m:e>
            <m:sSubSup>
              <m:sSubSupPr>
                <m:ctrlPr>
                  <w:ins w:id="2098" w:author="Jacob Lie" w:date="2021-11-11T13:49:00Z">
                    <w:rPr>
                      <w:rFonts w:ascii="Cambria Math" w:eastAsiaTheme="minorEastAsia" w:hAnsi="Cambria Math"/>
                      <w:b/>
                      <w:i/>
                      <w:lang w:val="en-US"/>
                    </w:rPr>
                  </w:ins>
                </m:ctrlPr>
              </m:sSubSupPr>
              <m:e>
                <m:r>
                  <w:ins w:id="2099" w:author="Jacob Lie" w:date="2021-11-11T13:49:00Z">
                    <m:rPr>
                      <m:sty m:val="bi"/>
                    </m:rPr>
                    <w:rPr>
                      <w:rFonts w:ascii="Cambria Math" w:eastAsiaTheme="minorEastAsia" w:hAnsi="Cambria Math"/>
                      <w:lang w:val="en-US"/>
                    </w:rPr>
                    <m:t>P</m:t>
                  </w:ins>
                </m:r>
                <m:ctrlPr>
                  <w:ins w:id="2100" w:author="Jacob Lie" w:date="2021-11-11T13:49:00Z">
                    <w:rPr>
                      <w:rFonts w:ascii="Cambria Math" w:eastAsia="Cambria Math" w:hAnsi="Cambria Math" w:cs="Cambria Math"/>
                      <w:b/>
                      <w:i/>
                      <w:lang w:val="en-US"/>
                    </w:rPr>
                  </w:ins>
                </m:ctrlPr>
              </m:e>
              <m:sub>
                <m:r>
                  <w:ins w:id="2101" w:author="Jacob Lie" w:date="2021-11-11T13:49:00Z">
                    <m:rPr>
                      <m:sty m:val="bi"/>
                    </m:rPr>
                    <w:rPr>
                      <w:rFonts w:ascii="Cambria Math" w:eastAsiaTheme="minorEastAsia" w:hAnsi="Cambria Math"/>
                      <w:lang w:val="en-US"/>
                    </w:rPr>
                    <m:t>e</m:t>
                  </w:ins>
                </m:r>
              </m:sub>
              <m:sup>
                <m:r>
                  <w:ins w:id="2102" w:author="Jacob Lie" w:date="2021-11-11T13:49:00Z">
                    <m:rPr>
                      <m:sty m:val="bi"/>
                    </m:rPr>
                    <w:rPr>
                      <w:rFonts w:ascii="Cambria Math" w:eastAsiaTheme="minorEastAsia" w:hAnsi="Cambria Math"/>
                      <w:lang w:val="sv-SE"/>
                    </w:rPr>
                    <m:t>'</m:t>
                  </w:ins>
                </m:r>
              </m:sup>
            </m:sSubSup>
          </m:e>
          <m:sup>
            <m:r>
              <w:ins w:id="2103" w:author="Jacob Lie" w:date="2021-11-11T13:49:00Z">
                <m:rPr>
                  <m:sty m:val="bi"/>
                </m:rPr>
                <w:rPr>
                  <w:rFonts w:ascii="Cambria Math" w:eastAsiaTheme="minorEastAsia" w:hAnsi="Cambria Math"/>
                  <w:lang w:val="en-US"/>
                </w:rPr>
                <m:t>2</m:t>
              </w:ins>
            </m:r>
          </m:sup>
        </m:sSup>
        <m:r>
          <w:ins w:id="2104" w:author="Jacob Lie" w:date="2021-11-11T13:49:00Z">
            <w:rPr>
              <w:rFonts w:ascii="Cambria Math" w:eastAsiaTheme="minorEastAsia" w:hAnsi="Cambria Math"/>
              <w:lang w:val="sv-SE"/>
            </w:rPr>
            <m:t>=</m:t>
          </w:ins>
        </m:r>
        <m:sSup>
          <m:sSupPr>
            <m:ctrlPr>
              <w:ins w:id="2105" w:author="Jacob Lie" w:date="2021-11-11T13:51:00Z">
                <w:rPr>
                  <w:rFonts w:ascii="Cambria Math" w:eastAsiaTheme="minorEastAsia" w:hAnsi="Cambria Math"/>
                  <w:i/>
                  <w:lang w:val="en-US"/>
                </w:rPr>
              </w:ins>
            </m:ctrlPr>
          </m:sSupPr>
          <m:e>
            <m:d>
              <m:dPr>
                <m:ctrlPr>
                  <w:ins w:id="2106" w:author="Jacob Lie" w:date="2021-11-11T13:50:00Z">
                    <w:rPr>
                      <w:rFonts w:ascii="Cambria Math" w:eastAsiaTheme="minorEastAsia" w:hAnsi="Cambria Math"/>
                      <w:i/>
                      <w:lang w:val="en-US"/>
                    </w:rPr>
                  </w:ins>
                </m:ctrlPr>
              </m:dPr>
              <m:e>
                <m:m>
                  <m:mPr>
                    <m:mcs>
                      <m:mc>
                        <m:mcPr>
                          <m:count m:val="1"/>
                          <m:mcJc m:val="center"/>
                        </m:mcPr>
                      </m:mc>
                    </m:mcs>
                    <m:ctrlPr>
                      <w:ins w:id="2107" w:author="Jacob Lie" w:date="2021-11-11T13:50:00Z">
                        <w:rPr>
                          <w:rFonts w:ascii="Cambria Math" w:eastAsiaTheme="minorEastAsia" w:hAnsi="Cambria Math"/>
                          <w:i/>
                          <w:lang w:val="en-US"/>
                        </w:rPr>
                      </w:ins>
                    </m:ctrlPr>
                  </m:mPr>
                  <m:mr>
                    <m:e>
                      <m:f>
                        <m:fPr>
                          <m:ctrlPr>
                            <w:ins w:id="2108" w:author="Jacob Lie" w:date="2021-11-11T13:50:00Z">
                              <w:rPr>
                                <w:rFonts w:ascii="Cambria Math" w:eastAsiaTheme="minorEastAsia" w:hAnsi="Cambria Math"/>
                                <w:i/>
                                <w:lang w:val="en-US"/>
                              </w:rPr>
                            </w:ins>
                          </m:ctrlPr>
                        </m:fPr>
                        <m:num>
                          <m:sSubSup>
                            <m:sSubSupPr>
                              <m:ctrlPr>
                                <w:ins w:id="2109" w:author="Jacob Lie" w:date="2021-11-11T13:50:00Z">
                                  <w:rPr>
                                    <w:rFonts w:ascii="Cambria Math" w:eastAsiaTheme="minorEastAsia" w:hAnsi="Cambria Math"/>
                                    <w:i/>
                                    <w:lang w:val="en-US"/>
                                  </w:rPr>
                                </w:ins>
                              </m:ctrlPr>
                            </m:sSubSupPr>
                            <m:e>
                              <m:r>
                                <w:ins w:id="2110" w:author="Jacob Lie" w:date="2021-11-11T13:50:00Z">
                                  <w:rPr>
                                    <w:rFonts w:ascii="Cambria Math" w:eastAsiaTheme="minorEastAsia" w:hAnsi="Cambria Math"/>
                                    <w:lang w:val="en-US"/>
                                  </w:rPr>
                                  <m:t>E</m:t>
                                </w:ins>
                              </m:r>
                            </m:e>
                            <m:sub>
                              <m:r>
                                <w:ins w:id="2111" w:author="Jacob Lie" w:date="2021-11-11T13:50:00Z">
                                  <w:rPr>
                                    <w:rFonts w:ascii="Cambria Math" w:eastAsiaTheme="minorEastAsia" w:hAnsi="Cambria Math"/>
                                    <w:lang w:val="en-US"/>
                                  </w:rPr>
                                  <m:t>e</m:t>
                                </w:ins>
                              </m:r>
                            </m:sub>
                            <m:sup>
                              <m:r>
                                <w:ins w:id="2112" w:author="Jacob Lie" w:date="2021-11-11T13:50:00Z">
                                  <w:rPr>
                                    <w:rFonts w:ascii="Cambria Math" w:eastAsiaTheme="minorEastAsia" w:hAnsi="Cambria Math"/>
                                    <w:lang w:val="sv-SE"/>
                                  </w:rPr>
                                  <m:t>'</m:t>
                                </w:ins>
                              </m:r>
                            </m:sup>
                          </m:sSubSup>
                        </m:num>
                        <m:den>
                          <m:r>
                            <w:ins w:id="2113" w:author="Jacob Lie" w:date="2021-11-11T13:50:00Z">
                              <w:rPr>
                                <w:rFonts w:ascii="Cambria Math" w:eastAsiaTheme="minorEastAsia" w:hAnsi="Cambria Math"/>
                                <w:lang w:val="en-US"/>
                              </w:rPr>
                              <m:t>c</m:t>
                            </w:ins>
                          </m:r>
                        </m:den>
                      </m:f>
                    </m:e>
                  </m:mr>
                </m:m>
              </m:e>
            </m:d>
          </m:e>
          <m:sup>
            <m:r>
              <w:ins w:id="2114" w:author="Jacob Lie" w:date="2021-11-11T13:51:00Z">
                <w:rPr>
                  <w:rFonts w:ascii="Cambria Math" w:eastAsiaTheme="minorEastAsia" w:hAnsi="Cambria Math"/>
                  <w:lang w:val="sv-SE"/>
                </w:rPr>
                <m:t>2</m:t>
              </w:ins>
            </m:r>
          </m:sup>
        </m:sSup>
        <m:r>
          <w:ins w:id="2115" w:author="Jacob Lie" w:date="2021-11-11T13:53:00Z">
            <w:rPr>
              <w:rFonts w:ascii="Cambria Math" w:eastAsiaTheme="minorEastAsia" w:hAnsi="Cambria Math"/>
              <w:lang w:val="sv-SE"/>
            </w:rPr>
            <m:t>-</m:t>
          </w:ins>
        </m:r>
        <m:d>
          <m:dPr>
            <m:ctrlPr>
              <w:ins w:id="2116" w:author="Jacob Lie" w:date="2021-11-11T13:53:00Z">
                <w:rPr>
                  <w:rFonts w:ascii="Cambria Math" w:eastAsiaTheme="minorEastAsia" w:hAnsi="Cambria Math"/>
                  <w:i/>
                  <w:lang w:val="en-US"/>
                </w:rPr>
              </w:ins>
            </m:ctrlPr>
          </m:dPr>
          <m:e>
            <m:sSubSup>
              <m:sSubSupPr>
                <m:ctrlPr>
                  <w:ins w:id="2117" w:author="Jacob Lie" w:date="2021-11-11T13:55:00Z">
                    <w:rPr>
                      <w:rFonts w:ascii="Cambria Math" w:eastAsiaTheme="minorEastAsia" w:hAnsi="Cambria Math"/>
                      <w:i/>
                      <w:lang w:val="en-US"/>
                    </w:rPr>
                  </w:ins>
                </m:ctrlPr>
              </m:sSubSupPr>
              <m:e>
                <m:sSup>
                  <m:sSupPr>
                    <m:ctrlPr>
                      <w:ins w:id="2118" w:author="Jacob Lie" w:date="2021-11-11T13:56:00Z">
                        <w:rPr>
                          <w:rFonts w:ascii="Cambria Math" w:eastAsiaTheme="minorEastAsia" w:hAnsi="Cambria Math"/>
                          <w:i/>
                          <w:lang w:val="en-US"/>
                        </w:rPr>
                      </w:ins>
                    </m:ctrlPr>
                  </m:sSupPr>
                  <m:e>
                    <m:r>
                      <w:ins w:id="2119" w:author="Jacob Lie" w:date="2021-11-11T13:56:00Z">
                        <w:rPr>
                          <w:rFonts w:ascii="Cambria Math" w:eastAsiaTheme="minorEastAsia" w:hAnsi="Cambria Math"/>
                          <w:lang w:val="en-US"/>
                        </w:rPr>
                        <m:t>p</m:t>
                      </w:ins>
                    </m:r>
                    <m:ctrlPr>
                      <w:ins w:id="2120" w:author="Jacob Lie" w:date="2021-11-11T13:56:00Z">
                        <w:rPr>
                          <w:rFonts w:ascii="Cambria Math" w:eastAsia="Cambria Math" w:hAnsi="Cambria Math" w:cs="Cambria Math"/>
                          <w:i/>
                          <w:lang w:val="en-US"/>
                        </w:rPr>
                      </w:ins>
                    </m:ctrlPr>
                  </m:e>
                  <m:sup>
                    <m:r>
                      <w:ins w:id="2121" w:author="Jacob Lie" w:date="2021-11-11T13:56:00Z">
                        <w:rPr>
                          <w:rFonts w:ascii="Cambria Math" w:eastAsiaTheme="minorEastAsia" w:hAnsi="Cambria Math"/>
                          <w:lang w:val="sv-SE"/>
                        </w:rPr>
                        <m:t>'</m:t>
                      </w:ins>
                    </m:r>
                  </m:sup>
                </m:sSup>
              </m:e>
              <m:sub>
                <m:r>
                  <w:ins w:id="2122" w:author="Jacob Lie" w:date="2021-11-11T13:55:00Z">
                    <w:rPr>
                      <w:rFonts w:ascii="Cambria Math" w:eastAsiaTheme="minorEastAsia" w:hAnsi="Cambria Math"/>
                      <w:lang w:val="en-US"/>
                    </w:rPr>
                    <m:t>e</m:t>
                  </w:ins>
                </m:r>
              </m:sub>
              <m:sup>
                <m:r>
                  <w:ins w:id="2123" w:author="Jacob Lie" w:date="2021-11-11T13:55:00Z">
                    <w:rPr>
                      <w:rFonts w:ascii="Cambria Math" w:eastAsiaTheme="minorEastAsia" w:hAnsi="Cambria Math"/>
                      <w:lang w:val="sv-SE"/>
                    </w:rPr>
                    <m:t>2</m:t>
                  </w:ins>
                </m:r>
              </m:sup>
            </m:sSubSup>
            <m:func>
              <m:funcPr>
                <m:ctrlPr>
                  <w:ins w:id="2124" w:author="Jacob Lie" w:date="2021-11-11T13:54:00Z">
                    <w:rPr>
                      <w:rFonts w:ascii="Cambria Math" w:eastAsiaTheme="minorEastAsia" w:hAnsi="Cambria Math"/>
                      <w:i/>
                      <w:lang w:val="en-US"/>
                    </w:rPr>
                  </w:ins>
                </m:ctrlPr>
              </m:funcPr>
              <m:fName>
                <m:sSup>
                  <m:sSupPr>
                    <m:ctrlPr>
                      <w:ins w:id="2125" w:author="Jacob Lie" w:date="2021-11-11T13:54:00Z">
                        <w:rPr>
                          <w:rFonts w:ascii="Cambria Math" w:eastAsiaTheme="minorEastAsia" w:hAnsi="Cambria Math"/>
                          <w:i/>
                          <w:lang w:val="en-US"/>
                        </w:rPr>
                      </w:ins>
                    </m:ctrlPr>
                  </m:sSupPr>
                  <m:e>
                    <m:r>
                      <m:rPr>
                        <m:sty m:val="p"/>
                      </m:rPr>
                      <w:rPr>
                        <w:rFonts w:ascii="Cambria Math" w:eastAsiaTheme="minorEastAsia" w:hAnsi="Cambria Math"/>
                        <w:lang w:val="sv-SE"/>
                      </w:rPr>
                      <m:t>cos</m:t>
                    </m:r>
                  </m:e>
                  <m:sup>
                    <m:r>
                      <w:ins w:id="2126" w:author="Jacob Lie" w:date="2021-11-11T13:54:00Z">
                        <w:rPr>
                          <w:rFonts w:ascii="Cambria Math" w:eastAsiaTheme="minorEastAsia" w:hAnsi="Cambria Math"/>
                          <w:lang w:val="sv-SE"/>
                        </w:rPr>
                        <m:t>2</m:t>
                      </w:ins>
                    </m:r>
                    <m:ctrlPr>
                      <w:ins w:id="2127" w:author="Jacob Lie" w:date="2021-11-11T13:54:00Z">
                        <w:rPr>
                          <w:rFonts w:ascii="Cambria Math" w:eastAsiaTheme="minorEastAsia" w:hAnsi="Cambria Math"/>
                          <w:lang w:val="en-US"/>
                        </w:rPr>
                      </w:ins>
                    </m:ctrlPr>
                  </m:sup>
                </m:sSup>
              </m:fName>
              <m:e>
                <m:r>
                  <w:ins w:id="2128" w:author="Jacob Lie" w:date="2021-11-11T13:55:00Z">
                    <w:rPr>
                      <w:rFonts w:ascii="Cambria Math" w:eastAsiaTheme="minorEastAsia" w:hAnsi="Cambria Math"/>
                      <w:lang w:val="en-US"/>
                    </w:rPr>
                    <m:t>θ</m:t>
                  </w:ins>
                </m:r>
              </m:e>
            </m:func>
            <m:r>
              <w:ins w:id="2129" w:author="Jacob Lie" w:date="2021-11-11T13:54:00Z">
                <w:rPr>
                  <w:rFonts w:ascii="Cambria Math" w:eastAsiaTheme="minorEastAsia" w:hAnsi="Cambria Math"/>
                  <w:lang w:val="sv-SE"/>
                </w:rPr>
                <m:t>+</m:t>
              </w:ins>
            </m:r>
            <m:sSubSup>
              <m:sSubSupPr>
                <m:ctrlPr>
                  <w:ins w:id="2130" w:author="Jacob Lie" w:date="2021-11-11T13:56:00Z">
                    <w:rPr>
                      <w:rFonts w:ascii="Cambria Math" w:eastAsiaTheme="minorEastAsia" w:hAnsi="Cambria Math"/>
                      <w:i/>
                      <w:lang w:val="en-US"/>
                    </w:rPr>
                  </w:ins>
                </m:ctrlPr>
              </m:sSubSupPr>
              <m:e>
                <m:sSup>
                  <m:sSupPr>
                    <m:ctrlPr>
                      <w:ins w:id="2131" w:author="Jacob Lie" w:date="2021-11-11T13:56:00Z">
                        <w:rPr>
                          <w:rFonts w:ascii="Cambria Math" w:eastAsiaTheme="minorEastAsia" w:hAnsi="Cambria Math"/>
                          <w:i/>
                          <w:lang w:val="en-US"/>
                        </w:rPr>
                      </w:ins>
                    </m:ctrlPr>
                  </m:sSupPr>
                  <m:e>
                    <m:r>
                      <w:ins w:id="2132" w:author="Jacob Lie" w:date="2021-11-11T13:56:00Z">
                        <w:rPr>
                          <w:rFonts w:ascii="Cambria Math" w:eastAsiaTheme="minorEastAsia" w:hAnsi="Cambria Math"/>
                          <w:lang w:val="en-US"/>
                        </w:rPr>
                        <m:t>p</m:t>
                      </w:ins>
                    </m:r>
                    <m:ctrlPr>
                      <w:ins w:id="2133" w:author="Jacob Lie" w:date="2021-11-11T13:56:00Z">
                        <w:rPr>
                          <w:rFonts w:ascii="Cambria Math" w:eastAsia="Cambria Math" w:hAnsi="Cambria Math" w:cs="Cambria Math"/>
                          <w:i/>
                          <w:lang w:val="en-US"/>
                        </w:rPr>
                      </w:ins>
                    </m:ctrlPr>
                  </m:e>
                  <m:sup>
                    <m:r>
                      <w:ins w:id="2134" w:author="Jacob Lie" w:date="2021-11-11T13:56:00Z">
                        <w:rPr>
                          <w:rFonts w:ascii="Cambria Math" w:eastAsiaTheme="minorEastAsia" w:hAnsi="Cambria Math"/>
                          <w:lang w:val="sv-SE"/>
                        </w:rPr>
                        <m:t>'</m:t>
                      </w:ins>
                    </m:r>
                  </m:sup>
                </m:sSup>
              </m:e>
              <m:sub>
                <m:r>
                  <w:ins w:id="2135" w:author="Jacob Lie" w:date="2021-11-11T13:56:00Z">
                    <w:rPr>
                      <w:rFonts w:ascii="Cambria Math" w:eastAsiaTheme="minorEastAsia" w:hAnsi="Cambria Math"/>
                      <w:lang w:val="en-US"/>
                    </w:rPr>
                    <m:t>e</m:t>
                  </w:ins>
                </m:r>
              </m:sub>
              <m:sup>
                <m:r>
                  <w:ins w:id="2136" w:author="Jacob Lie" w:date="2021-11-11T13:56:00Z">
                    <w:rPr>
                      <w:rFonts w:ascii="Cambria Math" w:eastAsiaTheme="minorEastAsia" w:hAnsi="Cambria Math"/>
                      <w:lang w:val="sv-SE"/>
                    </w:rPr>
                    <m:t>2</m:t>
                  </w:ins>
                </m:r>
              </m:sup>
            </m:sSubSup>
            <m:func>
              <m:funcPr>
                <m:ctrlPr>
                  <w:ins w:id="2137" w:author="Jacob Lie" w:date="2021-11-11T13:54:00Z">
                    <w:rPr>
                      <w:rFonts w:ascii="Cambria Math" w:eastAsiaTheme="minorEastAsia" w:hAnsi="Cambria Math"/>
                      <w:i/>
                      <w:lang w:val="en-US"/>
                    </w:rPr>
                  </w:ins>
                </m:ctrlPr>
              </m:funcPr>
              <m:fName>
                <m:sSup>
                  <m:sSupPr>
                    <m:ctrlPr>
                      <w:ins w:id="2138" w:author="Jacob Lie" w:date="2021-11-11T13:54:00Z">
                        <w:rPr>
                          <w:rFonts w:ascii="Cambria Math" w:eastAsiaTheme="minorEastAsia" w:hAnsi="Cambria Math"/>
                          <w:i/>
                          <w:lang w:val="en-US"/>
                        </w:rPr>
                      </w:ins>
                    </m:ctrlPr>
                  </m:sSupPr>
                  <m:e>
                    <m:r>
                      <m:rPr>
                        <m:sty m:val="p"/>
                      </m:rPr>
                      <w:rPr>
                        <w:rFonts w:ascii="Cambria Math" w:eastAsiaTheme="minorEastAsia" w:hAnsi="Cambria Math"/>
                        <w:lang w:val="sv-SE"/>
                      </w:rPr>
                      <m:t>sin</m:t>
                    </m:r>
                  </m:e>
                  <m:sup>
                    <m:r>
                      <w:ins w:id="2139" w:author="Jacob Lie" w:date="2021-11-11T13:54:00Z">
                        <w:rPr>
                          <w:rFonts w:ascii="Cambria Math" w:eastAsiaTheme="minorEastAsia" w:hAnsi="Cambria Math"/>
                          <w:lang w:val="sv-SE"/>
                        </w:rPr>
                        <m:t>2</m:t>
                      </w:ins>
                    </m:r>
                    <m:ctrlPr>
                      <w:ins w:id="2140" w:author="Jacob Lie" w:date="2021-11-11T13:54:00Z">
                        <w:rPr>
                          <w:rFonts w:ascii="Cambria Math" w:eastAsiaTheme="minorEastAsia" w:hAnsi="Cambria Math"/>
                          <w:lang w:val="en-US"/>
                        </w:rPr>
                      </w:ins>
                    </m:ctrlPr>
                  </m:sup>
                </m:sSup>
              </m:fName>
              <m:e>
                <m:r>
                  <w:ins w:id="2141" w:author="Jacob Lie" w:date="2021-11-11T13:55:00Z">
                    <w:rPr>
                      <w:rFonts w:ascii="Cambria Math" w:eastAsiaTheme="minorEastAsia" w:hAnsi="Cambria Math"/>
                      <w:lang w:val="en-US"/>
                    </w:rPr>
                    <m:t>θ</m:t>
                  </w:ins>
                </m:r>
              </m:e>
            </m:func>
          </m:e>
        </m:d>
        <m:r>
          <w:ins w:id="2142" w:author="Jacob Lie" w:date="2021-11-11T13:57:00Z">
            <w:rPr>
              <w:rFonts w:ascii="Cambria Math" w:eastAsiaTheme="minorEastAsia" w:hAnsi="Cambria Math"/>
              <w:lang w:val="sv-SE"/>
            </w:rPr>
            <m:t xml:space="preserve">= </m:t>
          </w:ins>
        </m:r>
        <m:sSup>
          <m:sSupPr>
            <m:ctrlPr>
              <w:ins w:id="2143" w:author="Jacob Lie" w:date="2021-11-11T13:57:00Z">
                <w:rPr>
                  <w:rFonts w:ascii="Cambria Math" w:eastAsiaTheme="minorEastAsia" w:hAnsi="Cambria Math"/>
                  <w:i/>
                  <w:lang w:val="en-US"/>
                </w:rPr>
              </w:ins>
            </m:ctrlPr>
          </m:sSupPr>
          <m:e>
            <m:d>
              <m:dPr>
                <m:ctrlPr>
                  <w:ins w:id="2144" w:author="Jacob Lie" w:date="2021-11-11T13:57:00Z">
                    <w:rPr>
                      <w:rFonts w:ascii="Cambria Math" w:eastAsiaTheme="minorEastAsia" w:hAnsi="Cambria Math"/>
                      <w:i/>
                      <w:lang w:val="en-US"/>
                    </w:rPr>
                  </w:ins>
                </m:ctrlPr>
              </m:dPr>
              <m:e>
                <m:m>
                  <m:mPr>
                    <m:mcs>
                      <m:mc>
                        <m:mcPr>
                          <m:count m:val="1"/>
                          <m:mcJc m:val="center"/>
                        </m:mcPr>
                      </m:mc>
                    </m:mcs>
                    <m:ctrlPr>
                      <w:ins w:id="2145" w:author="Jacob Lie" w:date="2021-11-11T13:57:00Z">
                        <w:rPr>
                          <w:rFonts w:ascii="Cambria Math" w:eastAsiaTheme="minorEastAsia" w:hAnsi="Cambria Math"/>
                          <w:i/>
                          <w:lang w:val="en-US"/>
                        </w:rPr>
                      </w:ins>
                    </m:ctrlPr>
                  </m:mPr>
                  <m:mr>
                    <m:e>
                      <m:f>
                        <m:fPr>
                          <m:ctrlPr>
                            <w:ins w:id="2146" w:author="Jacob Lie" w:date="2021-11-11T13:57:00Z">
                              <w:rPr>
                                <w:rFonts w:ascii="Cambria Math" w:eastAsiaTheme="minorEastAsia" w:hAnsi="Cambria Math"/>
                                <w:i/>
                                <w:lang w:val="en-US"/>
                              </w:rPr>
                            </w:ins>
                          </m:ctrlPr>
                        </m:fPr>
                        <m:num>
                          <m:sSubSup>
                            <m:sSubSupPr>
                              <m:ctrlPr>
                                <w:ins w:id="2147" w:author="Jacob Lie" w:date="2021-11-11T13:57:00Z">
                                  <w:rPr>
                                    <w:rFonts w:ascii="Cambria Math" w:eastAsiaTheme="minorEastAsia" w:hAnsi="Cambria Math"/>
                                    <w:i/>
                                    <w:lang w:val="en-US"/>
                                  </w:rPr>
                                </w:ins>
                              </m:ctrlPr>
                            </m:sSubSupPr>
                            <m:e>
                              <m:r>
                                <w:ins w:id="2148" w:author="Jacob Lie" w:date="2021-11-11T13:57:00Z">
                                  <w:rPr>
                                    <w:rFonts w:ascii="Cambria Math" w:eastAsiaTheme="minorEastAsia" w:hAnsi="Cambria Math"/>
                                    <w:lang w:val="en-US"/>
                                  </w:rPr>
                                  <m:t>E</m:t>
                                </w:ins>
                              </m:r>
                            </m:e>
                            <m:sub>
                              <m:r>
                                <w:ins w:id="2149" w:author="Jacob Lie" w:date="2021-11-11T13:57:00Z">
                                  <w:rPr>
                                    <w:rFonts w:ascii="Cambria Math" w:eastAsiaTheme="minorEastAsia" w:hAnsi="Cambria Math"/>
                                    <w:lang w:val="en-US"/>
                                  </w:rPr>
                                  <m:t>e</m:t>
                                </w:ins>
                              </m:r>
                            </m:sub>
                            <m:sup>
                              <m:r>
                                <w:ins w:id="2150" w:author="Jacob Lie" w:date="2021-11-11T13:57:00Z">
                                  <w:rPr>
                                    <w:rFonts w:ascii="Cambria Math" w:eastAsiaTheme="minorEastAsia" w:hAnsi="Cambria Math"/>
                                    <w:lang w:val="sv-SE"/>
                                  </w:rPr>
                                  <m:t>'</m:t>
                                </w:ins>
                              </m:r>
                            </m:sup>
                          </m:sSubSup>
                        </m:num>
                        <m:den>
                          <m:r>
                            <w:ins w:id="2151" w:author="Jacob Lie" w:date="2021-11-11T13:57:00Z">
                              <w:rPr>
                                <w:rFonts w:ascii="Cambria Math" w:eastAsiaTheme="minorEastAsia" w:hAnsi="Cambria Math"/>
                                <w:lang w:val="en-US"/>
                              </w:rPr>
                              <m:t>c</m:t>
                            </w:ins>
                          </m:r>
                        </m:den>
                      </m:f>
                    </m:e>
                  </m:mr>
                </m:m>
              </m:e>
            </m:d>
          </m:e>
          <m:sup>
            <m:r>
              <w:ins w:id="2152" w:author="Jacob Lie" w:date="2021-11-11T13:57:00Z">
                <w:rPr>
                  <w:rFonts w:ascii="Cambria Math" w:eastAsiaTheme="minorEastAsia" w:hAnsi="Cambria Math"/>
                  <w:lang w:val="sv-SE"/>
                </w:rPr>
                <m:t>2</m:t>
              </w:ins>
            </m:r>
          </m:sup>
        </m:sSup>
        <m:r>
          <w:ins w:id="2153" w:author="Jacob Lie" w:date="2021-11-11T13:58:00Z">
            <w:rPr>
              <w:rFonts w:ascii="Cambria Math" w:eastAsiaTheme="minorEastAsia" w:hAnsi="Cambria Math"/>
              <w:lang w:val="sv-SE"/>
            </w:rPr>
            <m:t>-</m:t>
          </w:ins>
        </m:r>
        <m:sSubSup>
          <m:sSubSupPr>
            <m:ctrlPr>
              <w:ins w:id="2154" w:author="Jacob Lie" w:date="2021-11-11T13:58:00Z">
                <w:rPr>
                  <w:rFonts w:ascii="Cambria Math" w:eastAsiaTheme="minorEastAsia" w:hAnsi="Cambria Math"/>
                  <w:i/>
                  <w:lang w:val="en-US"/>
                </w:rPr>
              </w:ins>
            </m:ctrlPr>
          </m:sSubSupPr>
          <m:e>
            <m:sSup>
              <m:sSupPr>
                <m:ctrlPr>
                  <w:ins w:id="2155" w:author="Jacob Lie" w:date="2021-11-11T13:58:00Z">
                    <w:rPr>
                      <w:rFonts w:ascii="Cambria Math" w:eastAsiaTheme="minorEastAsia" w:hAnsi="Cambria Math"/>
                      <w:i/>
                      <w:lang w:val="en-US"/>
                    </w:rPr>
                  </w:ins>
                </m:ctrlPr>
              </m:sSupPr>
              <m:e>
                <m:r>
                  <w:ins w:id="2156" w:author="Jacob Lie" w:date="2021-11-11T13:58:00Z">
                    <w:rPr>
                      <w:rFonts w:ascii="Cambria Math" w:eastAsiaTheme="minorEastAsia" w:hAnsi="Cambria Math"/>
                      <w:lang w:val="en-US"/>
                    </w:rPr>
                    <m:t>p</m:t>
                  </w:ins>
                </m:r>
                <m:ctrlPr>
                  <w:ins w:id="2157" w:author="Jacob Lie" w:date="2021-11-11T13:58:00Z">
                    <w:rPr>
                      <w:rFonts w:ascii="Cambria Math" w:eastAsia="Cambria Math" w:hAnsi="Cambria Math" w:cs="Cambria Math"/>
                      <w:i/>
                      <w:lang w:val="en-US"/>
                    </w:rPr>
                  </w:ins>
                </m:ctrlPr>
              </m:e>
              <m:sup>
                <m:r>
                  <w:ins w:id="2158" w:author="Jacob Lie" w:date="2021-11-11T13:58:00Z">
                    <w:rPr>
                      <w:rFonts w:ascii="Cambria Math" w:eastAsiaTheme="minorEastAsia" w:hAnsi="Cambria Math"/>
                      <w:lang w:val="sv-SE"/>
                    </w:rPr>
                    <m:t>'</m:t>
                  </w:ins>
                </m:r>
              </m:sup>
            </m:sSup>
          </m:e>
          <m:sub>
            <m:r>
              <w:ins w:id="2159" w:author="Jacob Lie" w:date="2021-11-11T13:58:00Z">
                <w:rPr>
                  <w:rFonts w:ascii="Cambria Math" w:eastAsiaTheme="minorEastAsia" w:hAnsi="Cambria Math"/>
                  <w:lang w:val="en-US"/>
                </w:rPr>
                <m:t>e</m:t>
              </w:ins>
            </m:r>
          </m:sub>
          <m:sup>
            <m:r>
              <w:ins w:id="2160" w:author="Jacob Lie" w:date="2021-11-11T13:58:00Z">
                <w:rPr>
                  <w:rFonts w:ascii="Cambria Math" w:eastAsiaTheme="minorEastAsia" w:hAnsi="Cambria Math"/>
                  <w:lang w:val="sv-SE"/>
                </w:rPr>
                <m:t>2</m:t>
              </w:ins>
            </m:r>
          </m:sup>
        </m:sSubSup>
        <m:r>
          <w:ins w:id="2161" w:author="Jacob Lie" w:date="2021-11-11T13:57:00Z">
            <w:rPr>
              <w:rFonts w:ascii="Cambria Math" w:eastAsiaTheme="minorEastAsia" w:hAnsi="Cambria Math"/>
              <w:lang w:val="sv-SE"/>
            </w:rPr>
            <m:t xml:space="preserve"> </m:t>
          </w:ins>
        </m:r>
      </m:oMath>
      <w:ins w:id="2162" w:author="Jacob Lie" w:date="2021-11-11T13:51:00Z">
        <w:r w:rsidR="003B6E5C" w:rsidRPr="002C3C7F">
          <w:rPr>
            <w:rFonts w:eastAsiaTheme="minorEastAsia"/>
            <w:lang w:val="sv-SE"/>
          </w:rPr>
          <w:t xml:space="preserve">  </w:t>
        </w:r>
      </w:ins>
      <w:ins w:id="2163" w:author="Jacob Lie" w:date="2021-11-11T13:40:00Z">
        <w:r w:rsidR="00B6628B" w:rsidRPr="002C3C7F">
          <w:rPr>
            <w:rFonts w:eastAsiaTheme="minorEastAsia"/>
            <w:b/>
            <w:bCs/>
            <w:lang w:val="sv-SE"/>
          </w:rPr>
          <w:t xml:space="preserve"> </w:t>
        </w:r>
      </w:ins>
    </w:p>
    <w:p w14:paraId="55191863" w14:textId="131B4313" w:rsidR="00CC271F" w:rsidRDefault="00CD208D" w:rsidP="00014C20">
      <w:pPr>
        <w:rPr>
          <w:ins w:id="2164" w:author="Jacob Lie" w:date="2021-11-11T14:37:00Z"/>
          <w:rFonts w:eastAsiaTheme="minorEastAsia"/>
          <w:lang w:val="en-US"/>
        </w:rPr>
      </w:pPr>
      <w:ins w:id="2165" w:author="Jacob Lie" w:date="2021-11-11T14:30:00Z">
        <w:r>
          <w:rPr>
            <w:rFonts w:eastAsiaTheme="minorEastAsia"/>
            <w:lang w:val="en-US"/>
          </w:rPr>
          <w:t xml:space="preserve">If we </w:t>
        </w:r>
      </w:ins>
      <w:ins w:id="2166" w:author="Jacob Lie" w:date="2021-11-11T14:31:00Z">
        <w:r w:rsidR="00681C5B">
          <w:rPr>
            <w:rFonts w:eastAsiaTheme="minorEastAsia"/>
            <w:lang w:val="en-US"/>
          </w:rPr>
          <w:t xml:space="preserve">use </w:t>
        </w:r>
      </w:ins>
      <w:ins w:id="2167" w:author="Jacob Lie" w:date="2021-11-11T14:32:00Z">
        <w:r w:rsidR="00464C24">
          <w:rPr>
            <w:rFonts w:eastAsiaTheme="minorEastAsia"/>
            <w:lang w:val="en-US"/>
          </w:rPr>
          <w:t>equation</w:t>
        </w:r>
      </w:ins>
      <w:ins w:id="2168" w:author="Jacob Lie" w:date="2021-11-11T14:31:00Z">
        <w:r w:rsidR="00681C5B">
          <w:rPr>
            <w:rFonts w:eastAsiaTheme="minorEastAsia"/>
            <w:lang w:val="en-US"/>
          </w:rPr>
          <w:t xml:space="preserve"> </w:t>
        </w:r>
      </w:ins>
      <w:ins w:id="2169" w:author="Jacob Lie" w:date="2021-11-11T14:32:00Z">
        <w:r w:rsidR="00464C24">
          <w:rPr>
            <w:rFonts w:eastAsiaTheme="minorEastAsia"/>
            <w:lang w:val="en-US"/>
          </w:rPr>
          <w:fldChar w:fldCharType="begin"/>
        </w:r>
        <w:r w:rsidR="00464C24">
          <w:rPr>
            <w:rFonts w:eastAsiaTheme="minorEastAsia"/>
            <w:lang w:val="en-US"/>
          </w:rPr>
          <w:instrText xml:space="preserve"> REF _Ref87533539 \h </w:instrText>
        </w:r>
      </w:ins>
      <w:r w:rsidR="00464C24">
        <w:rPr>
          <w:rFonts w:eastAsiaTheme="minorEastAsia"/>
          <w:lang w:val="en-US"/>
        </w:rPr>
      </w:r>
      <w:r w:rsidR="00464C24">
        <w:rPr>
          <w:rFonts w:eastAsiaTheme="minorEastAsia"/>
          <w:lang w:val="en-US"/>
        </w:rPr>
        <w:fldChar w:fldCharType="separate"/>
      </w:r>
      <w:ins w:id="2170" w:author="Jacob Lie" w:date="2022-02-01T16:03:00Z">
        <w:r w:rsidR="003159C2" w:rsidRPr="003159C2">
          <w:rPr>
            <w:noProof/>
            <w:szCs w:val="24"/>
            <w:lang w:val="en-US"/>
            <w:rPrChange w:id="2171" w:author="Jacob Lie" w:date="2022-02-01T16:03:00Z">
              <w:rPr>
                <w:noProof/>
                <w:szCs w:val="24"/>
              </w:rPr>
            </w:rPrChange>
          </w:rPr>
          <w:t>2</w:t>
        </w:r>
        <w:r w:rsidR="003159C2" w:rsidRPr="003159C2">
          <w:rPr>
            <w:szCs w:val="24"/>
            <w:lang w:val="en-US"/>
            <w:rPrChange w:id="2172" w:author="Jacob Lie" w:date="2022-02-01T16:03:00Z">
              <w:rPr>
                <w:szCs w:val="24"/>
              </w:rPr>
            </w:rPrChange>
          </w:rPr>
          <w:noBreakHyphen/>
        </w:r>
        <w:r w:rsidR="003159C2" w:rsidRPr="003159C2">
          <w:rPr>
            <w:noProof/>
            <w:szCs w:val="24"/>
            <w:lang w:val="en-US"/>
            <w:rPrChange w:id="2173" w:author="Jacob Lie" w:date="2022-02-01T16:03:00Z">
              <w:rPr>
                <w:noProof/>
                <w:szCs w:val="24"/>
              </w:rPr>
            </w:rPrChange>
          </w:rPr>
          <w:t>2</w:t>
        </w:r>
      </w:ins>
      <w:ins w:id="2174" w:author="Jacob Lie" w:date="2021-11-11T14:32:00Z">
        <w:r w:rsidR="00464C24">
          <w:rPr>
            <w:rFonts w:eastAsiaTheme="minorEastAsia"/>
            <w:lang w:val="en-US"/>
          </w:rPr>
          <w:fldChar w:fldCharType="end"/>
        </w:r>
      </w:ins>
      <w:ins w:id="2175" w:author="Jacob Lie" w:date="2021-11-11T14:34:00Z">
        <w:r w:rsidR="004B344E">
          <w:rPr>
            <w:rFonts w:eastAsiaTheme="minorEastAsia"/>
            <w:lang w:val="en-US"/>
          </w:rPr>
          <w:t xml:space="preserve">, we </w:t>
        </w:r>
      </w:ins>
      <w:ins w:id="2176" w:author="Jacob Lie" w:date="2021-11-11T14:35:00Z">
        <w:r w:rsidR="004C620E">
          <w:rPr>
            <w:rFonts w:eastAsiaTheme="minorEastAsia"/>
            <w:lang w:val="en-US"/>
          </w:rPr>
          <w:t xml:space="preserve">can exchange </w:t>
        </w:r>
      </w:ins>
      <m:oMath>
        <m:sSup>
          <m:sSupPr>
            <m:ctrlPr>
              <w:ins w:id="2177" w:author="Jacob Lie" w:date="2021-11-11T14:35:00Z">
                <w:rPr>
                  <w:rFonts w:ascii="Cambria Math" w:eastAsiaTheme="minorEastAsia" w:hAnsi="Cambria Math"/>
                  <w:i/>
                  <w:lang w:val="en-US"/>
                </w:rPr>
              </w:ins>
            </m:ctrlPr>
          </m:sSupPr>
          <m:e>
            <m:d>
              <m:dPr>
                <m:ctrlPr>
                  <w:ins w:id="2178" w:author="Jacob Lie" w:date="2021-11-11T14:35:00Z">
                    <w:rPr>
                      <w:rFonts w:ascii="Cambria Math" w:eastAsiaTheme="minorEastAsia" w:hAnsi="Cambria Math"/>
                      <w:i/>
                      <w:lang w:val="en-US"/>
                    </w:rPr>
                  </w:ins>
                </m:ctrlPr>
              </m:dPr>
              <m:e>
                <m:m>
                  <m:mPr>
                    <m:mcs>
                      <m:mc>
                        <m:mcPr>
                          <m:count m:val="1"/>
                          <m:mcJc m:val="center"/>
                        </m:mcPr>
                      </m:mc>
                    </m:mcs>
                    <m:ctrlPr>
                      <w:ins w:id="2179" w:author="Jacob Lie" w:date="2021-11-11T14:35:00Z">
                        <w:rPr>
                          <w:rFonts w:ascii="Cambria Math" w:eastAsiaTheme="minorEastAsia" w:hAnsi="Cambria Math"/>
                          <w:i/>
                          <w:lang w:val="en-US"/>
                        </w:rPr>
                      </w:ins>
                    </m:ctrlPr>
                  </m:mPr>
                  <m:mr>
                    <m:e>
                      <m:f>
                        <m:fPr>
                          <m:ctrlPr>
                            <w:ins w:id="2180" w:author="Jacob Lie" w:date="2021-11-11T14:35:00Z">
                              <w:rPr>
                                <w:rFonts w:ascii="Cambria Math" w:eastAsiaTheme="minorEastAsia" w:hAnsi="Cambria Math"/>
                                <w:i/>
                                <w:lang w:val="en-US"/>
                              </w:rPr>
                            </w:ins>
                          </m:ctrlPr>
                        </m:fPr>
                        <m:num>
                          <m:sSubSup>
                            <m:sSubSupPr>
                              <m:ctrlPr>
                                <w:ins w:id="2181" w:author="Jacob Lie" w:date="2021-11-11T14:35:00Z">
                                  <w:rPr>
                                    <w:rFonts w:ascii="Cambria Math" w:eastAsiaTheme="minorEastAsia" w:hAnsi="Cambria Math"/>
                                    <w:i/>
                                    <w:lang w:val="en-US"/>
                                  </w:rPr>
                                </w:ins>
                              </m:ctrlPr>
                            </m:sSubSupPr>
                            <m:e>
                              <m:r>
                                <w:ins w:id="2182" w:author="Jacob Lie" w:date="2021-11-11T14:35:00Z">
                                  <w:rPr>
                                    <w:rFonts w:ascii="Cambria Math" w:eastAsiaTheme="minorEastAsia" w:hAnsi="Cambria Math"/>
                                    <w:lang w:val="en-US"/>
                                  </w:rPr>
                                  <m:t>E</m:t>
                                </w:ins>
                              </m:r>
                            </m:e>
                            <m:sub>
                              <m:r>
                                <w:ins w:id="2183" w:author="Jacob Lie" w:date="2021-11-11T14:35:00Z">
                                  <w:rPr>
                                    <w:rFonts w:ascii="Cambria Math" w:eastAsiaTheme="minorEastAsia" w:hAnsi="Cambria Math"/>
                                    <w:lang w:val="en-US"/>
                                  </w:rPr>
                                  <m:t>e</m:t>
                                </w:ins>
                              </m:r>
                            </m:sub>
                            <m:sup>
                              <m:r>
                                <w:ins w:id="2184" w:author="Jacob Lie" w:date="2021-11-11T14:35:00Z">
                                  <w:rPr>
                                    <w:rFonts w:ascii="Cambria Math" w:eastAsiaTheme="minorEastAsia" w:hAnsi="Cambria Math"/>
                                    <w:lang w:val="en-US"/>
                                  </w:rPr>
                                  <m:t>'</m:t>
                                </w:ins>
                              </m:r>
                            </m:sup>
                          </m:sSubSup>
                        </m:num>
                        <m:den>
                          <m:r>
                            <w:ins w:id="2185" w:author="Jacob Lie" w:date="2021-11-11T14:35:00Z">
                              <w:rPr>
                                <w:rFonts w:ascii="Cambria Math" w:eastAsiaTheme="minorEastAsia" w:hAnsi="Cambria Math"/>
                                <w:lang w:val="en-US"/>
                              </w:rPr>
                              <m:t>c</m:t>
                            </w:ins>
                          </m:r>
                        </m:den>
                      </m:f>
                    </m:e>
                  </m:mr>
                </m:m>
              </m:e>
            </m:d>
          </m:e>
          <m:sup>
            <m:r>
              <w:ins w:id="2186" w:author="Jacob Lie" w:date="2021-11-11T14:35:00Z">
                <w:rPr>
                  <w:rFonts w:ascii="Cambria Math" w:eastAsiaTheme="minorEastAsia" w:hAnsi="Cambria Math"/>
                  <w:lang w:val="en-US"/>
                </w:rPr>
                <m:t>2</m:t>
              </w:ins>
            </m:r>
          </m:sup>
        </m:sSup>
      </m:oMath>
      <w:ins w:id="2187" w:author="Jacob Lie" w:date="2021-11-11T14:35:00Z">
        <w:r w:rsidR="00D57C33">
          <w:rPr>
            <w:rFonts w:eastAsiaTheme="minorEastAsia"/>
            <w:lang w:val="en-US"/>
          </w:rPr>
          <w:t>with</w:t>
        </w:r>
      </w:ins>
      <w:ins w:id="2188" w:author="Jacob Lie" w:date="2021-11-11T14:36:00Z">
        <w:r w:rsidR="00270A49">
          <w:rPr>
            <w:rFonts w:eastAsiaTheme="minorEastAsia"/>
            <w:lang w:val="en-US"/>
          </w:rPr>
          <w:t xml:space="preserve"> </w:t>
        </w:r>
      </w:ins>
      <m:oMath>
        <m:sSup>
          <m:sSupPr>
            <m:ctrlPr>
              <w:ins w:id="2189" w:author="Jacob Lie" w:date="2021-11-11T14:36:00Z">
                <w:rPr>
                  <w:rFonts w:ascii="Cambria Math" w:eastAsiaTheme="minorEastAsia" w:hAnsi="Cambria Math"/>
                  <w:i/>
                  <w:lang w:val="en-US"/>
                </w:rPr>
              </w:ins>
            </m:ctrlPr>
          </m:sSupPr>
          <m:e>
            <m:sSubSup>
              <m:sSubSupPr>
                <m:ctrlPr>
                  <w:ins w:id="2190" w:author="Jacob Lie" w:date="2021-11-11T14:36:00Z">
                    <w:rPr>
                      <w:rFonts w:ascii="Cambria Math" w:eastAsiaTheme="minorEastAsia" w:hAnsi="Cambria Math"/>
                      <w:i/>
                      <w:lang w:val="en-US"/>
                    </w:rPr>
                  </w:ins>
                </m:ctrlPr>
              </m:sSubSupPr>
              <m:e>
                <m:r>
                  <w:ins w:id="2191" w:author="Jacob Lie" w:date="2021-11-11T14:36:00Z">
                    <w:rPr>
                      <w:rFonts w:ascii="Cambria Math" w:eastAsiaTheme="minorEastAsia" w:hAnsi="Cambria Math"/>
                      <w:lang w:val="en-US"/>
                    </w:rPr>
                    <m:t>p</m:t>
                  </w:ins>
                </m:r>
                <m:ctrlPr>
                  <w:ins w:id="2192" w:author="Jacob Lie" w:date="2021-11-11T14:36:00Z">
                    <w:rPr>
                      <w:rFonts w:ascii="Cambria Math" w:eastAsia="Cambria Math" w:hAnsi="Cambria Math" w:cs="Cambria Math"/>
                      <w:i/>
                      <w:lang w:val="en-US"/>
                    </w:rPr>
                  </w:ins>
                </m:ctrlPr>
              </m:e>
              <m:sub>
                <m:r>
                  <w:ins w:id="2193" w:author="Jacob Lie" w:date="2021-11-11T14:36:00Z">
                    <w:rPr>
                      <w:rFonts w:ascii="Cambria Math" w:eastAsiaTheme="minorEastAsia" w:hAnsi="Cambria Math"/>
                      <w:lang w:val="en-US"/>
                    </w:rPr>
                    <m:t>e</m:t>
                  </w:ins>
                </m:r>
              </m:sub>
              <m:sup>
                <m:r>
                  <w:ins w:id="2194" w:author="Jacob Lie" w:date="2021-11-11T14:36:00Z">
                    <w:rPr>
                      <w:rFonts w:ascii="Cambria Math" w:eastAsiaTheme="minorEastAsia" w:hAnsi="Cambria Math"/>
                      <w:lang w:val="en-US"/>
                    </w:rPr>
                    <m:t>'</m:t>
                  </w:ins>
                </m:r>
              </m:sup>
            </m:sSubSup>
          </m:e>
          <m:sup>
            <m:r>
              <w:ins w:id="2195" w:author="Jacob Lie" w:date="2021-11-11T14:36:00Z">
                <w:rPr>
                  <w:rFonts w:ascii="Cambria Math" w:eastAsiaTheme="minorEastAsia" w:hAnsi="Cambria Math"/>
                  <w:lang w:val="en-US"/>
                </w:rPr>
                <m:t>2</m:t>
              </w:ins>
            </m:r>
          </m:sup>
        </m:sSup>
        <m:r>
          <w:ins w:id="2196" w:author="Jacob Lie" w:date="2021-11-11T14:36:00Z">
            <w:rPr>
              <w:rFonts w:ascii="Cambria Math" w:eastAsiaTheme="minorEastAsia" w:hAnsi="Cambria Math"/>
              <w:lang w:val="en-US"/>
            </w:rPr>
            <m:t>+</m:t>
          </w:ins>
        </m:r>
        <m:sSubSup>
          <m:sSubSupPr>
            <m:ctrlPr>
              <w:ins w:id="2197" w:author="Jacob Lie" w:date="2021-11-11T14:46:00Z">
                <w:rPr>
                  <w:rFonts w:ascii="Cambria Math" w:eastAsiaTheme="minorEastAsia" w:hAnsi="Cambria Math"/>
                  <w:i/>
                  <w:lang w:val="en-US"/>
                </w:rPr>
              </w:ins>
            </m:ctrlPr>
          </m:sSubSupPr>
          <m:e>
            <m:r>
              <w:ins w:id="2198" w:author="Jacob Lie" w:date="2021-11-11T14:36:00Z">
                <w:rPr>
                  <w:rFonts w:ascii="Cambria Math" w:eastAsiaTheme="minorEastAsia" w:hAnsi="Cambria Math"/>
                  <w:lang w:val="en-US"/>
                </w:rPr>
                <m:t>m</m:t>
              </w:ins>
            </m:r>
          </m:e>
          <m:sub>
            <m:r>
              <w:ins w:id="2199" w:author="Jacob Lie" w:date="2021-11-11T14:36:00Z">
                <w:rPr>
                  <w:rFonts w:ascii="Cambria Math" w:eastAsiaTheme="minorEastAsia" w:hAnsi="Cambria Math"/>
                  <w:lang w:val="en-US"/>
                </w:rPr>
                <m:t>e</m:t>
              </w:ins>
            </m:r>
          </m:sub>
          <m:sup>
            <m:r>
              <w:ins w:id="2200" w:author="Jacob Lie" w:date="2021-11-11T14:46:00Z">
                <w:rPr>
                  <w:rFonts w:ascii="Cambria Math" w:eastAsiaTheme="minorEastAsia" w:hAnsi="Cambria Math"/>
                  <w:lang w:val="en-US"/>
                </w:rPr>
                <m:t>2</m:t>
              </w:ins>
            </m:r>
          </m:sup>
        </m:sSubSup>
        <m:r>
          <w:ins w:id="2201" w:author="Jacob Lie" w:date="2021-11-11T14:37:00Z">
            <w:rPr>
              <w:rFonts w:ascii="Cambria Math" w:eastAsiaTheme="minorEastAsia" w:hAnsi="Cambria Math"/>
              <w:lang w:val="en-US"/>
            </w:rPr>
            <m:t xml:space="preserve"> </m:t>
          </w:ins>
        </m:r>
        <m:sSup>
          <m:sSupPr>
            <m:ctrlPr>
              <w:ins w:id="2202" w:author="Jacob Lie" w:date="2021-11-11T14:37:00Z">
                <w:rPr>
                  <w:rFonts w:ascii="Cambria Math" w:eastAsiaTheme="minorEastAsia" w:hAnsi="Cambria Math"/>
                  <w:i/>
                  <w:lang w:val="en-US"/>
                </w:rPr>
              </w:ins>
            </m:ctrlPr>
          </m:sSupPr>
          <m:e>
            <m:r>
              <w:ins w:id="2203" w:author="Jacob Lie" w:date="2021-11-11T14:37:00Z">
                <w:rPr>
                  <w:rFonts w:ascii="Cambria Math" w:eastAsiaTheme="minorEastAsia" w:hAnsi="Cambria Math"/>
                  <w:lang w:val="en-US"/>
                </w:rPr>
                <m:t>c</m:t>
              </w:ins>
            </m:r>
          </m:e>
          <m:sup>
            <m:r>
              <w:ins w:id="2204" w:author="Jacob Lie" w:date="2021-11-11T14:37:00Z">
                <w:rPr>
                  <w:rFonts w:ascii="Cambria Math" w:eastAsiaTheme="minorEastAsia" w:hAnsi="Cambria Math"/>
                  <w:lang w:val="en-US"/>
                </w:rPr>
                <m:t>2</m:t>
              </w:ins>
            </m:r>
          </m:sup>
        </m:sSup>
      </m:oMath>
      <w:ins w:id="2205" w:author="Jacob Lie" w:date="2021-11-11T14:37:00Z">
        <w:r w:rsidR="00CC271F">
          <w:rPr>
            <w:rFonts w:eastAsiaTheme="minorEastAsia"/>
            <w:lang w:val="en-US"/>
          </w:rPr>
          <w:t xml:space="preserve">. Then we end up </w:t>
        </w:r>
      </w:ins>
      <w:r w:rsidR="00D85BC1">
        <w:rPr>
          <w:rFonts w:eastAsiaTheme="minorEastAsia"/>
          <w:lang w:val="en-US"/>
        </w:rPr>
        <w:t>with</w:t>
      </w:r>
      <w:ins w:id="2206" w:author="Jacob Lie" w:date="2021-11-11T14:37:00Z">
        <w:r w:rsidR="00CC271F">
          <w:rPr>
            <w:rFonts w:eastAsiaTheme="minorEastAsia"/>
            <w:lang w:val="en-US"/>
          </w:rPr>
          <w:t xml:space="preserve"> </w:t>
        </w:r>
      </w:ins>
    </w:p>
    <w:p w14:paraId="0FFBBA50" w14:textId="736B88C6" w:rsidR="00AC050B" w:rsidRPr="00543663" w:rsidRDefault="0082795C" w:rsidP="00014C20">
      <w:pPr>
        <w:rPr>
          <w:ins w:id="2207" w:author="Jacob Lie" w:date="2021-11-11T14:39:00Z"/>
          <w:rFonts w:eastAsiaTheme="minorEastAsia"/>
          <w:lang w:val="en-US"/>
        </w:rPr>
      </w:pPr>
      <m:oMathPara>
        <m:oMath>
          <m:sSup>
            <m:sSupPr>
              <m:ctrlPr>
                <w:ins w:id="2208" w:author="Jacob Lie" w:date="2021-11-11T14:38:00Z">
                  <w:rPr>
                    <w:rFonts w:ascii="Cambria Math" w:eastAsiaTheme="minorEastAsia" w:hAnsi="Cambria Math"/>
                    <w:b/>
                    <w:i/>
                    <w:lang w:val="en-US"/>
                  </w:rPr>
                </w:ins>
              </m:ctrlPr>
            </m:sSupPr>
            <m:e>
              <m:sSubSup>
                <m:sSubSupPr>
                  <m:ctrlPr>
                    <w:ins w:id="2209" w:author="Jacob Lie" w:date="2021-11-11T14:38:00Z">
                      <w:rPr>
                        <w:rFonts w:ascii="Cambria Math" w:eastAsiaTheme="minorEastAsia" w:hAnsi="Cambria Math"/>
                        <w:b/>
                        <w:i/>
                        <w:lang w:val="en-US"/>
                      </w:rPr>
                    </w:ins>
                  </m:ctrlPr>
                </m:sSubSupPr>
                <m:e>
                  <m:r>
                    <w:ins w:id="2210" w:author="Jacob Lie" w:date="2021-11-11T14:38:00Z">
                      <m:rPr>
                        <m:sty m:val="bi"/>
                      </m:rPr>
                      <w:rPr>
                        <w:rFonts w:ascii="Cambria Math" w:eastAsiaTheme="minorEastAsia" w:hAnsi="Cambria Math"/>
                        <w:lang w:val="en-US"/>
                      </w:rPr>
                      <m:t>P</m:t>
                    </w:ins>
                  </m:r>
                  <m:ctrlPr>
                    <w:ins w:id="2211" w:author="Jacob Lie" w:date="2021-11-11T14:38:00Z">
                      <w:rPr>
                        <w:rFonts w:ascii="Cambria Math" w:eastAsia="Cambria Math" w:hAnsi="Cambria Math" w:cs="Cambria Math"/>
                        <w:b/>
                        <w:i/>
                        <w:lang w:val="en-US"/>
                      </w:rPr>
                    </w:ins>
                  </m:ctrlPr>
                </m:e>
                <m:sub>
                  <m:r>
                    <w:ins w:id="2212" w:author="Jacob Lie" w:date="2021-11-11T14:38:00Z">
                      <m:rPr>
                        <m:sty m:val="bi"/>
                      </m:rPr>
                      <w:rPr>
                        <w:rFonts w:ascii="Cambria Math" w:eastAsiaTheme="minorEastAsia" w:hAnsi="Cambria Math"/>
                        <w:lang w:val="en-US"/>
                      </w:rPr>
                      <m:t>e</m:t>
                    </w:ins>
                  </m:r>
                </m:sub>
                <m:sup>
                  <m:r>
                    <w:ins w:id="2213" w:author="Jacob Lie" w:date="2021-11-11T14:38:00Z">
                      <m:rPr>
                        <m:sty m:val="bi"/>
                      </m:rPr>
                      <w:rPr>
                        <w:rFonts w:ascii="Cambria Math" w:eastAsiaTheme="minorEastAsia" w:hAnsi="Cambria Math"/>
                        <w:lang w:val="en-US"/>
                      </w:rPr>
                      <m:t>'</m:t>
                    </w:ins>
                  </m:r>
                </m:sup>
              </m:sSubSup>
            </m:e>
            <m:sup>
              <m:r>
                <w:ins w:id="2214" w:author="Jacob Lie" w:date="2021-11-11T14:38:00Z">
                  <m:rPr>
                    <m:sty m:val="bi"/>
                  </m:rPr>
                  <w:rPr>
                    <w:rFonts w:ascii="Cambria Math" w:eastAsiaTheme="minorEastAsia" w:hAnsi="Cambria Math"/>
                    <w:lang w:val="en-US"/>
                  </w:rPr>
                  <m:t>2</m:t>
                </w:ins>
              </m:r>
            </m:sup>
          </m:sSup>
          <m:r>
            <w:ins w:id="2215" w:author="Jacob Lie" w:date="2021-11-11T14:38:00Z">
              <m:rPr>
                <m:sty m:val="bi"/>
              </m:rPr>
              <w:rPr>
                <w:rFonts w:ascii="Cambria Math" w:eastAsiaTheme="minorEastAsia" w:hAnsi="Cambria Math"/>
                <w:lang w:val="en-US"/>
              </w:rPr>
              <m:t>=</m:t>
            </w:ins>
          </m:r>
          <m:sSub>
            <m:sSubPr>
              <m:ctrlPr>
                <w:ins w:id="2216" w:author="Jacob Lie" w:date="2021-11-11T14:38:00Z">
                  <w:rPr>
                    <w:rFonts w:ascii="Cambria Math" w:eastAsiaTheme="minorEastAsia" w:hAnsi="Cambria Math"/>
                    <w:i/>
                    <w:lang w:val="en-US"/>
                  </w:rPr>
                </w:ins>
              </m:ctrlPr>
            </m:sSubPr>
            <m:e>
              <m:r>
                <w:ins w:id="2217" w:author="Jacob Lie" w:date="2021-11-11T14:38:00Z">
                  <w:rPr>
                    <w:rFonts w:ascii="Cambria Math" w:eastAsiaTheme="minorEastAsia" w:hAnsi="Cambria Math"/>
                    <w:lang w:val="en-US"/>
                  </w:rPr>
                  <m:t>m</m:t>
                </w:ins>
              </m:r>
            </m:e>
            <m:sub>
              <m:r>
                <w:ins w:id="2218" w:author="Jacob Lie" w:date="2021-11-11T14:38:00Z">
                  <w:rPr>
                    <w:rFonts w:ascii="Cambria Math" w:eastAsiaTheme="minorEastAsia" w:hAnsi="Cambria Math"/>
                    <w:lang w:val="en-US"/>
                  </w:rPr>
                  <m:t>e</m:t>
                </w:ins>
              </m:r>
            </m:sub>
          </m:sSub>
          <m:sSup>
            <m:sSupPr>
              <m:ctrlPr>
                <w:ins w:id="2219" w:author="Jacob Lie" w:date="2021-11-11T14:38:00Z">
                  <w:rPr>
                    <w:rFonts w:ascii="Cambria Math" w:eastAsiaTheme="minorEastAsia" w:hAnsi="Cambria Math"/>
                    <w:i/>
                    <w:lang w:val="en-US"/>
                  </w:rPr>
                </w:ins>
              </m:ctrlPr>
            </m:sSupPr>
            <m:e>
              <m:r>
                <w:ins w:id="2220" w:author="Jacob Lie" w:date="2021-11-11T14:38:00Z">
                  <w:rPr>
                    <w:rFonts w:ascii="Cambria Math" w:eastAsiaTheme="minorEastAsia" w:hAnsi="Cambria Math"/>
                    <w:lang w:val="en-US"/>
                  </w:rPr>
                  <m:t>c</m:t>
                </w:ins>
              </m:r>
            </m:e>
            <m:sup>
              <m:r>
                <w:ins w:id="2221" w:author="Jacob Lie" w:date="2021-11-11T14:38:00Z">
                  <w:rPr>
                    <w:rFonts w:ascii="Cambria Math" w:eastAsiaTheme="minorEastAsia" w:hAnsi="Cambria Math"/>
                    <w:lang w:val="en-US"/>
                  </w:rPr>
                  <m:t>2</m:t>
                </w:ins>
              </m:r>
            </m:sup>
          </m:sSup>
          <m:r>
            <w:ins w:id="2222" w:author="Jacob Lie" w:date="2021-11-11T14:39:00Z">
              <w:rPr>
                <w:rFonts w:ascii="Cambria Math" w:eastAsiaTheme="minorEastAsia" w:hAnsi="Cambria Math"/>
                <w:lang w:val="en-US"/>
              </w:rPr>
              <m:t xml:space="preserve">  </m:t>
            </w:ins>
          </m:r>
          <m:r>
            <w:ins w:id="2223" w:author="Jacob Lie" w:date="2021-11-11T14:38:00Z">
              <w:rPr>
                <w:rFonts w:ascii="Cambria Math" w:eastAsiaTheme="minorEastAsia" w:hAnsi="Cambria Math"/>
                <w:lang w:val="en-US"/>
              </w:rPr>
              <m:t xml:space="preserve"> </m:t>
            </w:ins>
          </m:r>
        </m:oMath>
      </m:oMathPara>
    </w:p>
    <w:p w14:paraId="7A903BB7" w14:textId="7AF802EE" w:rsidR="00543663" w:rsidRDefault="002B5038" w:rsidP="00014C20">
      <w:pPr>
        <w:rPr>
          <w:ins w:id="2224" w:author="Jacob Lie" w:date="2021-11-11T14:40:00Z"/>
          <w:rFonts w:eastAsiaTheme="minorEastAsia"/>
          <w:lang w:val="en-US"/>
        </w:rPr>
      </w:pPr>
      <w:ins w:id="2225" w:author="Jacob Lie" w:date="2021-11-11T14:40:00Z">
        <w:r>
          <w:rPr>
            <w:rFonts w:eastAsiaTheme="minorEastAsia"/>
            <w:lang w:val="en-US"/>
          </w:rPr>
          <w:t>Finally</w:t>
        </w:r>
        <w:r w:rsidR="007B5B67">
          <w:rPr>
            <w:rFonts w:eastAsiaTheme="minorEastAsia"/>
            <w:lang w:val="en-US"/>
          </w:rPr>
          <w:t>,</w:t>
        </w:r>
        <w:r>
          <w:rPr>
            <w:rFonts w:eastAsiaTheme="minorEastAsia"/>
            <w:lang w:val="en-US"/>
          </w:rPr>
          <w:t xml:space="preserve"> we </w:t>
        </w:r>
        <w:r w:rsidR="007B5B67">
          <w:rPr>
            <w:rFonts w:eastAsiaTheme="minorEastAsia"/>
            <w:lang w:val="en-US"/>
          </w:rPr>
          <w:t xml:space="preserve">put all our calculations together and </w:t>
        </w:r>
      </w:ins>
      <w:ins w:id="2226" w:author="Jacob Lie" w:date="2021-11-11T14:43:00Z">
        <w:r w:rsidR="00EC205D">
          <w:rPr>
            <w:rFonts w:eastAsiaTheme="minorEastAsia"/>
            <w:lang w:val="en-US"/>
          </w:rPr>
          <w:t xml:space="preserve">rewrite equation </w:t>
        </w:r>
      </w:ins>
      <w:ins w:id="2227" w:author="Jacob Lie" w:date="2021-11-11T14:44:00Z">
        <w:r w:rsidR="00EC205D">
          <w:rPr>
            <w:rFonts w:eastAsiaTheme="minorEastAsia"/>
            <w:lang w:val="en-US"/>
          </w:rPr>
          <w:fldChar w:fldCharType="begin"/>
        </w:r>
        <w:r w:rsidR="00EC205D">
          <w:rPr>
            <w:rFonts w:eastAsiaTheme="minorEastAsia"/>
            <w:lang w:val="en-US"/>
          </w:rPr>
          <w:instrText xml:space="preserve"> REF _Ref87534264 \h </w:instrText>
        </w:r>
      </w:ins>
      <w:r w:rsidR="00EC205D">
        <w:rPr>
          <w:rFonts w:eastAsiaTheme="minorEastAsia"/>
          <w:lang w:val="en-US"/>
        </w:rPr>
      </w:r>
      <w:r w:rsidR="00EC205D">
        <w:rPr>
          <w:rFonts w:eastAsiaTheme="minorEastAsia"/>
          <w:lang w:val="en-US"/>
        </w:rPr>
        <w:fldChar w:fldCharType="separate"/>
      </w:r>
      <w:ins w:id="2228" w:author="Jacob Lie" w:date="2022-02-01T16:03:00Z">
        <w:r w:rsidR="003159C2" w:rsidRPr="003159C2">
          <w:rPr>
            <w:noProof/>
            <w:lang w:val="en-US"/>
            <w:rPrChange w:id="2229" w:author="Jacob Lie" w:date="2022-02-01T16:03:00Z">
              <w:rPr>
                <w:noProof/>
              </w:rPr>
            </w:rPrChange>
          </w:rPr>
          <w:t>2</w:t>
        </w:r>
        <w:r w:rsidR="003159C2" w:rsidRPr="003159C2">
          <w:rPr>
            <w:lang w:val="en-US"/>
            <w:rPrChange w:id="2230" w:author="Jacob Lie" w:date="2022-02-01T16:03:00Z">
              <w:rPr/>
            </w:rPrChange>
          </w:rPr>
          <w:noBreakHyphen/>
        </w:r>
        <w:r w:rsidR="003159C2" w:rsidRPr="003159C2">
          <w:rPr>
            <w:noProof/>
            <w:lang w:val="en-US"/>
            <w:rPrChange w:id="2231" w:author="Jacob Lie" w:date="2022-02-01T16:03:00Z">
              <w:rPr>
                <w:noProof/>
              </w:rPr>
            </w:rPrChange>
          </w:rPr>
          <w:t>3</w:t>
        </w:r>
      </w:ins>
      <w:ins w:id="2232" w:author="Jacob Lie" w:date="2021-11-11T14:44:00Z">
        <w:r w:rsidR="00EC205D">
          <w:rPr>
            <w:rFonts w:eastAsiaTheme="minorEastAsia"/>
            <w:lang w:val="en-US"/>
          </w:rPr>
          <w:fldChar w:fldCharType="end"/>
        </w:r>
        <w:r w:rsidR="00EC205D">
          <w:rPr>
            <w:rFonts w:eastAsiaTheme="minorEastAsia"/>
            <w:lang w:val="en-US"/>
          </w:rPr>
          <w:t xml:space="preserve"> </w:t>
        </w:r>
        <w:r w:rsidR="009B31A8">
          <w:rPr>
            <w:rFonts w:eastAsiaTheme="minorEastAsia"/>
            <w:lang w:val="en-US"/>
          </w:rPr>
          <w:t>to get</w:t>
        </w:r>
      </w:ins>
    </w:p>
    <w:p w14:paraId="0E9A0E5B" w14:textId="11972606" w:rsidR="00BC10C1" w:rsidRDefault="00BC10C1" w:rsidP="00773D48">
      <w:pPr>
        <w:rPr>
          <w:rFonts w:eastAsiaTheme="minorEastAsia"/>
          <w:lang w:val="en-US"/>
        </w:rPr>
      </w:pPr>
      <m:oMathPara>
        <m:oMath>
          <m:r>
            <w:ins w:id="2233" w:author="Jacob Lie" w:date="2021-11-11T14:42:00Z">
              <w:rPr>
                <w:rFonts w:ascii="Cambria Math" w:eastAsiaTheme="minorEastAsia" w:hAnsi="Cambria Math"/>
                <w:lang w:val="en-US"/>
              </w:rPr>
              <m:t>-2</m:t>
            </w:ins>
          </m:r>
          <m:f>
            <m:fPr>
              <m:ctrlPr>
                <w:ins w:id="2234" w:author="Jacob Lie" w:date="2021-11-11T14:42:00Z">
                  <w:rPr>
                    <w:rFonts w:ascii="Cambria Math" w:eastAsiaTheme="minorEastAsia" w:hAnsi="Cambria Math"/>
                    <w:i/>
                    <w:lang w:val="en-US"/>
                  </w:rPr>
                </w:ins>
              </m:ctrlPr>
            </m:fPr>
            <m:num>
              <m:r>
                <w:ins w:id="2235" w:author="Jacob Lie" w:date="2021-11-11T14:42:00Z">
                  <w:rPr>
                    <w:rFonts w:ascii="Cambria Math" w:eastAsiaTheme="minorEastAsia" w:hAnsi="Cambria Math"/>
                    <w:lang w:val="en-US"/>
                  </w:rPr>
                  <m:t>hν</m:t>
                </w:ins>
              </m:r>
            </m:num>
            <m:den>
              <m:r>
                <w:ins w:id="2236" w:author="Jacob Lie" w:date="2021-11-11T14:42:00Z">
                  <w:rPr>
                    <w:rFonts w:ascii="Cambria Math" w:eastAsiaTheme="minorEastAsia" w:hAnsi="Cambria Math"/>
                    <w:lang w:val="en-US"/>
                  </w:rPr>
                  <m:t>c</m:t>
                </w:ins>
              </m:r>
            </m:den>
          </m:f>
          <m:r>
            <w:ins w:id="2237" w:author="Jacob Lie" w:date="2021-11-11T14:42:00Z">
              <w:rPr>
                <w:rFonts w:ascii="Cambria Math" w:eastAsiaTheme="minorEastAsia" w:hAnsi="Cambria Math"/>
                <w:lang w:val="en-US"/>
              </w:rPr>
              <m:t>⋅</m:t>
            </w:ins>
          </m:r>
          <m:f>
            <m:fPr>
              <m:ctrlPr>
                <w:ins w:id="2238" w:author="Jacob Lie" w:date="2021-11-11T14:42:00Z">
                  <w:rPr>
                    <w:rFonts w:ascii="Cambria Math" w:eastAsiaTheme="minorEastAsia" w:hAnsi="Cambria Math"/>
                    <w:i/>
                    <w:lang w:val="en-US"/>
                  </w:rPr>
                </w:ins>
              </m:ctrlPr>
            </m:fPr>
            <m:num>
              <m:r>
                <w:ins w:id="2239" w:author="Jacob Lie" w:date="2021-11-11T14:42:00Z">
                  <w:rPr>
                    <w:rFonts w:ascii="Cambria Math" w:eastAsiaTheme="minorEastAsia" w:hAnsi="Cambria Math"/>
                    <w:lang w:val="en-US"/>
                  </w:rPr>
                  <m:t>hν</m:t>
                </w:ins>
              </m:r>
            </m:num>
            <m:den>
              <m:r>
                <w:ins w:id="2240" w:author="Jacob Lie" w:date="2021-11-11T14:42:00Z">
                  <w:rPr>
                    <w:rFonts w:ascii="Cambria Math" w:eastAsiaTheme="minorEastAsia" w:hAnsi="Cambria Math"/>
                    <w:lang w:val="en-US"/>
                  </w:rPr>
                  <m:t>c</m:t>
                </w:ins>
              </m:r>
            </m:den>
          </m:f>
          <m:d>
            <m:dPr>
              <m:ctrlPr>
                <w:ins w:id="2241" w:author="Jacob Lie" w:date="2021-11-11T14:43:00Z">
                  <w:rPr>
                    <w:rFonts w:ascii="Cambria Math" w:eastAsiaTheme="minorEastAsia" w:hAnsi="Cambria Math"/>
                    <w:i/>
                    <w:lang w:val="en-US"/>
                  </w:rPr>
                </w:ins>
              </m:ctrlPr>
            </m:dPr>
            <m:e>
              <m:r>
                <w:ins w:id="2242" w:author="Jacob Lie" w:date="2021-11-11T14:43:00Z">
                  <w:rPr>
                    <w:rFonts w:ascii="Cambria Math" w:eastAsiaTheme="minorEastAsia" w:hAnsi="Cambria Math"/>
                    <w:lang w:val="en-US"/>
                  </w:rPr>
                  <m:t>1-cosϕ</m:t>
                </w:ins>
              </m:r>
            </m:e>
          </m:d>
          <m:r>
            <w:ins w:id="2243" w:author="Jacob Lie" w:date="2021-11-11T14:43:00Z">
              <w:rPr>
                <w:rFonts w:ascii="Cambria Math" w:eastAsiaTheme="minorEastAsia" w:hAnsi="Cambria Math"/>
                <w:lang w:val="en-US"/>
              </w:rPr>
              <m:t>=</m:t>
            </w:ins>
          </m:r>
          <m:r>
            <w:ins w:id="2244" w:author="Jacob Lie" w:date="2021-11-11T14:44:00Z">
              <w:rPr>
                <w:rFonts w:ascii="Cambria Math" w:eastAsiaTheme="minorEastAsia" w:hAnsi="Cambria Math"/>
                <w:lang w:val="en-US"/>
              </w:rPr>
              <m:t xml:space="preserve"> -2</m:t>
            </w:ins>
          </m:r>
          <m:sSub>
            <m:sSubPr>
              <m:ctrlPr>
                <w:ins w:id="2245" w:author="Jacob Lie" w:date="2021-11-11T14:45:00Z">
                  <w:rPr>
                    <w:rFonts w:ascii="Cambria Math" w:eastAsiaTheme="minorEastAsia" w:hAnsi="Cambria Math"/>
                    <w:i/>
                    <w:lang w:val="en-US"/>
                  </w:rPr>
                </w:ins>
              </m:ctrlPr>
            </m:sSubPr>
            <m:e>
              <m:r>
                <w:ins w:id="2246" w:author="Jacob Lie" w:date="2021-11-11T14:45:00Z">
                  <w:rPr>
                    <w:rFonts w:ascii="Cambria Math" w:eastAsiaTheme="minorEastAsia" w:hAnsi="Cambria Math"/>
                    <w:lang w:val="en-US"/>
                  </w:rPr>
                  <m:t>m</m:t>
                </w:ins>
              </m:r>
            </m:e>
            <m:sub>
              <m:r>
                <w:ins w:id="2247" w:author="Jacob Lie" w:date="2021-11-11T14:45:00Z">
                  <w:rPr>
                    <w:rFonts w:ascii="Cambria Math" w:eastAsiaTheme="minorEastAsia" w:hAnsi="Cambria Math"/>
                    <w:lang w:val="en-US"/>
                  </w:rPr>
                  <m:t>e</m:t>
                </w:ins>
              </m:r>
            </m:sub>
          </m:sSub>
          <m:sSub>
            <m:sSubPr>
              <m:ctrlPr>
                <w:ins w:id="2248" w:author="Jacob Lie" w:date="2021-11-11T14:45:00Z">
                  <w:rPr>
                    <w:rFonts w:ascii="Cambria Math" w:eastAsiaTheme="minorEastAsia" w:hAnsi="Cambria Math"/>
                    <w:i/>
                    <w:lang w:val="en-US"/>
                  </w:rPr>
                </w:ins>
              </m:ctrlPr>
            </m:sSubPr>
            <m:e>
              <m:sSup>
                <m:sSupPr>
                  <m:ctrlPr>
                    <w:ins w:id="2249" w:author="Jacob Lie" w:date="2021-11-11T14:45:00Z">
                      <w:rPr>
                        <w:rFonts w:ascii="Cambria Math" w:eastAsiaTheme="minorEastAsia" w:hAnsi="Cambria Math"/>
                        <w:i/>
                        <w:lang w:val="en-US"/>
                      </w:rPr>
                    </w:ins>
                  </m:ctrlPr>
                </m:sSupPr>
                <m:e>
                  <m:r>
                    <w:ins w:id="2250" w:author="Jacob Lie" w:date="2021-11-11T14:45:00Z">
                      <w:rPr>
                        <w:rFonts w:ascii="Cambria Math" w:eastAsiaTheme="minorEastAsia" w:hAnsi="Cambria Math"/>
                        <w:lang w:val="en-US"/>
                      </w:rPr>
                      <m:t>E</m:t>
                    </w:ins>
                  </m:r>
                  <m:ctrlPr>
                    <w:ins w:id="2251" w:author="Jacob Lie" w:date="2021-11-11T14:45:00Z">
                      <w:rPr>
                        <w:rFonts w:ascii="Cambria Math" w:eastAsia="Cambria Math" w:hAnsi="Cambria Math" w:cs="Cambria Math"/>
                        <w:i/>
                        <w:lang w:val="en-US"/>
                      </w:rPr>
                    </w:ins>
                  </m:ctrlPr>
                </m:e>
                <m:sup>
                  <m:r>
                    <w:ins w:id="2252" w:author="Jacob Lie" w:date="2021-11-11T14:45:00Z">
                      <w:rPr>
                        <w:rFonts w:ascii="Cambria Math" w:eastAsiaTheme="minorEastAsia" w:hAnsi="Cambria Math"/>
                        <w:lang w:val="en-US"/>
                      </w:rPr>
                      <m:t>'</m:t>
                    </w:ins>
                  </m:r>
                </m:sup>
              </m:sSup>
              <m:ctrlPr>
                <w:ins w:id="2253" w:author="Jacob Lie" w:date="2021-11-11T14:45:00Z">
                  <w:rPr>
                    <w:rFonts w:ascii="Cambria Math" w:eastAsia="Cambria Math" w:hAnsi="Cambria Math" w:cs="Cambria Math"/>
                    <w:i/>
                    <w:lang w:val="en-US"/>
                  </w:rPr>
                </w:ins>
              </m:ctrlPr>
            </m:e>
            <m:sub>
              <m:r>
                <w:ins w:id="2254" w:author="Jacob Lie" w:date="2021-11-11T14:45:00Z">
                  <w:rPr>
                    <w:rFonts w:ascii="Cambria Math" w:eastAsiaTheme="minorEastAsia" w:hAnsi="Cambria Math"/>
                    <w:lang w:val="en-US"/>
                  </w:rPr>
                  <m:t>e</m:t>
                </w:ins>
              </m:r>
            </m:sub>
          </m:sSub>
          <m:r>
            <w:ins w:id="2255" w:author="Jacob Lie" w:date="2021-11-11T14:45:00Z">
              <w:rPr>
                <w:rFonts w:ascii="Cambria Math" w:eastAsiaTheme="minorEastAsia" w:hAnsi="Cambria Math"/>
                <w:lang w:val="en-US"/>
              </w:rPr>
              <m:t>+</m:t>
            </w:ins>
          </m:r>
          <m:sSubSup>
            <m:sSubSupPr>
              <m:ctrlPr>
                <w:ins w:id="2256" w:author="Jacob Lie" w:date="2021-11-11T14:45:00Z">
                  <w:rPr>
                    <w:rFonts w:ascii="Cambria Math" w:eastAsiaTheme="minorEastAsia" w:hAnsi="Cambria Math"/>
                    <w:i/>
                    <w:lang w:val="en-US"/>
                  </w:rPr>
                </w:ins>
              </m:ctrlPr>
            </m:sSubSupPr>
            <m:e>
              <m:r>
                <w:ins w:id="2257" w:author="Jacob Lie" w:date="2021-11-11T14:46:00Z">
                  <w:rPr>
                    <w:rFonts w:ascii="Cambria Math" w:eastAsiaTheme="minorEastAsia" w:hAnsi="Cambria Math"/>
                    <w:lang w:val="en-US"/>
                  </w:rPr>
                  <m:t>2</m:t>
                </w:ins>
              </m:r>
              <m:r>
                <w:ins w:id="2258" w:author="Jacob Lie" w:date="2021-11-11T14:45:00Z">
                  <w:rPr>
                    <w:rFonts w:ascii="Cambria Math" w:eastAsiaTheme="minorEastAsia" w:hAnsi="Cambria Math"/>
                    <w:lang w:val="en-US"/>
                  </w:rPr>
                  <m:t>m</m:t>
                </w:ins>
              </m:r>
            </m:e>
            <m:sub>
              <m:r>
                <w:ins w:id="2259" w:author="Jacob Lie" w:date="2021-11-11T14:45:00Z">
                  <w:rPr>
                    <w:rFonts w:ascii="Cambria Math" w:eastAsiaTheme="minorEastAsia" w:hAnsi="Cambria Math"/>
                    <w:lang w:val="en-US"/>
                  </w:rPr>
                  <m:t>e</m:t>
                </w:ins>
              </m:r>
            </m:sub>
            <m:sup>
              <m:r>
                <w:ins w:id="2260" w:author="Jacob Lie" w:date="2021-11-11T14:45:00Z">
                  <w:rPr>
                    <w:rFonts w:ascii="Cambria Math" w:eastAsiaTheme="minorEastAsia" w:hAnsi="Cambria Math"/>
                    <w:lang w:val="en-US"/>
                  </w:rPr>
                  <m:t>2</m:t>
                </w:ins>
              </m:r>
            </m:sup>
          </m:sSubSup>
          <m:sSup>
            <m:sSupPr>
              <m:ctrlPr>
                <w:ins w:id="2261" w:author="Jacob Lie" w:date="2021-11-11T14:45:00Z">
                  <w:rPr>
                    <w:rFonts w:ascii="Cambria Math" w:eastAsiaTheme="minorEastAsia" w:hAnsi="Cambria Math"/>
                    <w:i/>
                    <w:lang w:val="en-US"/>
                  </w:rPr>
                </w:ins>
              </m:ctrlPr>
            </m:sSupPr>
            <m:e>
              <m:r>
                <w:ins w:id="2262" w:author="Jacob Lie" w:date="2021-11-11T14:45:00Z">
                  <w:rPr>
                    <w:rFonts w:ascii="Cambria Math" w:eastAsiaTheme="minorEastAsia" w:hAnsi="Cambria Math"/>
                    <w:lang w:val="en-US"/>
                  </w:rPr>
                  <m:t>c</m:t>
                </w:ins>
              </m:r>
            </m:e>
            <m:sup>
              <m:r>
                <w:ins w:id="2263" w:author="Jacob Lie" w:date="2021-11-11T14:45:00Z">
                  <w:rPr>
                    <w:rFonts w:ascii="Cambria Math" w:eastAsiaTheme="minorEastAsia" w:hAnsi="Cambria Math"/>
                    <w:lang w:val="en-US"/>
                  </w:rPr>
                  <m:t>2</m:t>
                </w:ins>
              </m:r>
            </m:sup>
          </m:sSup>
        </m:oMath>
      </m:oMathPara>
    </w:p>
    <w:p w14:paraId="2017451F" w14:textId="6AE7A12A" w:rsidR="00773D48" w:rsidRDefault="00D85BC1" w:rsidP="00773D48">
      <w:pPr>
        <w:rPr>
          <w:ins w:id="2264" w:author="Jacob Lie" w:date="2021-11-11T14:46:00Z"/>
          <w:rFonts w:eastAsiaTheme="minorEastAsia"/>
          <w:lang w:val="en-US"/>
        </w:rPr>
      </w:pPr>
      <w:r>
        <w:rPr>
          <w:rFonts w:eastAsiaTheme="minorEastAsia"/>
          <w:lang w:val="en-US"/>
        </w:rPr>
        <w:t>s</w:t>
      </w:r>
      <w:ins w:id="2265" w:author="Jacob Lie" w:date="2021-11-11T14:45:00Z">
        <w:r w:rsidR="00773D48">
          <w:rPr>
            <w:rFonts w:eastAsiaTheme="minorEastAsia"/>
            <w:lang w:val="en-US"/>
          </w:rPr>
          <w:t xml:space="preserve">olving for </w:t>
        </w:r>
      </w:ins>
      <m:oMath>
        <m:sSubSup>
          <m:sSubSupPr>
            <m:ctrlPr>
              <w:ins w:id="2266" w:author="Jacob Lie" w:date="2021-11-11T14:45:00Z">
                <w:rPr>
                  <w:rFonts w:ascii="Cambria Math" w:eastAsiaTheme="minorEastAsia" w:hAnsi="Cambria Math"/>
                  <w:i/>
                  <w:lang w:val="en-US"/>
                </w:rPr>
              </w:ins>
            </m:ctrlPr>
          </m:sSubSupPr>
          <m:e>
            <m:r>
              <w:ins w:id="2267" w:author="Jacob Lie" w:date="2021-11-11T14:45:00Z">
                <w:rPr>
                  <w:rFonts w:ascii="Cambria Math" w:eastAsiaTheme="minorEastAsia" w:hAnsi="Cambria Math"/>
                  <w:lang w:val="en-US"/>
                </w:rPr>
                <m:t>E</m:t>
              </w:ins>
            </m:r>
          </m:e>
          <m:sub>
            <m:r>
              <w:ins w:id="2268" w:author="Jacob Lie" w:date="2021-11-11T14:45:00Z">
                <w:rPr>
                  <w:rFonts w:ascii="Cambria Math" w:eastAsiaTheme="minorEastAsia" w:hAnsi="Cambria Math"/>
                  <w:lang w:val="en-US"/>
                </w:rPr>
                <m:t>e</m:t>
              </w:ins>
            </m:r>
          </m:sub>
          <m:sup>
            <m:r>
              <w:ins w:id="2269" w:author="Jacob Lie" w:date="2021-11-11T14:45:00Z">
                <w:rPr>
                  <w:rFonts w:ascii="Cambria Math" w:eastAsiaTheme="minorEastAsia" w:hAnsi="Cambria Math"/>
                  <w:lang w:val="en-US"/>
                </w:rPr>
                <m:t>'</m:t>
              </w:ins>
            </m:r>
          </m:sup>
        </m:sSubSup>
      </m:oMath>
      <w:ins w:id="2270" w:author="Jacob Lie" w:date="2021-11-11T14:46:00Z">
        <w:r w:rsidR="00187D62">
          <w:rPr>
            <w:rFonts w:eastAsiaTheme="minorEastAsia"/>
            <w:lang w:val="en-US"/>
          </w:rPr>
          <w:t xml:space="preserve"> we get</w:t>
        </w:r>
      </w:ins>
      <w:r w:rsidR="00BC10C1">
        <w:rPr>
          <w:rFonts w:eastAsiaTheme="minorEastAsia"/>
          <w:lang w:val="en-US"/>
        </w:rPr>
        <w:br/>
      </w:r>
      <m:oMathPara>
        <m:oMath>
          <m:sSubSup>
            <m:sSubSupPr>
              <m:ctrlPr>
                <w:ins w:id="2271" w:author="Jacob Lie" w:date="2021-11-11T14:46:00Z">
                  <w:rPr>
                    <w:rFonts w:ascii="Cambria Math" w:eastAsiaTheme="minorEastAsia" w:hAnsi="Cambria Math"/>
                    <w:i/>
                    <w:lang w:val="en-US"/>
                  </w:rPr>
                </w:ins>
              </m:ctrlPr>
            </m:sSubSupPr>
            <m:e>
              <m:r>
                <w:ins w:id="2272" w:author="Jacob Lie" w:date="2021-11-11T14:46:00Z">
                  <w:rPr>
                    <w:rFonts w:ascii="Cambria Math" w:eastAsiaTheme="minorEastAsia" w:hAnsi="Cambria Math"/>
                    <w:lang w:val="en-US"/>
                  </w:rPr>
                  <m:t>E</m:t>
                </w:ins>
              </m:r>
            </m:e>
            <m:sub>
              <m:r>
                <w:ins w:id="2273" w:author="Jacob Lie" w:date="2021-11-11T14:46:00Z">
                  <w:rPr>
                    <w:rFonts w:ascii="Cambria Math" w:eastAsiaTheme="minorEastAsia" w:hAnsi="Cambria Math"/>
                    <w:lang w:val="en-US"/>
                  </w:rPr>
                  <m:t>e</m:t>
                </w:ins>
              </m:r>
            </m:sub>
            <m:sup>
              <m:r>
                <w:ins w:id="2274" w:author="Jacob Lie" w:date="2021-11-11T14:46:00Z">
                  <w:rPr>
                    <w:rFonts w:ascii="Cambria Math" w:eastAsiaTheme="minorEastAsia" w:hAnsi="Cambria Math"/>
                    <w:lang w:val="en-US"/>
                  </w:rPr>
                  <m:t>'</m:t>
                </w:ins>
              </m:r>
            </m:sup>
          </m:sSubSup>
          <m:r>
            <w:ins w:id="2275" w:author="Jacob Lie" w:date="2021-11-11T14:46:00Z">
              <w:rPr>
                <w:rFonts w:ascii="Cambria Math" w:eastAsiaTheme="minorEastAsia" w:hAnsi="Cambria Math"/>
                <w:lang w:val="en-US"/>
              </w:rPr>
              <m:t>=</m:t>
            </w:ins>
          </m:r>
          <m:f>
            <m:fPr>
              <m:ctrlPr>
                <w:ins w:id="2276" w:author="Jacob Lie" w:date="2021-11-11T14:47:00Z">
                  <w:rPr>
                    <w:rFonts w:ascii="Cambria Math" w:eastAsiaTheme="minorEastAsia" w:hAnsi="Cambria Math"/>
                    <w:i/>
                    <w:lang w:val="en-US"/>
                  </w:rPr>
                </w:ins>
              </m:ctrlPr>
            </m:fPr>
            <m:num>
              <m:r>
                <w:ins w:id="2277" w:author="Jacob Lie" w:date="2021-11-11T14:47:00Z">
                  <w:rPr>
                    <w:rFonts w:ascii="Cambria Math" w:eastAsiaTheme="minorEastAsia" w:hAnsi="Cambria Math"/>
                    <w:lang w:val="en-US"/>
                  </w:rPr>
                  <m:t>hνh</m:t>
                </w:ins>
              </m:r>
              <m:sSup>
                <m:sSupPr>
                  <m:ctrlPr>
                    <w:ins w:id="2278" w:author="Jacob Lie" w:date="2021-11-11T14:47:00Z">
                      <w:rPr>
                        <w:rFonts w:ascii="Cambria Math" w:eastAsiaTheme="minorEastAsia" w:hAnsi="Cambria Math"/>
                        <w:i/>
                        <w:lang w:val="en-US"/>
                      </w:rPr>
                    </w:ins>
                  </m:ctrlPr>
                </m:sSupPr>
                <m:e>
                  <m:r>
                    <w:ins w:id="2279" w:author="Jacob Lie" w:date="2021-11-11T14:47:00Z">
                      <w:rPr>
                        <w:rFonts w:ascii="Cambria Math" w:eastAsiaTheme="minorEastAsia" w:hAnsi="Cambria Math"/>
                        <w:lang w:val="en-US"/>
                      </w:rPr>
                      <m:t>ν</m:t>
                    </w:ins>
                  </m:r>
                </m:e>
                <m:sup>
                  <m:r>
                    <w:ins w:id="2280" w:author="Jacob Lie" w:date="2021-11-11T14:47:00Z">
                      <w:rPr>
                        <w:rFonts w:ascii="Cambria Math" w:eastAsiaTheme="minorEastAsia" w:hAnsi="Cambria Math"/>
                        <w:lang w:val="en-US"/>
                      </w:rPr>
                      <m:t>'</m:t>
                    </w:ins>
                  </m:r>
                </m:sup>
              </m:sSup>
            </m:num>
            <m:den>
              <m:sSub>
                <m:sSubPr>
                  <m:ctrlPr>
                    <w:ins w:id="2281" w:author="Jacob Lie" w:date="2021-11-11T14:48:00Z">
                      <w:rPr>
                        <w:rFonts w:ascii="Cambria Math" w:eastAsiaTheme="minorEastAsia" w:hAnsi="Cambria Math"/>
                        <w:i/>
                        <w:lang w:val="en-US"/>
                      </w:rPr>
                    </w:ins>
                  </m:ctrlPr>
                </m:sSubPr>
                <m:e>
                  <m:r>
                    <w:ins w:id="2282" w:author="Jacob Lie" w:date="2021-11-11T14:47:00Z">
                      <w:rPr>
                        <w:rFonts w:ascii="Cambria Math" w:eastAsiaTheme="minorEastAsia" w:hAnsi="Cambria Math"/>
                        <w:lang w:val="en-US"/>
                      </w:rPr>
                      <m:t>m</m:t>
                    </w:ins>
                  </m:r>
                </m:e>
                <m:sub>
                  <m:r>
                    <w:ins w:id="2283" w:author="Jacob Lie" w:date="2021-11-11T14:48:00Z">
                      <w:rPr>
                        <w:rFonts w:ascii="Cambria Math" w:eastAsiaTheme="minorEastAsia" w:hAnsi="Cambria Math"/>
                        <w:lang w:val="en-US"/>
                      </w:rPr>
                      <m:t>e</m:t>
                    </w:ins>
                  </m:r>
                </m:sub>
              </m:sSub>
              <m:sSup>
                <m:sSupPr>
                  <m:ctrlPr>
                    <w:ins w:id="2284" w:author="Jacob Lie" w:date="2021-11-11T14:48:00Z">
                      <w:rPr>
                        <w:rFonts w:ascii="Cambria Math" w:eastAsiaTheme="minorEastAsia" w:hAnsi="Cambria Math"/>
                        <w:i/>
                        <w:lang w:val="en-US"/>
                      </w:rPr>
                    </w:ins>
                  </m:ctrlPr>
                </m:sSupPr>
                <m:e>
                  <m:r>
                    <w:ins w:id="2285" w:author="Jacob Lie" w:date="2021-11-11T14:48:00Z">
                      <w:rPr>
                        <w:rFonts w:ascii="Cambria Math" w:eastAsiaTheme="minorEastAsia" w:hAnsi="Cambria Math"/>
                        <w:lang w:val="en-US"/>
                      </w:rPr>
                      <m:t>c</m:t>
                    </w:ins>
                  </m:r>
                </m:e>
                <m:sup>
                  <m:r>
                    <w:ins w:id="2286" w:author="Jacob Lie" w:date="2021-11-11T14:48:00Z">
                      <w:rPr>
                        <w:rFonts w:ascii="Cambria Math" w:eastAsiaTheme="minorEastAsia" w:hAnsi="Cambria Math"/>
                        <w:lang w:val="en-US"/>
                      </w:rPr>
                      <m:t>2</m:t>
                    </w:ins>
                  </m:r>
                </m:sup>
              </m:sSup>
            </m:den>
          </m:f>
          <m:d>
            <m:dPr>
              <m:ctrlPr>
                <w:ins w:id="2287" w:author="Jacob Lie" w:date="2021-11-11T14:48:00Z">
                  <w:rPr>
                    <w:rFonts w:ascii="Cambria Math" w:eastAsiaTheme="minorEastAsia" w:hAnsi="Cambria Math"/>
                    <w:i/>
                    <w:lang w:val="en-US"/>
                  </w:rPr>
                </w:ins>
              </m:ctrlPr>
            </m:dPr>
            <m:e>
              <m:r>
                <w:ins w:id="2288" w:author="Jacob Lie" w:date="2021-11-11T14:48:00Z">
                  <w:rPr>
                    <w:rFonts w:ascii="Cambria Math" w:eastAsiaTheme="minorEastAsia" w:hAnsi="Cambria Math"/>
                    <w:lang w:val="en-US"/>
                  </w:rPr>
                  <m:t>1-cosϕ</m:t>
                </w:ins>
              </m:r>
            </m:e>
          </m:d>
          <m:r>
            <w:ins w:id="2289" w:author="Jacob Lie" w:date="2021-11-11T14:48:00Z">
              <w:rPr>
                <w:rFonts w:ascii="Cambria Math" w:eastAsiaTheme="minorEastAsia" w:hAnsi="Cambria Math"/>
                <w:lang w:val="en-US"/>
              </w:rPr>
              <m:t>+</m:t>
            </w:ins>
          </m:r>
          <m:sSub>
            <m:sSubPr>
              <m:ctrlPr>
                <w:ins w:id="2290" w:author="Jacob Lie" w:date="2021-11-11T14:49:00Z">
                  <w:rPr>
                    <w:rFonts w:ascii="Cambria Math" w:eastAsiaTheme="minorEastAsia" w:hAnsi="Cambria Math"/>
                    <w:i/>
                    <w:lang w:val="en-US"/>
                  </w:rPr>
                </w:ins>
              </m:ctrlPr>
            </m:sSubPr>
            <m:e>
              <m:r>
                <w:ins w:id="2291" w:author="Jacob Lie" w:date="2021-11-11T14:49:00Z">
                  <w:rPr>
                    <w:rFonts w:ascii="Cambria Math" w:eastAsiaTheme="minorEastAsia" w:hAnsi="Cambria Math"/>
                    <w:lang w:val="en-US"/>
                  </w:rPr>
                  <m:t>m</m:t>
                </w:ins>
              </m:r>
            </m:e>
            <m:sub>
              <m:r>
                <w:ins w:id="2292" w:author="Jacob Lie" w:date="2021-11-11T14:49:00Z">
                  <w:rPr>
                    <w:rFonts w:ascii="Cambria Math" w:eastAsiaTheme="minorEastAsia" w:hAnsi="Cambria Math"/>
                    <w:lang w:val="en-US"/>
                  </w:rPr>
                  <m:t>e</m:t>
                </w:ins>
              </m:r>
            </m:sub>
          </m:sSub>
          <m:sSup>
            <m:sSupPr>
              <m:ctrlPr>
                <w:ins w:id="2293" w:author="Jacob Lie" w:date="2021-11-11T14:49:00Z">
                  <w:rPr>
                    <w:rFonts w:ascii="Cambria Math" w:eastAsiaTheme="minorEastAsia" w:hAnsi="Cambria Math"/>
                    <w:i/>
                    <w:lang w:val="en-US"/>
                  </w:rPr>
                </w:ins>
              </m:ctrlPr>
            </m:sSupPr>
            <m:e>
              <m:r>
                <w:ins w:id="2294" w:author="Jacob Lie" w:date="2021-11-11T14:49:00Z">
                  <w:rPr>
                    <w:rFonts w:ascii="Cambria Math" w:eastAsiaTheme="minorEastAsia" w:hAnsi="Cambria Math"/>
                    <w:lang w:val="en-US"/>
                  </w:rPr>
                  <m:t>c</m:t>
                </w:ins>
              </m:r>
            </m:e>
            <m:sup>
              <m:r>
                <w:ins w:id="2295" w:author="Jacob Lie" w:date="2021-11-11T14:49:00Z">
                  <w:rPr>
                    <w:rFonts w:ascii="Cambria Math" w:eastAsiaTheme="minorEastAsia" w:hAnsi="Cambria Math"/>
                    <w:lang w:val="en-US"/>
                  </w:rPr>
                  <m:t>2</m:t>
                </w:ins>
              </m:r>
            </m:sup>
          </m:sSup>
        </m:oMath>
      </m:oMathPara>
    </w:p>
    <w:p w14:paraId="0E1FC852" w14:textId="4A57A785" w:rsidR="00BC10C1" w:rsidRDefault="00BC10C1" w:rsidP="00FD6749">
      <w:pPr>
        <w:rPr>
          <w:lang w:val="en-US"/>
        </w:rPr>
      </w:pPr>
      <w:r>
        <w:rPr>
          <w:lang w:val="en-US"/>
        </w:rPr>
        <w:lastRenderedPageBreak/>
        <w:t>in</w:t>
      </w:r>
      <w:ins w:id="2296" w:author="Jacob Lie" w:date="2021-11-11T14:49:00Z">
        <w:r w:rsidR="00E16ED3">
          <w:rPr>
            <w:lang w:val="en-US"/>
          </w:rPr>
          <w:t xml:space="preserve">serting this expression into equation </w:t>
        </w:r>
        <w:r w:rsidR="00E16ED3">
          <w:rPr>
            <w:lang w:val="en-US"/>
          </w:rPr>
          <w:fldChar w:fldCharType="begin"/>
        </w:r>
        <w:r w:rsidR="00E16ED3">
          <w:rPr>
            <w:lang w:val="en-US"/>
          </w:rPr>
          <w:instrText xml:space="preserve"> REF _Ref87534602 \h </w:instrText>
        </w:r>
      </w:ins>
      <w:r w:rsidR="00E16ED3">
        <w:rPr>
          <w:lang w:val="en-US"/>
        </w:rPr>
      </w:r>
      <w:r w:rsidR="00E16ED3">
        <w:rPr>
          <w:lang w:val="en-US"/>
        </w:rPr>
        <w:fldChar w:fldCharType="separate"/>
      </w:r>
      <w:ins w:id="2297" w:author="Jacob Lie" w:date="2022-02-01T16:03:00Z">
        <w:r w:rsidR="003159C2" w:rsidRPr="003159C2">
          <w:rPr>
            <w:noProof/>
            <w:lang w:val="en-US"/>
            <w:rPrChange w:id="2298" w:author="Jacob Lie" w:date="2022-02-01T16:03:00Z">
              <w:rPr>
                <w:noProof/>
              </w:rPr>
            </w:rPrChange>
          </w:rPr>
          <w:t>2</w:t>
        </w:r>
        <w:r w:rsidR="003159C2" w:rsidRPr="003159C2">
          <w:rPr>
            <w:lang w:val="en-US"/>
            <w:rPrChange w:id="2299" w:author="Jacob Lie" w:date="2022-02-01T16:03:00Z">
              <w:rPr/>
            </w:rPrChange>
          </w:rPr>
          <w:noBreakHyphen/>
        </w:r>
        <w:r w:rsidR="003159C2" w:rsidRPr="003159C2">
          <w:rPr>
            <w:noProof/>
            <w:lang w:val="en-US"/>
            <w:rPrChange w:id="2300" w:author="Jacob Lie" w:date="2022-02-01T16:03:00Z">
              <w:rPr>
                <w:noProof/>
              </w:rPr>
            </w:rPrChange>
          </w:rPr>
          <w:t>1</w:t>
        </w:r>
      </w:ins>
      <w:ins w:id="2301" w:author="Jacob Lie" w:date="2021-11-11T14:49:00Z">
        <w:r w:rsidR="00E16ED3">
          <w:rPr>
            <w:lang w:val="en-US"/>
          </w:rPr>
          <w:fldChar w:fldCharType="end"/>
        </w:r>
      </w:ins>
      <w:r>
        <w:rPr>
          <w:lang w:val="en-US"/>
        </w:rPr>
        <w:br/>
      </w:r>
      <m:oMathPara>
        <m:oMath>
          <m:r>
            <w:ins w:id="2302" w:author="Jacob Lie" w:date="2021-11-11T14:50:00Z">
              <w:rPr>
                <w:rFonts w:ascii="Cambria Math" w:hAnsi="Cambria Math"/>
                <w:lang w:val="en-US"/>
              </w:rPr>
              <m:t>hν+</m:t>
            </w:ins>
          </m:r>
          <m:sSub>
            <m:sSubPr>
              <m:ctrlPr>
                <w:ins w:id="2303" w:author="Jacob Lie" w:date="2021-11-11T14:50:00Z">
                  <w:rPr>
                    <w:rFonts w:ascii="Cambria Math" w:hAnsi="Cambria Math"/>
                    <w:i/>
                    <w:lang w:val="en-US"/>
                  </w:rPr>
                </w:ins>
              </m:ctrlPr>
            </m:sSubPr>
            <m:e>
              <m:r>
                <w:ins w:id="2304" w:author="Jacob Lie" w:date="2021-11-11T14:50:00Z">
                  <w:rPr>
                    <w:rFonts w:ascii="Cambria Math" w:hAnsi="Cambria Math"/>
                    <w:lang w:val="en-US"/>
                  </w:rPr>
                  <m:t>m</m:t>
                </w:ins>
              </m:r>
            </m:e>
            <m:sub>
              <m:r>
                <w:ins w:id="2305" w:author="Jacob Lie" w:date="2021-11-11T14:50:00Z">
                  <w:rPr>
                    <w:rFonts w:ascii="Cambria Math" w:hAnsi="Cambria Math"/>
                    <w:lang w:val="en-US"/>
                  </w:rPr>
                  <m:t>e</m:t>
                </w:ins>
              </m:r>
            </m:sub>
          </m:sSub>
          <m:sSup>
            <m:sSupPr>
              <m:ctrlPr>
                <w:ins w:id="2306" w:author="Jacob Lie" w:date="2021-11-11T14:50:00Z">
                  <w:rPr>
                    <w:rFonts w:ascii="Cambria Math" w:hAnsi="Cambria Math"/>
                    <w:i/>
                    <w:lang w:val="en-US"/>
                  </w:rPr>
                </w:ins>
              </m:ctrlPr>
            </m:sSupPr>
            <m:e>
              <m:r>
                <w:ins w:id="2307" w:author="Jacob Lie" w:date="2021-11-11T14:50:00Z">
                  <w:rPr>
                    <w:rFonts w:ascii="Cambria Math" w:hAnsi="Cambria Math"/>
                    <w:lang w:val="en-US"/>
                  </w:rPr>
                  <m:t>c</m:t>
                </w:ins>
              </m:r>
            </m:e>
            <m:sup>
              <m:r>
                <w:ins w:id="2308" w:author="Jacob Lie" w:date="2021-11-11T14:50:00Z">
                  <w:rPr>
                    <w:rFonts w:ascii="Cambria Math" w:hAnsi="Cambria Math"/>
                    <w:lang w:val="en-US"/>
                  </w:rPr>
                  <m:t>2</m:t>
                </w:ins>
              </m:r>
            </m:sup>
          </m:sSup>
          <m:r>
            <w:ins w:id="2309" w:author="Jacob Lie" w:date="2021-11-11T14:50:00Z">
              <w:rPr>
                <w:rFonts w:ascii="Cambria Math" w:hAnsi="Cambria Math"/>
                <w:lang w:val="en-US"/>
              </w:rPr>
              <m:t>=h</m:t>
            </w:ins>
          </m:r>
          <m:sSup>
            <m:sSupPr>
              <m:ctrlPr>
                <w:ins w:id="2310" w:author="Jacob Lie" w:date="2021-11-11T14:50:00Z">
                  <w:rPr>
                    <w:rFonts w:ascii="Cambria Math" w:hAnsi="Cambria Math"/>
                    <w:i/>
                    <w:lang w:val="en-US"/>
                  </w:rPr>
                </w:ins>
              </m:ctrlPr>
            </m:sSupPr>
            <m:e>
              <m:r>
                <w:ins w:id="2311" w:author="Jacob Lie" w:date="2021-11-11T14:50:00Z">
                  <w:rPr>
                    <w:rFonts w:ascii="Cambria Math" w:hAnsi="Cambria Math"/>
                    <w:lang w:val="en-US"/>
                  </w:rPr>
                  <m:t>ν</m:t>
                </w:ins>
              </m:r>
            </m:e>
            <m:sup>
              <m:r>
                <w:ins w:id="2312" w:author="Jacob Lie" w:date="2021-11-11T14:50:00Z">
                  <w:rPr>
                    <w:rFonts w:ascii="Cambria Math" w:hAnsi="Cambria Math"/>
                    <w:lang w:val="en-US"/>
                  </w:rPr>
                  <m:t>'</m:t>
                </w:ins>
              </m:r>
            </m:sup>
          </m:sSup>
          <m:r>
            <w:ins w:id="2313" w:author="Jacob Lie" w:date="2021-11-11T14:50:00Z">
              <w:rPr>
                <w:rFonts w:ascii="Cambria Math" w:hAnsi="Cambria Math"/>
                <w:lang w:val="en-US"/>
              </w:rPr>
              <m:t xml:space="preserve">+ </m:t>
            </w:ins>
          </m:r>
          <m:f>
            <m:fPr>
              <m:ctrlPr>
                <w:ins w:id="2314" w:author="Jacob Lie" w:date="2021-11-11T14:50:00Z">
                  <w:rPr>
                    <w:rFonts w:ascii="Cambria Math" w:eastAsiaTheme="minorEastAsia" w:hAnsi="Cambria Math"/>
                    <w:i/>
                    <w:lang w:val="en-US"/>
                  </w:rPr>
                </w:ins>
              </m:ctrlPr>
            </m:fPr>
            <m:num>
              <m:r>
                <w:ins w:id="2315" w:author="Jacob Lie" w:date="2021-11-11T14:50:00Z">
                  <w:rPr>
                    <w:rFonts w:ascii="Cambria Math" w:eastAsiaTheme="minorEastAsia" w:hAnsi="Cambria Math"/>
                    <w:lang w:val="en-US"/>
                  </w:rPr>
                  <m:t>hνh</m:t>
                </w:ins>
              </m:r>
              <m:sSup>
                <m:sSupPr>
                  <m:ctrlPr>
                    <w:ins w:id="2316" w:author="Jacob Lie" w:date="2021-11-11T14:50:00Z">
                      <w:rPr>
                        <w:rFonts w:ascii="Cambria Math" w:eastAsiaTheme="minorEastAsia" w:hAnsi="Cambria Math"/>
                        <w:i/>
                        <w:lang w:val="en-US"/>
                      </w:rPr>
                    </w:ins>
                  </m:ctrlPr>
                </m:sSupPr>
                <m:e>
                  <m:r>
                    <w:ins w:id="2317" w:author="Jacob Lie" w:date="2021-11-11T14:50:00Z">
                      <w:rPr>
                        <w:rFonts w:ascii="Cambria Math" w:eastAsiaTheme="minorEastAsia" w:hAnsi="Cambria Math"/>
                        <w:lang w:val="en-US"/>
                      </w:rPr>
                      <m:t>ν</m:t>
                    </w:ins>
                  </m:r>
                </m:e>
                <m:sup>
                  <m:r>
                    <w:ins w:id="2318" w:author="Jacob Lie" w:date="2021-11-11T14:50:00Z">
                      <w:rPr>
                        <w:rFonts w:ascii="Cambria Math" w:eastAsiaTheme="minorEastAsia" w:hAnsi="Cambria Math"/>
                        <w:lang w:val="en-US"/>
                      </w:rPr>
                      <m:t>'</m:t>
                    </w:ins>
                  </m:r>
                </m:sup>
              </m:sSup>
            </m:num>
            <m:den>
              <m:sSub>
                <m:sSubPr>
                  <m:ctrlPr>
                    <w:ins w:id="2319" w:author="Jacob Lie" w:date="2021-11-11T14:50:00Z">
                      <w:rPr>
                        <w:rFonts w:ascii="Cambria Math" w:eastAsiaTheme="minorEastAsia" w:hAnsi="Cambria Math"/>
                        <w:i/>
                        <w:lang w:val="en-US"/>
                      </w:rPr>
                    </w:ins>
                  </m:ctrlPr>
                </m:sSubPr>
                <m:e>
                  <m:r>
                    <w:ins w:id="2320" w:author="Jacob Lie" w:date="2021-11-11T14:50:00Z">
                      <w:rPr>
                        <w:rFonts w:ascii="Cambria Math" w:eastAsiaTheme="minorEastAsia" w:hAnsi="Cambria Math"/>
                        <w:lang w:val="en-US"/>
                      </w:rPr>
                      <m:t>m</m:t>
                    </w:ins>
                  </m:r>
                </m:e>
                <m:sub>
                  <m:r>
                    <w:ins w:id="2321" w:author="Jacob Lie" w:date="2021-11-11T14:50:00Z">
                      <w:rPr>
                        <w:rFonts w:ascii="Cambria Math" w:eastAsiaTheme="minorEastAsia" w:hAnsi="Cambria Math"/>
                        <w:lang w:val="en-US"/>
                      </w:rPr>
                      <m:t>e</m:t>
                    </w:ins>
                  </m:r>
                </m:sub>
              </m:sSub>
              <m:sSup>
                <m:sSupPr>
                  <m:ctrlPr>
                    <w:ins w:id="2322" w:author="Jacob Lie" w:date="2021-11-11T14:50:00Z">
                      <w:rPr>
                        <w:rFonts w:ascii="Cambria Math" w:eastAsiaTheme="minorEastAsia" w:hAnsi="Cambria Math"/>
                        <w:i/>
                        <w:lang w:val="en-US"/>
                      </w:rPr>
                    </w:ins>
                  </m:ctrlPr>
                </m:sSupPr>
                <m:e>
                  <m:r>
                    <w:ins w:id="2323" w:author="Jacob Lie" w:date="2021-11-11T14:50:00Z">
                      <w:rPr>
                        <w:rFonts w:ascii="Cambria Math" w:eastAsiaTheme="minorEastAsia" w:hAnsi="Cambria Math"/>
                        <w:lang w:val="en-US"/>
                      </w:rPr>
                      <m:t>c</m:t>
                    </w:ins>
                  </m:r>
                </m:e>
                <m:sup>
                  <m:r>
                    <w:ins w:id="2324" w:author="Jacob Lie" w:date="2021-11-11T14:50:00Z">
                      <w:rPr>
                        <w:rFonts w:ascii="Cambria Math" w:eastAsiaTheme="minorEastAsia" w:hAnsi="Cambria Math"/>
                        <w:lang w:val="en-US"/>
                      </w:rPr>
                      <m:t>2</m:t>
                    </w:ins>
                  </m:r>
                </m:sup>
              </m:sSup>
            </m:den>
          </m:f>
          <m:d>
            <m:dPr>
              <m:ctrlPr>
                <w:ins w:id="2325" w:author="Jacob Lie" w:date="2021-11-11T14:50:00Z">
                  <w:rPr>
                    <w:rFonts w:ascii="Cambria Math" w:eastAsiaTheme="minorEastAsia" w:hAnsi="Cambria Math"/>
                    <w:i/>
                    <w:lang w:val="en-US"/>
                  </w:rPr>
                </w:ins>
              </m:ctrlPr>
            </m:dPr>
            <m:e>
              <m:r>
                <w:ins w:id="2326" w:author="Jacob Lie" w:date="2021-11-11T14:50:00Z">
                  <w:rPr>
                    <w:rFonts w:ascii="Cambria Math" w:eastAsiaTheme="minorEastAsia" w:hAnsi="Cambria Math"/>
                    <w:lang w:val="en-US"/>
                  </w:rPr>
                  <m:t>1-cosϕ</m:t>
                </w:ins>
              </m:r>
            </m:e>
          </m:d>
          <m:r>
            <w:ins w:id="2327" w:author="Jacob Lie" w:date="2021-11-11T14:50:00Z">
              <w:rPr>
                <w:rFonts w:ascii="Cambria Math" w:eastAsiaTheme="minorEastAsia" w:hAnsi="Cambria Math"/>
                <w:lang w:val="en-US"/>
              </w:rPr>
              <m:t>+</m:t>
            </w:ins>
          </m:r>
          <m:sSub>
            <m:sSubPr>
              <m:ctrlPr>
                <w:ins w:id="2328" w:author="Jacob Lie" w:date="2021-11-11T14:50:00Z">
                  <w:rPr>
                    <w:rFonts w:ascii="Cambria Math" w:eastAsiaTheme="minorEastAsia" w:hAnsi="Cambria Math"/>
                    <w:i/>
                    <w:lang w:val="en-US"/>
                  </w:rPr>
                </w:ins>
              </m:ctrlPr>
            </m:sSubPr>
            <m:e>
              <m:r>
                <w:ins w:id="2329" w:author="Jacob Lie" w:date="2021-11-11T14:50:00Z">
                  <w:rPr>
                    <w:rFonts w:ascii="Cambria Math" w:eastAsiaTheme="minorEastAsia" w:hAnsi="Cambria Math"/>
                    <w:lang w:val="en-US"/>
                  </w:rPr>
                  <m:t>m</m:t>
                </w:ins>
              </m:r>
            </m:e>
            <m:sub>
              <m:r>
                <w:ins w:id="2330" w:author="Jacob Lie" w:date="2021-11-11T14:50:00Z">
                  <w:rPr>
                    <w:rFonts w:ascii="Cambria Math" w:eastAsiaTheme="minorEastAsia" w:hAnsi="Cambria Math"/>
                    <w:lang w:val="en-US"/>
                  </w:rPr>
                  <m:t>e</m:t>
                </w:ins>
              </m:r>
            </m:sub>
          </m:sSub>
          <m:sSup>
            <m:sSupPr>
              <m:ctrlPr>
                <w:ins w:id="2331" w:author="Jacob Lie" w:date="2021-11-11T14:50:00Z">
                  <w:rPr>
                    <w:rFonts w:ascii="Cambria Math" w:eastAsiaTheme="minorEastAsia" w:hAnsi="Cambria Math"/>
                    <w:i/>
                    <w:lang w:val="en-US"/>
                  </w:rPr>
                </w:ins>
              </m:ctrlPr>
            </m:sSupPr>
            <m:e>
              <m:r>
                <w:ins w:id="2332" w:author="Jacob Lie" w:date="2021-11-11T14:50:00Z">
                  <w:rPr>
                    <w:rFonts w:ascii="Cambria Math" w:eastAsiaTheme="minorEastAsia" w:hAnsi="Cambria Math"/>
                    <w:lang w:val="en-US"/>
                  </w:rPr>
                  <m:t>c</m:t>
                </w:ins>
              </m:r>
            </m:e>
            <m:sup>
              <m:r>
                <w:ins w:id="2333" w:author="Jacob Lie" w:date="2021-11-11T14:50:00Z">
                  <w:rPr>
                    <w:rFonts w:ascii="Cambria Math" w:eastAsiaTheme="minorEastAsia" w:hAnsi="Cambria Math"/>
                    <w:lang w:val="en-US"/>
                  </w:rPr>
                  <m:t>2</m:t>
                </w:ins>
              </m:r>
            </m:sup>
          </m:sSup>
        </m:oMath>
      </m:oMathPara>
    </w:p>
    <w:p w14:paraId="4C2A1974" w14:textId="5028C16B" w:rsidR="00E16ED3" w:rsidRPr="00BC10C1" w:rsidRDefault="00BC10C1" w:rsidP="00FD6749">
      <w:pPr>
        <w:rPr>
          <w:ins w:id="2334" w:author="Jacob Lie" w:date="2021-11-11T14:51:00Z"/>
          <w:lang w:val="en-US"/>
        </w:rPr>
      </w:pPr>
      <w:r>
        <w:rPr>
          <w:rFonts w:eastAsiaTheme="minorEastAsia"/>
          <w:lang w:val="en-US"/>
        </w:rPr>
        <w:t xml:space="preserve">and </w:t>
      </w:r>
      <w:r w:rsidR="00D85BC1">
        <w:rPr>
          <w:rFonts w:eastAsiaTheme="minorEastAsia"/>
          <w:lang w:val="en-US"/>
        </w:rPr>
        <w:t>so</w:t>
      </w:r>
      <w:ins w:id="2335" w:author="Jacob Lie" w:date="2021-11-11T14:50:00Z">
        <w:r w:rsidR="007646BD">
          <w:rPr>
            <w:lang w:val="en-US"/>
          </w:rPr>
          <w:t xml:space="preserve">lving for </w:t>
        </w:r>
      </w:ins>
      <m:oMath>
        <m:r>
          <w:ins w:id="2336" w:author="Jacob Lie" w:date="2021-11-11T14:50:00Z">
            <w:rPr>
              <w:rFonts w:ascii="Cambria Math" w:hAnsi="Cambria Math"/>
              <w:lang w:val="en-US"/>
            </w:rPr>
            <m:t>h</m:t>
          </w:ins>
        </m:r>
        <m:sSup>
          <m:sSupPr>
            <m:ctrlPr>
              <w:ins w:id="2337" w:author="Jacob Lie" w:date="2021-11-11T14:50:00Z">
                <w:rPr>
                  <w:rFonts w:ascii="Cambria Math" w:hAnsi="Cambria Math"/>
                  <w:i/>
                  <w:lang w:val="en-US"/>
                </w:rPr>
              </w:ins>
            </m:ctrlPr>
          </m:sSupPr>
          <m:e>
            <m:r>
              <w:ins w:id="2338" w:author="Jacob Lie" w:date="2021-11-11T14:50:00Z">
                <w:rPr>
                  <w:rFonts w:ascii="Cambria Math" w:hAnsi="Cambria Math"/>
                  <w:lang w:val="en-US"/>
                </w:rPr>
                <m:t>ν</m:t>
              </w:ins>
            </m:r>
          </m:e>
          <m:sup>
            <m:r>
              <w:ins w:id="2339" w:author="Jacob Lie" w:date="2021-11-11T14:50:00Z">
                <w:rPr>
                  <w:rFonts w:ascii="Cambria Math" w:hAnsi="Cambria Math"/>
                  <w:lang w:val="en-US"/>
                </w:rPr>
                <m:t>'</m:t>
              </w:ins>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0" w:author="Jacob Lie" w:date="2021-11-11T14:22:00Z">
          <w:tblPr>
            <w:tblStyle w:val="TableGrid"/>
            <w:tblW w:w="0" w:type="auto"/>
            <w:tblLook w:val="04A0" w:firstRow="1" w:lastRow="0" w:firstColumn="1" w:lastColumn="0" w:noHBand="0" w:noVBand="1"/>
          </w:tblPr>
        </w:tblPrChange>
      </w:tblPr>
      <w:tblGrid>
        <w:gridCol w:w="8275"/>
        <w:gridCol w:w="1075"/>
        <w:tblGridChange w:id="2341">
          <w:tblGrid>
            <w:gridCol w:w="4675"/>
            <w:gridCol w:w="4675"/>
          </w:tblGrid>
        </w:tblGridChange>
      </w:tblGrid>
      <w:tr w:rsidR="00BE6FB6" w14:paraId="20B37F29" w14:textId="77777777" w:rsidTr="00F4425E">
        <w:trPr>
          <w:ins w:id="2342" w:author="Jacob Lie" w:date="2021-11-11T14:53:00Z"/>
        </w:trPr>
        <w:tc>
          <w:tcPr>
            <w:tcW w:w="8275" w:type="dxa"/>
            <w:tcPrChange w:id="2343" w:author="Jacob Lie" w:date="2021-11-11T14:22:00Z">
              <w:tcPr>
                <w:tcW w:w="4675" w:type="dxa"/>
              </w:tcPr>
            </w:tcPrChange>
          </w:tcPr>
          <w:p w14:paraId="35CBCF04" w14:textId="350137D8" w:rsidR="00BE6FB6" w:rsidRDefault="000A1FAC" w:rsidP="00360097">
            <w:pPr>
              <w:rPr>
                <w:ins w:id="2344" w:author="Jacob Lie" w:date="2021-11-11T14:53:00Z"/>
                <w:rFonts w:eastAsiaTheme="minorEastAsia"/>
                <w:lang w:val="en-US"/>
              </w:rPr>
            </w:pPr>
            <m:oMathPara>
              <m:oMath>
                <m:r>
                  <w:ins w:id="2345" w:author="Jacob Lie" w:date="2021-11-11T14:53:00Z">
                    <w:rPr>
                      <w:rFonts w:ascii="Cambria Math" w:hAnsi="Cambria Math"/>
                      <w:lang w:val="en-US"/>
                    </w:rPr>
                    <m:t>h</m:t>
                  </w:ins>
                </m:r>
                <m:sSup>
                  <m:sSupPr>
                    <m:ctrlPr>
                      <w:ins w:id="2346" w:author="Jacob Lie" w:date="2021-11-11T14:53:00Z">
                        <w:rPr>
                          <w:rFonts w:ascii="Cambria Math" w:hAnsi="Cambria Math"/>
                          <w:i/>
                          <w:lang w:val="en-US"/>
                        </w:rPr>
                      </w:ins>
                    </m:ctrlPr>
                  </m:sSupPr>
                  <m:e>
                    <m:r>
                      <w:ins w:id="2347" w:author="Jacob Lie" w:date="2021-11-11T14:53:00Z">
                        <w:rPr>
                          <w:rFonts w:ascii="Cambria Math" w:hAnsi="Cambria Math"/>
                          <w:lang w:val="en-US"/>
                        </w:rPr>
                        <m:t>ν</m:t>
                      </w:ins>
                    </m:r>
                  </m:e>
                  <m:sup>
                    <m:r>
                      <w:ins w:id="2348" w:author="Jacob Lie" w:date="2021-11-11T14:53:00Z">
                        <w:rPr>
                          <w:rFonts w:ascii="Cambria Math" w:hAnsi="Cambria Math"/>
                          <w:lang w:val="en-US"/>
                        </w:rPr>
                        <m:t>'</m:t>
                      </w:ins>
                    </m:r>
                  </m:sup>
                </m:sSup>
                <m:r>
                  <w:ins w:id="2349" w:author="Jacob Lie" w:date="2021-11-11T14:53:00Z">
                    <w:rPr>
                      <w:rFonts w:ascii="Cambria Math" w:hAnsi="Cambria Math"/>
                      <w:lang w:val="en-US"/>
                    </w:rPr>
                    <m:t>=</m:t>
                  </w:ins>
                </m:r>
                <m:f>
                  <m:fPr>
                    <m:ctrlPr>
                      <w:ins w:id="2350" w:author="Jacob Lie" w:date="2021-11-11T14:53:00Z">
                        <w:rPr>
                          <w:rFonts w:ascii="Cambria Math" w:hAnsi="Cambria Math"/>
                          <w:i/>
                          <w:lang w:val="en-US"/>
                        </w:rPr>
                      </w:ins>
                    </m:ctrlPr>
                  </m:fPr>
                  <m:num>
                    <m:r>
                      <w:ins w:id="2351" w:author="Jacob Lie" w:date="2021-11-11T14:53:00Z">
                        <w:rPr>
                          <w:rFonts w:ascii="Cambria Math" w:hAnsi="Cambria Math"/>
                          <w:lang w:val="en-US"/>
                        </w:rPr>
                        <m:t>hν</m:t>
                      </w:ins>
                    </m:r>
                  </m:num>
                  <m:den>
                    <m:r>
                      <w:ins w:id="2352" w:author="Jacob Lie" w:date="2021-11-11T14:53:00Z">
                        <w:rPr>
                          <w:rFonts w:ascii="Cambria Math" w:hAnsi="Cambria Math"/>
                          <w:lang w:val="en-US"/>
                        </w:rPr>
                        <m:t>1+</m:t>
                      </w:ins>
                    </m:r>
                    <m:f>
                      <m:fPr>
                        <m:ctrlPr>
                          <w:ins w:id="2353" w:author="Jacob Lie" w:date="2021-11-11T14:53:00Z">
                            <w:rPr>
                              <w:rFonts w:ascii="Cambria Math" w:hAnsi="Cambria Math"/>
                              <w:i/>
                              <w:lang w:val="en-US"/>
                            </w:rPr>
                          </w:ins>
                        </m:ctrlPr>
                      </m:fPr>
                      <m:num>
                        <m:r>
                          <w:ins w:id="2354" w:author="Jacob Lie" w:date="2021-11-11T14:53:00Z">
                            <w:rPr>
                              <w:rFonts w:ascii="Cambria Math" w:hAnsi="Cambria Math"/>
                              <w:lang w:val="en-US"/>
                            </w:rPr>
                            <m:t>hν</m:t>
                          </w:ins>
                        </m:r>
                      </m:num>
                      <m:den>
                        <m:d>
                          <m:dPr>
                            <m:ctrlPr>
                              <w:ins w:id="2355" w:author="Jacob Lie" w:date="2021-11-11T14:53:00Z">
                                <w:rPr>
                                  <w:rFonts w:ascii="Cambria Math" w:hAnsi="Cambria Math"/>
                                  <w:i/>
                                  <w:lang w:val="en-US"/>
                                </w:rPr>
                              </w:ins>
                            </m:ctrlPr>
                          </m:dPr>
                          <m:e>
                            <m:sSub>
                              <m:sSubPr>
                                <m:ctrlPr>
                                  <w:ins w:id="2356" w:author="Jacob Lie" w:date="2021-11-11T14:53:00Z">
                                    <w:rPr>
                                      <w:rFonts w:ascii="Cambria Math" w:hAnsi="Cambria Math"/>
                                      <w:i/>
                                      <w:lang w:val="en-US"/>
                                    </w:rPr>
                                  </w:ins>
                                </m:ctrlPr>
                              </m:sSubPr>
                              <m:e>
                                <m:r>
                                  <w:ins w:id="2357" w:author="Jacob Lie" w:date="2021-11-11T14:53:00Z">
                                    <w:rPr>
                                      <w:rFonts w:ascii="Cambria Math" w:hAnsi="Cambria Math"/>
                                      <w:lang w:val="en-US"/>
                                    </w:rPr>
                                    <m:t>m</m:t>
                                  </w:ins>
                                </m:r>
                              </m:e>
                              <m:sub>
                                <m:r>
                                  <w:ins w:id="2358" w:author="Jacob Lie" w:date="2021-11-11T14:53:00Z">
                                    <w:rPr>
                                      <w:rFonts w:ascii="Cambria Math" w:hAnsi="Cambria Math"/>
                                      <w:lang w:val="en-US"/>
                                    </w:rPr>
                                    <m:t>e</m:t>
                                  </w:ins>
                                </m:r>
                              </m:sub>
                            </m:sSub>
                            <m:sSup>
                              <m:sSupPr>
                                <m:ctrlPr>
                                  <w:ins w:id="2359" w:author="Jacob Lie" w:date="2021-11-11T14:53:00Z">
                                    <w:rPr>
                                      <w:rFonts w:ascii="Cambria Math" w:hAnsi="Cambria Math"/>
                                      <w:i/>
                                      <w:lang w:val="en-US"/>
                                    </w:rPr>
                                  </w:ins>
                                </m:ctrlPr>
                              </m:sSupPr>
                              <m:e>
                                <m:r>
                                  <w:ins w:id="2360" w:author="Jacob Lie" w:date="2021-11-11T14:53:00Z">
                                    <w:rPr>
                                      <w:rFonts w:ascii="Cambria Math" w:hAnsi="Cambria Math"/>
                                      <w:lang w:val="en-US"/>
                                    </w:rPr>
                                    <m:t>c</m:t>
                                  </w:ins>
                                </m:r>
                              </m:e>
                              <m:sup>
                                <m:r>
                                  <w:ins w:id="2361" w:author="Jacob Lie" w:date="2021-11-11T14:53:00Z">
                                    <w:rPr>
                                      <w:rFonts w:ascii="Cambria Math" w:hAnsi="Cambria Math"/>
                                      <w:lang w:val="en-US"/>
                                    </w:rPr>
                                    <m:t>2</m:t>
                                  </w:ins>
                                </m:r>
                              </m:sup>
                            </m:sSup>
                          </m:e>
                        </m:d>
                        <m:d>
                          <m:dPr>
                            <m:ctrlPr>
                              <w:ins w:id="2362" w:author="Jacob Lie" w:date="2021-11-11T14:53:00Z">
                                <w:rPr>
                                  <w:rFonts w:ascii="Cambria Math" w:hAnsi="Cambria Math"/>
                                  <w:i/>
                                  <w:lang w:val="en-US"/>
                                </w:rPr>
                              </w:ins>
                            </m:ctrlPr>
                          </m:dPr>
                          <m:e>
                            <m:r>
                              <w:ins w:id="2363" w:author="Jacob Lie" w:date="2021-11-11T14:53:00Z">
                                <w:rPr>
                                  <w:rFonts w:ascii="Cambria Math" w:hAnsi="Cambria Math"/>
                                  <w:lang w:val="en-US"/>
                                </w:rPr>
                                <m:t>1-cosϕ</m:t>
                              </w:ins>
                            </m:r>
                          </m:e>
                        </m:d>
                      </m:den>
                    </m:f>
                  </m:den>
                </m:f>
              </m:oMath>
            </m:oMathPara>
          </w:p>
        </w:tc>
        <w:tc>
          <w:tcPr>
            <w:tcW w:w="1075" w:type="dxa"/>
            <w:tcPrChange w:id="2364" w:author="Jacob Lie" w:date="2021-11-11T14:22:00Z">
              <w:tcPr>
                <w:tcW w:w="4675" w:type="dxa"/>
              </w:tcPr>
            </w:tcPrChange>
          </w:tcPr>
          <w:p w14:paraId="66D19176" w14:textId="6AC90796" w:rsidR="00BE6FB6" w:rsidRPr="008C54B5" w:rsidRDefault="00224DF8" w:rsidP="008C54B5">
            <w:pPr>
              <w:pStyle w:val="Caption"/>
              <w:keepNext/>
              <w:rPr>
                <w:ins w:id="2365" w:author="Jacob Lie" w:date="2021-11-11T14:53:00Z"/>
                <w:sz w:val="24"/>
                <w:szCs w:val="24"/>
                <w:rPrChange w:id="2366" w:author="Jacob Lie" w:date="2021-11-11T14:20:00Z">
                  <w:rPr>
                    <w:ins w:id="2367" w:author="Jacob Lie" w:date="2021-11-11T14:53:00Z"/>
                  </w:rPr>
                </w:rPrChange>
              </w:rPr>
            </w:pPr>
            <w:ins w:id="2368" w:author="Jacob Lie" w:date="2022-02-01T15:53:00Z">
              <w:r>
                <w:rPr>
                  <w:sz w:val="24"/>
                  <w:szCs w:val="24"/>
                </w:rPr>
                <w:fldChar w:fldCharType="begin"/>
              </w:r>
              <w:r>
                <w:rPr>
                  <w:sz w:val="24"/>
                  <w:szCs w:val="24"/>
                </w:rPr>
                <w:instrText xml:space="preserve"> STYLEREF 1 \s </w:instrText>
              </w:r>
            </w:ins>
            <w:r>
              <w:rPr>
                <w:sz w:val="24"/>
                <w:szCs w:val="24"/>
              </w:rPr>
              <w:fldChar w:fldCharType="separate"/>
            </w:r>
            <w:r w:rsidR="003159C2">
              <w:rPr>
                <w:noProof/>
                <w:sz w:val="24"/>
                <w:szCs w:val="24"/>
              </w:rPr>
              <w:t>2</w:t>
            </w:r>
            <w:ins w:id="2369" w:author="Jacob Lie" w:date="2022-02-01T15:53:00Z">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ins>
            <w:r>
              <w:rPr>
                <w:sz w:val="24"/>
                <w:szCs w:val="24"/>
              </w:rPr>
              <w:fldChar w:fldCharType="separate"/>
            </w:r>
            <w:ins w:id="2370" w:author="Jacob Lie" w:date="2022-02-01T16:03:00Z">
              <w:r w:rsidR="003159C2">
                <w:rPr>
                  <w:noProof/>
                  <w:sz w:val="24"/>
                  <w:szCs w:val="24"/>
                </w:rPr>
                <w:t>5</w:t>
              </w:r>
            </w:ins>
            <w:ins w:id="2371" w:author="Jacob Lie" w:date="2022-02-01T15:53:00Z">
              <w:r>
                <w:rPr>
                  <w:sz w:val="24"/>
                  <w:szCs w:val="24"/>
                </w:rPr>
                <w:fldChar w:fldCharType="end"/>
              </w:r>
            </w:ins>
            <w:del w:id="2372" w:author="Jacob Lie" w:date="2022-02-01T15:53:00Z">
              <w:r w:rsidR="003B3B14" w:rsidDel="00224DF8">
                <w:rPr>
                  <w:sz w:val="24"/>
                  <w:szCs w:val="24"/>
                </w:rPr>
                <w:fldChar w:fldCharType="begin"/>
              </w:r>
              <w:r w:rsidR="003B3B14" w:rsidDel="00224DF8">
                <w:rPr>
                  <w:sz w:val="24"/>
                  <w:szCs w:val="24"/>
                </w:rPr>
                <w:delInstrText xml:space="preserve"> STYLEREF 1 \s </w:delInstrText>
              </w:r>
              <w:r w:rsidR="003B3B14" w:rsidDel="00224DF8">
                <w:rPr>
                  <w:sz w:val="24"/>
                  <w:szCs w:val="24"/>
                </w:rPr>
                <w:fldChar w:fldCharType="separate"/>
              </w:r>
              <w:r w:rsidR="003B3B14" w:rsidDel="00224DF8">
                <w:rPr>
                  <w:noProof/>
                  <w:sz w:val="24"/>
                  <w:szCs w:val="24"/>
                </w:rPr>
                <w:delText>2</w:delText>
              </w:r>
              <w:r w:rsidR="003B3B14" w:rsidDel="00224DF8">
                <w:rPr>
                  <w:sz w:val="24"/>
                  <w:szCs w:val="24"/>
                </w:rPr>
                <w:fldChar w:fldCharType="end"/>
              </w:r>
              <w:r w:rsidR="003B3B14" w:rsidDel="00224DF8">
                <w:rPr>
                  <w:sz w:val="24"/>
                  <w:szCs w:val="24"/>
                </w:rPr>
                <w:noBreakHyphen/>
              </w:r>
              <w:r w:rsidR="003B3B14" w:rsidDel="00224DF8">
                <w:rPr>
                  <w:sz w:val="24"/>
                  <w:szCs w:val="24"/>
                </w:rPr>
                <w:fldChar w:fldCharType="begin"/>
              </w:r>
              <w:r w:rsidR="003B3B14" w:rsidDel="00224DF8">
                <w:rPr>
                  <w:sz w:val="24"/>
                  <w:szCs w:val="24"/>
                </w:rPr>
                <w:delInstrText xml:space="preserve"> SEQ Equation \* ARABIC \s 1 </w:delInstrText>
              </w:r>
              <w:r w:rsidR="003B3B14" w:rsidDel="00224DF8">
                <w:rPr>
                  <w:sz w:val="24"/>
                  <w:szCs w:val="24"/>
                </w:rPr>
                <w:fldChar w:fldCharType="separate"/>
              </w:r>
              <w:r w:rsidR="003B3B14" w:rsidDel="00224DF8">
                <w:rPr>
                  <w:noProof/>
                  <w:sz w:val="24"/>
                  <w:szCs w:val="24"/>
                </w:rPr>
                <w:delText>5</w:delText>
              </w:r>
              <w:r w:rsidR="003B3B14" w:rsidDel="00224DF8">
                <w:rPr>
                  <w:sz w:val="24"/>
                  <w:szCs w:val="24"/>
                </w:rPr>
                <w:fldChar w:fldCharType="end"/>
              </w:r>
            </w:del>
          </w:p>
          <w:p w14:paraId="10C640E0" w14:textId="77777777" w:rsidR="00BE6FB6" w:rsidRDefault="00BE6FB6" w:rsidP="00360097">
            <w:pPr>
              <w:rPr>
                <w:ins w:id="2373" w:author="Jacob Lie" w:date="2021-11-11T14:53:00Z"/>
                <w:rFonts w:eastAsiaTheme="minorEastAsia"/>
                <w:lang w:val="en-US"/>
              </w:rPr>
            </w:pPr>
          </w:p>
        </w:tc>
      </w:tr>
    </w:tbl>
    <w:p w14:paraId="19DAEA0F" w14:textId="77777777" w:rsidR="00BE6FB6" w:rsidRPr="00BE6FB6" w:rsidRDefault="00BE6FB6" w:rsidP="00FD6749">
      <w:pPr>
        <w:rPr>
          <w:ins w:id="2374" w:author="Jacob Lie" w:date="2021-11-11T14:53:00Z"/>
          <w:rFonts w:eastAsiaTheme="minorEastAsia"/>
          <w:lang w:val="en-US"/>
          <w:rPrChange w:id="2375" w:author="Jacob Lie" w:date="2021-11-11T14:53:00Z">
            <w:rPr>
              <w:ins w:id="2376" w:author="Jacob Lie" w:date="2021-11-11T14:53:00Z"/>
              <w:rFonts w:ascii="Cambria Math" w:hAnsi="Cambria Math"/>
              <w:i/>
              <w:lang w:val="en-US"/>
            </w:rPr>
          </w:rPrChange>
        </w:rPr>
      </w:pPr>
    </w:p>
    <w:p w14:paraId="51D28216" w14:textId="25AB8374" w:rsidR="00645ED2" w:rsidRDefault="00BE6FB6" w:rsidP="00FD6749">
      <w:pPr>
        <w:rPr>
          <w:ins w:id="2377" w:author="Jacob Lie" w:date="2021-11-11T14:54:00Z"/>
          <w:rFonts w:eastAsiaTheme="minorEastAsia"/>
          <w:lang w:val="en-US"/>
        </w:rPr>
      </w:pPr>
      <w:ins w:id="2378" w:author="Jacob Lie" w:date="2021-11-11T14:53:00Z">
        <w:r>
          <w:rPr>
            <w:rFonts w:eastAsiaTheme="minorEastAsia"/>
            <w:lang w:val="en-US"/>
          </w:rPr>
          <w:t>Which is the expression for the en</w:t>
        </w:r>
      </w:ins>
      <w:ins w:id="2379" w:author="Jacob Lie" w:date="2021-11-11T14:54:00Z">
        <w:r>
          <w:rPr>
            <w:rFonts w:eastAsiaTheme="minorEastAsia"/>
            <w:lang w:val="en-US"/>
          </w:rPr>
          <w:t>ergy of</w:t>
        </w:r>
        <w:r w:rsidR="00FF40E6">
          <w:rPr>
            <w:rFonts w:eastAsiaTheme="minorEastAsia"/>
            <w:lang w:val="en-US"/>
          </w:rPr>
          <w:t xml:space="preserve"> </w:t>
        </w:r>
        <w:r>
          <w:rPr>
            <w:rFonts w:eastAsiaTheme="minorEastAsia"/>
            <w:lang w:val="en-US"/>
          </w:rPr>
          <w:t xml:space="preserve">the </w:t>
        </w:r>
        <w:r w:rsidR="00FF40E6">
          <w:rPr>
            <w:rFonts w:eastAsiaTheme="minorEastAsia"/>
            <w:lang w:val="en-US"/>
          </w:rPr>
          <w:t xml:space="preserve">photon after the interaction, with scattering angle </w:t>
        </w:r>
      </w:ins>
      <m:oMath>
        <m:r>
          <w:ins w:id="2380" w:author="Jacob Lie" w:date="2021-11-11T14:54:00Z">
            <w:rPr>
              <w:rFonts w:ascii="Cambria Math" w:eastAsiaTheme="minorEastAsia" w:hAnsi="Cambria Math"/>
              <w:lang w:val="en-US"/>
            </w:rPr>
            <m:t>ϕ</m:t>
          </w:ins>
        </m:r>
      </m:oMath>
      <w:ins w:id="2381" w:author="Jacob Lie" w:date="2021-11-11T14:54:00Z">
        <w:r w:rsidR="00FF40E6">
          <w:rPr>
            <w:rFonts w:eastAsiaTheme="minorEastAsia"/>
            <w:lang w:val="en-US"/>
          </w:rPr>
          <w:t>.</w:t>
        </w:r>
      </w:ins>
    </w:p>
    <w:p w14:paraId="59A761FF" w14:textId="5D3510BD" w:rsidR="009E1EB9" w:rsidRDefault="009E1EB9">
      <w:pPr>
        <w:spacing w:after="160" w:line="259" w:lineRule="auto"/>
        <w:rPr>
          <w:lang w:val="en-US"/>
        </w:rPr>
      </w:pPr>
      <w:r>
        <w:rPr>
          <w:lang w:val="en-US"/>
        </w:rPr>
        <w:br w:type="page"/>
      </w:r>
    </w:p>
    <w:p w14:paraId="57D0051D" w14:textId="5B1B3720" w:rsidR="00FF40E6" w:rsidRDefault="002C5236" w:rsidP="00A72F9A">
      <w:pPr>
        <w:pStyle w:val="Heading2"/>
        <w:rPr>
          <w:lang w:val="en-US"/>
        </w:rPr>
      </w:pPr>
      <w:bookmarkStart w:id="2382" w:name="_Ref93921945"/>
      <w:bookmarkStart w:id="2383" w:name="_Toc94623819"/>
      <w:r>
        <w:rPr>
          <w:lang w:val="en-US"/>
        </w:rPr>
        <w:lastRenderedPageBreak/>
        <w:t>Mean free path</w:t>
      </w:r>
      <w:bookmarkEnd w:id="2382"/>
      <w:bookmarkEnd w:id="2383"/>
      <w:r>
        <w:rPr>
          <w:lang w:val="en-US"/>
        </w:rPr>
        <w:t xml:space="preserve"> </w:t>
      </w:r>
    </w:p>
    <w:p w14:paraId="37F90729" w14:textId="557124D5" w:rsidR="002C5236" w:rsidRDefault="002C5236" w:rsidP="00FD6749">
      <w:pPr>
        <w:rPr>
          <w:lang w:val="en-US"/>
        </w:rPr>
      </w:pPr>
      <w:r>
        <w:rPr>
          <w:lang w:val="en-US"/>
        </w:rPr>
        <w:t xml:space="preserve">Here we derive the mean free path of a photon. </w:t>
      </w:r>
    </w:p>
    <w:p w14:paraId="7A30ED8F" w14:textId="3C1DF976" w:rsidR="00351BB5" w:rsidRDefault="00F55D5D" w:rsidP="00FD6749">
      <w:pPr>
        <w:rPr>
          <w:rFonts w:eastAsiaTheme="minorEastAsia"/>
          <w:lang w:val="en-US"/>
        </w:rPr>
      </w:pPr>
      <w:r>
        <w:rPr>
          <w:lang w:val="en-US"/>
        </w:rPr>
        <w:t xml:space="preserve">Assume that you have </w:t>
      </w:r>
      <w:r w:rsidR="00D467ED">
        <w:rPr>
          <w:lang w:val="en-US"/>
        </w:rPr>
        <w:t>incoming photons hitting a</w:t>
      </w:r>
      <w:r w:rsidR="00311BB4">
        <w:rPr>
          <w:lang w:val="en-US"/>
        </w:rPr>
        <w:t xml:space="preserve"> slab of material with infinitesimal area </w:t>
      </w:r>
      <w:proofErr w:type="spellStart"/>
      <w:r w:rsidR="00311BB4">
        <w:rPr>
          <w:lang w:val="en-US"/>
        </w:rPr>
        <w:t>dA</w:t>
      </w:r>
      <w:proofErr w:type="spellEnd"/>
      <w:r w:rsidR="00311BB4">
        <w:rPr>
          <w:lang w:val="en-US"/>
        </w:rPr>
        <w:t xml:space="preserve"> and </w:t>
      </w:r>
      <w:r w:rsidR="00351BB5">
        <w:rPr>
          <w:lang w:val="en-US"/>
        </w:rPr>
        <w:t>width dx</w:t>
      </w:r>
      <w:r w:rsidR="00FC7631">
        <w:rPr>
          <w:lang w:val="en-US"/>
        </w:rPr>
        <w:t xml:space="preserve"> (see</w:t>
      </w:r>
      <w:r w:rsidR="003E239F">
        <w:rPr>
          <w:lang w:val="en-US"/>
        </w:rPr>
        <w:t xml:space="preserve"> </w:t>
      </w:r>
      <w:r w:rsidR="003E239F">
        <w:rPr>
          <w:lang w:val="en-US"/>
        </w:rPr>
        <w:fldChar w:fldCharType="begin"/>
      </w:r>
      <w:r w:rsidR="003E239F">
        <w:rPr>
          <w:lang w:val="en-US"/>
        </w:rPr>
        <w:instrText xml:space="preserve"> REF _Ref93585415 \h </w:instrText>
      </w:r>
      <w:r w:rsidR="003E239F">
        <w:rPr>
          <w:lang w:val="en-US"/>
        </w:rPr>
        <w:fldChar w:fldCharType="separate"/>
      </w:r>
      <w:ins w:id="2384" w:author="Jacob Lie" w:date="2022-02-01T16:03:00Z">
        <w:r w:rsidR="003159C2">
          <w:rPr>
            <w:b/>
            <w:bCs/>
            <w:lang w:val="en-US"/>
          </w:rPr>
          <w:t>Error! Reference source not found.</w:t>
        </w:r>
      </w:ins>
      <w:del w:id="2385" w:author="Jacob Lie" w:date="2022-02-01T16:01:00Z">
        <w:r w:rsidR="003E239F" w:rsidRPr="003E239F" w:rsidDel="0080545A">
          <w:rPr>
            <w:lang w:val="en-US"/>
          </w:rPr>
          <w:delText xml:space="preserve">Figure </w:delText>
        </w:r>
        <w:r w:rsidR="003E239F" w:rsidRPr="003E239F" w:rsidDel="0080545A">
          <w:rPr>
            <w:noProof/>
            <w:lang w:val="en-US"/>
          </w:rPr>
          <w:delText>2</w:delText>
        </w:r>
        <w:r w:rsidR="003E239F" w:rsidRPr="003E239F" w:rsidDel="0080545A">
          <w:rPr>
            <w:lang w:val="en-US"/>
          </w:rPr>
          <w:noBreakHyphen/>
        </w:r>
        <w:r w:rsidR="003E239F" w:rsidRPr="003E239F" w:rsidDel="0080545A">
          <w:rPr>
            <w:noProof/>
            <w:lang w:val="en-US"/>
          </w:rPr>
          <w:delText>1</w:delText>
        </w:r>
      </w:del>
      <w:r w:rsidR="003E239F">
        <w:rPr>
          <w:lang w:val="en-US"/>
        </w:rPr>
        <w:fldChar w:fldCharType="end"/>
      </w:r>
      <w:r w:rsidR="00FC7631">
        <w:rPr>
          <w:lang w:val="en-US"/>
        </w:rPr>
        <w:t>)</w:t>
      </w:r>
      <w:r w:rsidR="00351BB5">
        <w:rPr>
          <w:lang w:val="en-US"/>
        </w:rPr>
        <w:t>.</w:t>
      </w:r>
      <w:r w:rsidR="00507BD8">
        <w:rPr>
          <w:lang w:val="en-US"/>
        </w:rPr>
        <w:t xml:space="preserve"> T</w:t>
      </w:r>
      <w:r w:rsidR="00994433">
        <w:rPr>
          <w:lang w:val="en-US"/>
        </w:rPr>
        <w:t>he total probability of N photons hitting the slab</w:t>
      </w:r>
      <w:r w:rsidR="00034622">
        <w:rPr>
          <w:lang w:val="en-US"/>
        </w:rPr>
        <w:t xml:space="preserve">, with an attenuation coefficient of </w:t>
      </w:r>
      <m:oMath>
        <m:r>
          <w:rPr>
            <w:rFonts w:ascii="Cambria Math" w:hAnsi="Cambria Math"/>
            <w:lang w:val="en-US"/>
          </w:rPr>
          <m:t>μ</m:t>
        </m:r>
      </m:oMath>
      <w:r w:rsidR="00507BD8">
        <w:rPr>
          <w:rFonts w:eastAsiaTheme="minorEastAsia"/>
          <w:lang w:val="en-US"/>
        </w:rPr>
        <w:t xml:space="preserve"> is</w:t>
      </w:r>
      <w:r w:rsidR="003750EF">
        <w:rPr>
          <w:rFonts w:eastAsiaTheme="minorEastAsia"/>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D7ED3" w14:paraId="61EBBAF4" w14:textId="77777777" w:rsidTr="007D7ED3">
        <w:tc>
          <w:tcPr>
            <w:tcW w:w="9085" w:type="dxa"/>
          </w:tcPr>
          <w:p w14:paraId="654B38E7" w14:textId="25BB2E49" w:rsidR="007D7ED3" w:rsidRDefault="009435FD" w:rsidP="00D10D17">
            <m:oMathPara>
              <m:oMath>
                <m:r>
                  <w:rPr>
                    <w:rFonts w:ascii="Cambria Math" w:hAnsi="Cambria Math"/>
                  </w:rPr>
                  <m:t>P=N μ/dA  =nμdx</m:t>
                </m:r>
              </m:oMath>
            </m:oMathPara>
          </w:p>
        </w:tc>
        <w:tc>
          <w:tcPr>
            <w:tcW w:w="265" w:type="dxa"/>
          </w:tcPr>
          <w:p w14:paraId="11D2E018" w14:textId="65643B08" w:rsidR="007D7ED3" w:rsidRPr="000002E8" w:rsidRDefault="00783C9D" w:rsidP="000002E8">
            <w:pPr>
              <w:pStyle w:val="Caption"/>
              <w:rPr>
                <w:sz w:val="24"/>
                <w:szCs w:val="24"/>
                <w:lang w:val="en-US"/>
              </w:rPr>
            </w:pPr>
            <w:ins w:id="2386"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2</w:t>
            </w:r>
            <w:ins w:id="2387"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2388" w:author="Jacob Lie" w:date="2022-02-01T16:19:00Z">
              <w:r>
                <w:rPr>
                  <w:noProof/>
                  <w:sz w:val="24"/>
                  <w:szCs w:val="24"/>
                  <w:lang w:val="en-US"/>
                </w:rPr>
                <w:t>1</w:t>
              </w:r>
              <w:r>
                <w:rPr>
                  <w:sz w:val="24"/>
                  <w:szCs w:val="24"/>
                  <w:lang w:val="en-US"/>
                </w:rPr>
                <w:fldChar w:fldCharType="end"/>
              </w:r>
            </w:ins>
            <w:del w:id="2389"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2</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1</w:delText>
              </w:r>
              <w:r w:rsidR="00723A4E" w:rsidDel="00783C9D">
                <w:rPr>
                  <w:sz w:val="24"/>
                  <w:szCs w:val="24"/>
                  <w:lang w:val="en-US"/>
                </w:rPr>
                <w:fldChar w:fldCharType="end"/>
              </w:r>
            </w:del>
          </w:p>
        </w:tc>
      </w:tr>
    </w:tbl>
    <w:p w14:paraId="6DCBBFB8" w14:textId="77777777" w:rsidR="00EA19E0" w:rsidRDefault="00775368" w:rsidP="00FD6749">
      <w:pPr>
        <w:rPr>
          <w:lang w:val="en-US"/>
        </w:rPr>
      </w:pPr>
      <w:r>
        <w:rPr>
          <w:lang w:val="en-US"/>
        </w:rPr>
        <w:t xml:space="preserve">Where n is </w:t>
      </w:r>
      <w:r w:rsidR="002914A3">
        <w:rPr>
          <w:lang w:val="en-US"/>
        </w:rPr>
        <w:t>photons per unit volume</w:t>
      </w:r>
    </w:p>
    <w:p w14:paraId="07129677" w14:textId="5DEB1200" w:rsidR="00EA19E0" w:rsidRDefault="00EA19E0" w:rsidP="00FD6749">
      <w:pPr>
        <w:rPr>
          <w:lang w:val="en-US"/>
        </w:rPr>
      </w:pPr>
      <m:oMathPara>
        <m:oMath>
          <m:r>
            <w:rPr>
              <w:rFonts w:ascii="Cambria Math" w:hAnsi="Cambria Math"/>
              <w:lang w:val="en-US"/>
            </w:rPr>
            <m:t>n=N/dV=N/dAdx</m:t>
          </m:r>
          <m:r>
            <w:rPr>
              <w:rFonts w:ascii="Cambria Math" w:eastAsiaTheme="minorEastAsia" w:hAnsi="Cambria Math"/>
              <w:lang w:val="en-US"/>
            </w:rPr>
            <m:t xml:space="preserve">  .</m:t>
          </m:r>
        </m:oMath>
      </m:oMathPara>
    </w:p>
    <w:p w14:paraId="3BEE57E6" w14:textId="46EC9482" w:rsidR="004F7167" w:rsidRDefault="00FF0200" w:rsidP="00FD6749">
      <w:pPr>
        <w:rPr>
          <w:rFonts w:eastAsiaTheme="minorEastAsia"/>
          <w:lang w:val="en-US"/>
        </w:rPr>
      </w:pPr>
      <w:r>
        <w:rPr>
          <w:lang w:val="en-US"/>
        </w:rPr>
        <w:t xml:space="preserve">The probability of </w:t>
      </w:r>
      <w:r>
        <w:rPr>
          <w:b/>
          <w:bCs/>
          <w:lang w:val="en-US"/>
        </w:rPr>
        <w:t xml:space="preserve">not </w:t>
      </w:r>
      <w:r>
        <w:rPr>
          <w:lang w:val="en-US"/>
        </w:rPr>
        <w:t xml:space="preserve">interacting </w:t>
      </w:r>
      <w:r>
        <w:rPr>
          <w:lang w:val="en-US"/>
        </w:rPr>
        <w:softHyphen/>
      </w:r>
      <w:r w:rsidR="00BE4475">
        <w:rPr>
          <w:lang w:val="en-US"/>
        </w:rPr>
        <w:t xml:space="preserve">is of course </w:t>
      </w:r>
      <m:oMath>
        <m:r>
          <w:rPr>
            <w:rFonts w:ascii="Cambria Math" w:hAnsi="Cambria Math"/>
            <w:lang w:val="en-US"/>
          </w:rPr>
          <m:t>1-P</m:t>
        </m:r>
      </m:oMath>
      <w:r w:rsidR="00BE4475">
        <w:rPr>
          <w:rFonts w:eastAsiaTheme="minorEastAsia"/>
          <w:lang w:val="en-US"/>
        </w:rPr>
        <w:t xml:space="preserve">, then </w:t>
      </w:r>
      <w:r w:rsidR="001079CC">
        <w:rPr>
          <w:rFonts w:eastAsiaTheme="minorEastAsia"/>
          <w:lang w:val="en-US"/>
        </w:rPr>
        <w:t xml:space="preserve">number of photons after the slab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x+dx</m:t>
            </m:r>
          </m:e>
        </m:d>
      </m:oMath>
      <w:r w:rsidR="004F7167">
        <w:rPr>
          <w:rFonts w:eastAsiaTheme="minorEastAsia"/>
          <w:lang w:val="en-US"/>
        </w:rPr>
        <w:t xml:space="preserve"> becomes</w:t>
      </w:r>
    </w:p>
    <w:p w14:paraId="4B150788" w14:textId="4B8A84AD" w:rsidR="004F7167" w:rsidRDefault="004F7167" w:rsidP="00FD6749">
      <w:pPr>
        <w:rPr>
          <w:rFonts w:eastAsiaTheme="minorEastAsia"/>
          <w:lang w:val="en-US"/>
        </w:rPr>
      </w:pPr>
      <m:oMathPara>
        <m:oMath>
          <m:r>
            <w:rPr>
              <w:rFonts w:ascii="Cambria Math" w:eastAsiaTheme="minorEastAsia" w:hAnsi="Cambria Math"/>
              <w:lang w:val="en-US"/>
            </w:rPr>
            <m:t>N(x+dx)=N(x)(1-P)=N(x)-N(x)P .</m:t>
          </m:r>
        </m:oMath>
      </m:oMathPara>
    </w:p>
    <w:p w14:paraId="2DFE58B7" w14:textId="77777777" w:rsidR="0061446E" w:rsidRDefault="0061446E" w:rsidP="00FD6749">
      <w:pPr>
        <w:rPr>
          <w:rFonts w:eastAsiaTheme="minorEastAsia"/>
          <w:lang w:val="en-US"/>
        </w:rPr>
      </w:pPr>
      <w:r>
        <w:rPr>
          <w:rFonts w:eastAsiaTheme="minorEastAsia"/>
          <w:lang w:val="en-US"/>
        </w:rPr>
        <w:t>Rearranging and inserting our expression for P we get</w:t>
      </w:r>
    </w:p>
    <w:p w14:paraId="6915B79A" w14:textId="1A32646E" w:rsidR="0061446E" w:rsidRDefault="006A485A" w:rsidP="00FD6749">
      <w:pPr>
        <w:rPr>
          <w:rFonts w:eastAsiaTheme="minorEastAsia"/>
          <w:lang w:val="en-US"/>
        </w:rPr>
      </w:pPr>
      <m:oMathPara>
        <m:oMath>
          <m:r>
            <w:rPr>
              <w:rFonts w:ascii="Cambria Math" w:eastAsiaTheme="minorEastAsia" w:hAnsi="Cambria Math"/>
              <w:lang w:val="en-US"/>
            </w:rPr>
            <m:t>N(x+dx)-N(x)= -N(x)  nμdx .</m:t>
          </m:r>
        </m:oMath>
      </m:oMathPara>
    </w:p>
    <w:p w14:paraId="2E26DB08" w14:textId="54CE1A95" w:rsidR="00EA19E0" w:rsidRDefault="00BE4475" w:rsidP="00FD6749">
      <w:pPr>
        <w:rPr>
          <w:rFonts w:eastAsiaTheme="minorEastAsia"/>
          <w:lang w:val="en-US"/>
        </w:rPr>
      </w:pPr>
      <w:r>
        <w:rPr>
          <w:rFonts w:eastAsiaTheme="minorEastAsia"/>
          <w:lang w:val="en-US"/>
        </w:rPr>
        <w:t xml:space="preserve"> </w:t>
      </w:r>
      <w:r w:rsidR="00271602">
        <w:rPr>
          <w:rFonts w:eastAsiaTheme="minorEastAsia"/>
          <w:lang w:val="en-US"/>
        </w:rPr>
        <w:t xml:space="preserve">If we divide by </w:t>
      </w:r>
      <m:oMath>
        <m:r>
          <w:rPr>
            <w:rFonts w:ascii="Cambria Math" w:eastAsiaTheme="minorEastAsia" w:hAnsi="Cambria Math"/>
            <w:lang w:val="en-US"/>
          </w:rPr>
          <m:t>dx</m:t>
        </m:r>
      </m:oMath>
      <w:r w:rsidR="00271602">
        <w:rPr>
          <w:rFonts w:eastAsiaTheme="minorEastAsia"/>
          <w:lang w:val="en-US"/>
        </w:rPr>
        <w:t xml:space="preserve"> and let </w:t>
      </w:r>
      <m:oMath>
        <m:r>
          <w:rPr>
            <w:rFonts w:ascii="Cambria Math" w:eastAsiaTheme="minorEastAsia" w:hAnsi="Cambria Math"/>
            <w:lang w:val="en-US"/>
          </w:rPr>
          <m:t>dx</m:t>
        </m:r>
      </m:oMath>
      <w:r w:rsidR="001A436F">
        <w:rPr>
          <w:rFonts w:eastAsiaTheme="minorEastAsia"/>
          <w:lang w:val="en-US"/>
        </w:rPr>
        <w:t xml:space="preserve"> approach </w:t>
      </w:r>
      <m:oMath>
        <m:r>
          <w:rPr>
            <w:rFonts w:ascii="Cambria Math" w:eastAsiaTheme="minorEastAsia" w:hAnsi="Cambria Math"/>
            <w:lang w:val="en-US"/>
          </w:rPr>
          <m:t>0</m:t>
        </m:r>
      </m:oMath>
      <w:r w:rsidR="001A436F">
        <w:rPr>
          <w:rFonts w:eastAsiaTheme="minorEastAsia"/>
          <w:lang w:val="en-US"/>
        </w:rPr>
        <w:t xml:space="preserve">, we get </w:t>
      </w:r>
    </w:p>
    <w:p w14:paraId="53FC66A7" w14:textId="2ECA8998" w:rsidR="001A436F" w:rsidRDefault="0082795C" w:rsidP="00FD6749">
      <w:pPr>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ctrlPr>
                    <w:rPr>
                      <w:rFonts w:ascii="Cambria Math" w:hAnsi="Cambria Math"/>
                    </w:rPr>
                  </m:ctrlPr>
                </m:e>
                <m:lim>
                  <m:r>
                    <w:rPr>
                      <w:rFonts w:ascii="Cambria Math" w:eastAsiaTheme="minorEastAsia" w:hAnsi="Cambria Math"/>
                      <w:lang w:val="en-US"/>
                    </w:rPr>
                    <m:t>dx → 0</m:t>
                  </m:r>
                  <m:ctrlPr>
                    <w:rPr>
                      <w:rFonts w:ascii="Cambria Math" w:hAnsi="Cambria Math"/>
                    </w:rPr>
                  </m:ctrlPr>
                </m:lim>
              </m:limLow>
              <m:ctrlPr>
                <w:rPr>
                  <w:rFonts w:ascii="Cambria Math" w:hAnsi="Cambria Math"/>
                  <w:i/>
                </w:rPr>
              </m:ctrlPr>
            </m:fName>
            <m:e>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x+dx</m:t>
                      </m:r>
                    </m:e>
                  </m:d>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Cambria Math" w:hAnsi="Cambria Math" w:cs="Cambria Math"/>
                      <w:i/>
                      <w:lang w:val="en-US"/>
                    </w:rPr>
                  </m:ctrlPr>
                </m:num>
                <m:den>
                  <m:r>
                    <w:rPr>
                      <w:rFonts w:ascii="Cambria Math" w:eastAsiaTheme="minorEastAsia" w:hAnsi="Cambria Math"/>
                      <w:lang w:val="en-US"/>
                    </w:rPr>
                    <m:t>dx</m:t>
                  </m:r>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dN</m:t>
              </m:r>
            </m:num>
            <m:den>
              <m:r>
                <w:rPr>
                  <w:rFonts w:ascii="Cambria Math" w:eastAsiaTheme="minorEastAsia" w:hAnsi="Cambria Math"/>
                  <w:lang w:val="en-US"/>
                </w:rPr>
                <m:t>dx</m:t>
              </m:r>
            </m:den>
          </m:f>
          <m:r>
            <w:rPr>
              <w:rFonts w:ascii="Cambria Math" w:eastAsiaTheme="minorEastAsia" w:hAnsi="Cambria Math"/>
              <w:lang w:val="en-US"/>
            </w:rPr>
            <m:t>= -N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nμdx .</m:t>
          </m:r>
        </m:oMath>
      </m:oMathPara>
    </w:p>
    <w:p w14:paraId="01A17256" w14:textId="7D71077A" w:rsidR="0061446E" w:rsidRDefault="00A32D8B" w:rsidP="00FD6749">
      <w:pPr>
        <w:rPr>
          <w:rFonts w:eastAsiaTheme="minorEastAsia"/>
          <w:lang w:val="en-US"/>
        </w:rPr>
      </w:pPr>
      <w:r>
        <w:rPr>
          <w:rFonts w:eastAsiaTheme="minorEastAsia"/>
          <w:lang w:val="en-US"/>
        </w:rPr>
        <w:t>Solving the differential equation, we get</w:t>
      </w:r>
    </w:p>
    <w:p w14:paraId="7A30E9E5" w14:textId="7D5C20C6" w:rsidR="00A32D8B" w:rsidRDefault="00D761FA" w:rsidP="00FD6749">
      <w:pPr>
        <w:rPr>
          <w:rFonts w:eastAsiaTheme="minorEastAsia"/>
          <w:lang w:val="en-US"/>
        </w:rPr>
      </w:pPr>
      <m:oMathPara>
        <m:oMath>
          <m:r>
            <w:rPr>
              <w:rFonts w:ascii="Cambria Math" w:eastAsiaTheme="minorEastAsia" w:hAnsi="Cambria Math"/>
              <w:lang w:val="en-US"/>
            </w:rPr>
            <m:t>N(x)=</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x</m:t>
                  </m:r>
                </m:e>
              </m:d>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den>
          </m:f>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 xml:space="preserve">  = 1-P=Q, </m:t>
          </m:r>
        </m:oMath>
      </m:oMathPara>
    </w:p>
    <w:p w14:paraId="46BB637B" w14:textId="405B652D" w:rsidR="0061446E" w:rsidRDefault="00984EF6" w:rsidP="00FD674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oMath>
      <w:r>
        <w:rPr>
          <w:rFonts w:eastAsiaTheme="minorEastAsia"/>
          <w:lang w:val="en-US"/>
        </w:rPr>
        <w:t xml:space="preserve"> is the </w:t>
      </w:r>
      <w:r w:rsidR="00864922">
        <w:rPr>
          <w:rFonts w:eastAsiaTheme="minorEastAsia"/>
          <w:lang w:val="en-US"/>
        </w:rPr>
        <w:t xml:space="preserve">number of photons entering the </w:t>
      </w:r>
      <w:proofErr w:type="gramStart"/>
      <w:r w:rsidR="00864922">
        <w:rPr>
          <w:rFonts w:eastAsiaTheme="minorEastAsia"/>
          <w:lang w:val="en-US"/>
        </w:rPr>
        <w:t>slab</w:t>
      </w:r>
      <w:r w:rsidR="00761249">
        <w:rPr>
          <w:rFonts w:eastAsiaTheme="minorEastAsia"/>
          <w:lang w:val="en-US"/>
        </w:rPr>
        <w:t>.</w:t>
      </w:r>
      <w:proofErr w:type="gramEnd"/>
      <w:r w:rsidR="00761249">
        <w:rPr>
          <w:rFonts w:eastAsiaTheme="minorEastAsia"/>
          <w:lang w:val="en-US"/>
        </w:rPr>
        <w:t xml:space="preserve"> Now we have the </w:t>
      </w:r>
      <w:r w:rsidR="001F78D9">
        <w:rPr>
          <w:rFonts w:eastAsiaTheme="minorEastAsia"/>
          <w:lang w:val="en-US"/>
        </w:rPr>
        <w:t>fraction of photons that doesn’t interact in the slab</w:t>
      </w:r>
      <w:r w:rsidR="00575767">
        <w:rPr>
          <w:rFonts w:eastAsiaTheme="minorEastAsia"/>
          <w:lang w:val="en-US"/>
        </w:rPr>
        <w:t xml:space="preserve">. </w:t>
      </w:r>
      <w:r w:rsidR="00CA39B2">
        <w:rPr>
          <w:rFonts w:eastAsiaTheme="minorEastAsia"/>
          <w:lang w:val="en-US"/>
        </w:rPr>
        <w:t>If we multipl</w:t>
      </w:r>
      <w:r w:rsidR="004A217E">
        <w:rPr>
          <w:rFonts w:eastAsiaTheme="minorEastAsia"/>
          <w:lang w:val="en-US"/>
        </w:rPr>
        <w:t xml:space="preserve">y </w:t>
      </w:r>
      <w:r w:rsidR="007C1A48">
        <w:rPr>
          <w:rFonts w:eastAsiaTheme="minorEastAsia"/>
          <w:lang w:val="en-US"/>
        </w:rPr>
        <w:t xml:space="preserve">Q with </w:t>
      </w:r>
      <w:r w:rsidR="007439E2">
        <w:rPr>
          <w:rFonts w:eastAsiaTheme="minorEastAsia"/>
          <w:lang w:val="en-US"/>
        </w:rPr>
        <w:t>P,</w:t>
      </w:r>
      <w:r w:rsidR="007C1A48">
        <w:rPr>
          <w:rFonts w:eastAsiaTheme="minorEastAsia"/>
          <w:lang w:val="en-US"/>
        </w:rPr>
        <w:t xml:space="preserve"> we get </w:t>
      </w:r>
      <w:r w:rsidR="00EC6638">
        <w:rPr>
          <w:rFonts w:eastAsiaTheme="minorEastAsia"/>
          <w:lang w:val="en-US"/>
        </w:rPr>
        <w:t>a binomial looking</w:t>
      </w:r>
      <w:r w:rsidR="00B60D92">
        <w:rPr>
          <w:rFonts w:eastAsiaTheme="minorEastAsia"/>
          <w:lang w:val="en-US"/>
        </w:rPr>
        <w:t xml:space="preserve"> probability</w:t>
      </w:r>
      <w:r w:rsidR="00EC6638">
        <w:rPr>
          <w:rFonts w:eastAsiaTheme="minorEastAsia"/>
          <w:lang w:val="en-US"/>
        </w:rPr>
        <w:t xml:space="preserve"> density function, which describes the probability</w:t>
      </w:r>
      <w:r w:rsidR="00B60D92">
        <w:rPr>
          <w:rFonts w:eastAsiaTheme="minorEastAsia"/>
          <w:lang w:val="en-US"/>
        </w:rPr>
        <w:t xml:space="preserve"> of an interaction happening somewhere bet</w:t>
      </w:r>
      <w:r w:rsidR="003838A1">
        <w:rPr>
          <w:rFonts w:eastAsiaTheme="minorEastAsia"/>
          <w:lang w:val="en-US"/>
        </w:rPr>
        <w:t xml:space="preserve">ween </w:t>
      </w:r>
      <w:r w:rsidR="00455529">
        <w:rPr>
          <w:rFonts w:eastAsiaTheme="minorEastAsia"/>
          <w:lang w:val="en-US"/>
        </w:rPr>
        <w:t xml:space="preserve"> </w:t>
      </w:r>
      <m:oMath>
        <m:r>
          <w:rPr>
            <w:rFonts w:ascii="Cambria Math" w:eastAsiaTheme="minorEastAsia" w:hAnsi="Cambria Math"/>
            <w:lang w:val="en-US"/>
          </w:rPr>
          <m:t>x</m:t>
        </m:r>
      </m:oMath>
      <w:r w:rsidR="003838A1">
        <w:rPr>
          <w:rFonts w:eastAsiaTheme="minorEastAsia"/>
          <w:lang w:val="en-US"/>
        </w:rPr>
        <w:t xml:space="preserve"> and </w:t>
      </w:r>
      <m:oMath>
        <m:r>
          <w:rPr>
            <w:rFonts w:ascii="Cambria Math" w:eastAsiaTheme="minorEastAsia" w:hAnsi="Cambria Math"/>
            <w:lang w:val="en-US"/>
          </w:rPr>
          <m:t>dx</m:t>
        </m:r>
      </m:oMath>
    </w:p>
    <w:p w14:paraId="460DF41F" w14:textId="22606334" w:rsidR="00EC6638" w:rsidRPr="001F78D9" w:rsidRDefault="000A1FAC" w:rsidP="00FD6749">
      <w:pPr>
        <w:rPr>
          <w:rFonts w:eastAsiaTheme="minorEastAsia"/>
          <w:lang w:val="en-US"/>
        </w:rPr>
      </w:pPr>
      <m:oMathPara>
        <m:oMath>
          <m:r>
            <w:rPr>
              <w:rFonts w:ascii="Cambria Math" w:eastAsiaTheme="minorEastAsia" w:hAnsi="Cambria Math"/>
              <w:lang w:val="en-US"/>
            </w:rPr>
            <m:t xml:space="preserve">PQ=nμ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dx.</m:t>
          </m:r>
        </m:oMath>
      </m:oMathPara>
    </w:p>
    <w:p w14:paraId="5ADCBD00" w14:textId="3F0E7B47" w:rsidR="0061446E" w:rsidRDefault="003F1146" w:rsidP="00FD6749">
      <w:pPr>
        <w:rPr>
          <w:rFonts w:eastAsiaTheme="minorEastAsia"/>
          <w:lang w:val="en-US"/>
        </w:rPr>
      </w:pPr>
      <w:r>
        <w:rPr>
          <w:rFonts w:eastAsiaTheme="minorEastAsia"/>
          <w:lang w:val="en-US"/>
        </w:rPr>
        <w:t xml:space="preserve">Integrating over possible pathlength from </w:t>
      </w:r>
      <m:oMath>
        <m:r>
          <w:rPr>
            <w:rFonts w:ascii="Cambria Math" w:eastAsiaTheme="minorEastAsia" w:hAnsi="Cambria Math"/>
            <w:lang w:val="en-US"/>
          </w:rPr>
          <m:t>0</m:t>
        </m:r>
      </m:oMath>
      <w:r>
        <w:rPr>
          <w:rFonts w:eastAsiaTheme="minorEastAsia"/>
          <w:lang w:val="en-US"/>
        </w:rPr>
        <w:t xml:space="preserve"> to </w:t>
      </w:r>
      <m:oMath>
        <m:r>
          <w:rPr>
            <w:rFonts w:ascii="Cambria Math" w:eastAsiaTheme="minorEastAsia" w:hAnsi="Cambria Math"/>
            <w:lang w:val="en-US"/>
          </w:rPr>
          <m:t>∞</m:t>
        </m:r>
      </m:oMath>
      <w:r>
        <w:rPr>
          <w:rFonts w:eastAsiaTheme="minorEastAsia"/>
          <w:lang w:val="en-US"/>
        </w:rPr>
        <w:t xml:space="preserve"> we get an expected </w:t>
      </w:r>
      <w:r w:rsidR="00AE50BE">
        <w:rPr>
          <w:rFonts w:eastAsiaTheme="minorEastAsia"/>
          <w:lang w:val="en-US"/>
        </w:rPr>
        <w:t xml:space="preserve">pathlength of </w:t>
      </w:r>
    </w:p>
    <w:p w14:paraId="69CBD6D0" w14:textId="77777777" w:rsidR="006C40A7" w:rsidDel="00CF0DE9" w:rsidRDefault="000A1FAC" w:rsidP="00FD6749">
      <w:pPr>
        <w:rPr>
          <w:del w:id="2390" w:author="Jacob Lie" w:date="2022-02-02T11:02:00Z"/>
          <w:rFonts w:ascii="Cambria Math" w:eastAsiaTheme="minorEastAsia" w:hAnsi="Cambria Math"/>
          <w:lang w:val="en-US"/>
          <w:oMath/>
        </w:rPr>
      </w:pPr>
      <m:oMathPara>
        <m:oMath>
          <m:r>
            <w:rPr>
              <w:rFonts w:ascii="Cambria Math" w:eastAsiaTheme="minorEastAsia" w:hAnsi="Cambria Math"/>
              <w:lang w:val="en-US"/>
            </w:rPr>
            <m:t xml:space="preserve">&lt;x&gt; = </m:t>
          </m:r>
          <m:nary>
            <m:naryPr>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x⋅nμ</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dx</m:t>
              </m:r>
            </m:e>
          </m:nary>
          <m:r>
            <w:rPr>
              <w:rFonts w:ascii="Cambria Math" w:eastAsiaTheme="minorEastAsia" w:hAnsi="Cambria Math"/>
              <w:lang w:val="en-US"/>
            </w:rPr>
            <m:t xml:space="preserve"> .</m:t>
          </m:r>
        </m:oMath>
      </m:oMathPara>
    </w:p>
    <w:p w14:paraId="662A02E0" w14:textId="600F74E3" w:rsidR="00AE50BE" w:rsidRDefault="000A1FAC" w:rsidP="00FD6749">
      <w:pPr>
        <w:rPr>
          <w:rFonts w:eastAsiaTheme="minorEastAsia"/>
          <w:lang w:val="en-US"/>
        </w:rPr>
      </w:pPr>
      <m:oMathPara>
        <m:oMath>
          <m:r>
            <w:del w:id="2391" w:author="Jacob Lie" w:date="2022-02-02T11:02:00Z">
              <w:rPr>
                <w:rFonts w:ascii="Cambria Math" w:eastAsiaTheme="minorEastAsia" w:hAnsi="Cambria Math"/>
                <w:lang w:val="en-US"/>
              </w:rPr>
              <m:t xml:space="preserve">&lt;x&gt; = </m:t>
            </w:del>
          </m:r>
          <m:nary>
            <m:naryPr>
              <m:ctrlPr>
                <w:del w:id="2392" w:author="Jacob Lie" w:date="2022-02-02T11:02:00Z">
                  <w:rPr>
                    <w:rFonts w:ascii="Cambria Math" w:eastAsiaTheme="minorEastAsia" w:hAnsi="Cambria Math"/>
                    <w:i/>
                    <w:lang w:val="en-US"/>
                  </w:rPr>
                </w:del>
              </m:ctrlPr>
            </m:naryPr>
            <m:sub>
              <m:r>
                <w:del w:id="2393" w:author="Jacob Lie" w:date="2022-02-02T11:02:00Z">
                  <w:rPr>
                    <w:rFonts w:ascii="Cambria Math" w:eastAsiaTheme="minorEastAsia" w:hAnsi="Cambria Math"/>
                    <w:lang w:val="en-US"/>
                  </w:rPr>
                  <m:t>0</m:t>
                </w:del>
              </m:r>
            </m:sub>
            <m:sup>
              <m:r>
                <w:del w:id="2394" w:author="Jacob Lie" w:date="2022-02-02T11:02:00Z">
                  <w:rPr>
                    <w:rFonts w:ascii="Cambria Math" w:eastAsiaTheme="minorEastAsia" w:hAnsi="Cambria Math"/>
                    <w:lang w:val="en-US"/>
                  </w:rPr>
                  <m:t>∞</m:t>
                </w:del>
              </m:r>
            </m:sup>
            <m:e>
              <m:r>
                <w:del w:id="2395" w:author="Jacob Lie" w:date="2022-02-02T11:02:00Z">
                  <w:rPr>
                    <w:rFonts w:ascii="Cambria Math" w:eastAsiaTheme="minorEastAsia" w:hAnsi="Cambria Math"/>
                    <w:lang w:val="en-US"/>
                  </w:rPr>
                  <m:t>x⋅nμ</m:t>
                </w:del>
              </m:r>
              <m:sSup>
                <m:sSupPr>
                  <m:ctrlPr>
                    <w:del w:id="2396" w:author="Jacob Lie" w:date="2022-02-02T11:02:00Z">
                      <w:rPr>
                        <w:rFonts w:ascii="Cambria Math" w:eastAsiaTheme="minorEastAsia" w:hAnsi="Cambria Math"/>
                        <w:i/>
                        <w:lang w:val="en-US"/>
                      </w:rPr>
                    </w:del>
                  </m:ctrlPr>
                </m:sSupPr>
                <m:e>
                  <m:r>
                    <w:del w:id="2397" w:author="Jacob Lie" w:date="2022-02-02T11:02:00Z">
                      <w:rPr>
                        <w:rFonts w:ascii="Cambria Math" w:eastAsiaTheme="minorEastAsia" w:hAnsi="Cambria Math"/>
                        <w:lang w:val="en-US"/>
                      </w:rPr>
                      <m:t>e</m:t>
                    </w:del>
                  </m:r>
                </m:e>
                <m:sup>
                  <m:r>
                    <w:del w:id="2398" w:author="Jacob Lie" w:date="2022-02-02T11:02:00Z">
                      <w:rPr>
                        <w:rFonts w:ascii="Cambria Math" w:eastAsiaTheme="minorEastAsia" w:hAnsi="Cambria Math"/>
                        <w:lang w:val="en-US"/>
                      </w:rPr>
                      <m:t>-nμx</m:t>
                    </w:del>
                  </m:r>
                </m:sup>
              </m:sSup>
              <m:r>
                <w:del w:id="2399" w:author="Jacob Lie" w:date="2022-02-02T11:02:00Z">
                  <w:rPr>
                    <w:rFonts w:ascii="Cambria Math" w:eastAsiaTheme="minorEastAsia" w:hAnsi="Cambria Math"/>
                    <w:lang w:val="en-US"/>
                  </w:rPr>
                  <m:t xml:space="preserve"> dx</m:t>
                </w:del>
              </m:r>
            </m:e>
          </m:nary>
          <m:r>
            <w:del w:id="2400" w:author="Jacob Lie" w:date="2022-02-02T11:02:00Z">
              <w:rPr>
                <w:rFonts w:ascii="Cambria Math" w:eastAsiaTheme="minorEastAsia" w:hAnsi="Cambria Math"/>
                <w:lang w:val="en-US"/>
              </w:rPr>
              <m:t xml:space="preserve">  .</m:t>
            </w:del>
          </m:r>
        </m:oMath>
      </m:oMathPara>
    </w:p>
    <w:p w14:paraId="2BC722AC" w14:textId="7004095C" w:rsidR="0061446E" w:rsidRDefault="00235FB5" w:rsidP="00FD6749">
      <w:pPr>
        <w:rPr>
          <w:rFonts w:eastAsiaTheme="minorEastAsia"/>
          <w:lang w:val="en-US"/>
        </w:rPr>
      </w:pPr>
      <w:r>
        <w:rPr>
          <w:rFonts w:eastAsiaTheme="minorEastAsia"/>
          <w:lang w:val="en-US"/>
        </w:rPr>
        <w:t>Solving the integral using partial integration we get</w:t>
      </w:r>
    </w:p>
    <w:p w14:paraId="0F838489" w14:textId="596BFB9A" w:rsidR="00235FB5" w:rsidRPr="00580475" w:rsidRDefault="00B27047" w:rsidP="00FD6749">
      <w:pPr>
        <w:rPr>
          <w:rFonts w:eastAsiaTheme="minorEastAsia"/>
          <w:lang w:val="en-US"/>
        </w:rPr>
      </w:pPr>
      <m:oMathPara>
        <m:oMath>
          <m:r>
            <w:rPr>
              <w:rFonts w:ascii="Cambria Math" w:eastAsiaTheme="minorEastAsia" w:hAnsi="Cambria Math"/>
              <w:lang w:val="en-US"/>
            </w:rPr>
            <w:lastRenderedPageBreak/>
            <m:t xml:space="preserve">&lt;x&gt; =nμ </m:t>
          </m:r>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nμ</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nμ</m:t>
                          </m:r>
                        </m:e>
                      </m:d>
                    </m:e>
                    <m:sup>
                      <m:r>
                        <w:rPr>
                          <w:rFonts w:ascii="Cambria Math" w:eastAsiaTheme="minorEastAsia" w:hAnsi="Cambria Math"/>
                          <w:lang w:val="en-US"/>
                        </w:rPr>
                        <m:t>2</m:t>
                      </m:r>
                    </m:sup>
                  </m:sSup>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m:rPr>
                  <m:nor/>
                </m:rPr>
                <w:rPr>
                  <w:rFonts w:ascii="Cambria Math" w:eastAsiaTheme="minorEastAsia" w:hAnsi="Cambria Math"/>
                  <w:sz w:val="32"/>
                  <w:szCs w:val="28"/>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oMath>
      </m:oMathPara>
    </w:p>
    <w:p w14:paraId="79331783" w14:textId="5F641D6F" w:rsidR="000A1FAC" w:rsidRDefault="006713F6" w:rsidP="00FD6749">
      <w:pPr>
        <w:rPr>
          <w:rFonts w:eastAsiaTheme="minorEastAsia"/>
          <w:lang w:val="en-US"/>
        </w:rPr>
      </w:pPr>
      <w:r>
        <w:rPr>
          <w:rFonts w:eastAsiaTheme="minorEastAsia"/>
          <w:lang w:val="en-US"/>
        </w:rPr>
        <w:t>Using L’H</w:t>
      </w:r>
      <w:r w:rsidR="000A1FAC">
        <w:rPr>
          <w:rFonts w:eastAsiaTheme="minorEastAsia"/>
          <w:lang w:val="en-US"/>
        </w:rPr>
        <w:t>ô</w:t>
      </w:r>
      <w:r>
        <w:rPr>
          <w:rFonts w:eastAsiaTheme="minorEastAsia"/>
          <w:lang w:val="en-US"/>
        </w:rPr>
        <w:t>pi</w:t>
      </w:r>
      <w:r w:rsidR="006036BE">
        <w:rPr>
          <w:rFonts w:eastAsiaTheme="minorEastAsia"/>
          <w:lang w:val="en-US"/>
        </w:rPr>
        <w:t>tal’</w:t>
      </w:r>
      <w:r w:rsidR="000A1FAC">
        <w:rPr>
          <w:rFonts w:eastAsiaTheme="minorEastAsia"/>
          <w:lang w:val="en-US"/>
        </w:rPr>
        <w:t>s rule we see that</w:t>
      </w:r>
      <w:r w:rsidR="00F31FB4">
        <w:rPr>
          <w:rFonts w:eastAsiaTheme="minorEastAsia"/>
          <w:lang w:val="en-US"/>
        </w:rPr>
        <w:t xml:space="preserve"> </w:t>
      </w:r>
    </w:p>
    <w:p w14:paraId="4C5F3270" w14:textId="337C5CED" w:rsidR="00F31FB4" w:rsidRDefault="0082795C" w:rsidP="00FD6749">
      <w:pPr>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eastAsiaTheme="minorEastAsia" w:hAnsi="Cambria Math"/>
                      <w:lang w:val="en-US"/>
                    </w:rPr>
                    <m:t>x→∞</m:t>
                  </m:r>
                </m:lim>
              </m:limLow>
            </m:fName>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e>
          </m:func>
          <m:r>
            <w:rPr>
              <w:rFonts w:ascii="Cambria Math" w:eastAsiaTheme="minorEastAsia" w:hAnsi="Cambria Math"/>
              <w:lang w:val="en-US"/>
            </w:rPr>
            <m:t>=0 .</m:t>
          </m:r>
        </m:oMath>
      </m:oMathPara>
    </w:p>
    <w:p w14:paraId="4DDFDB54" w14:textId="73C4905D" w:rsidR="002A7CF2" w:rsidRDefault="002A7CF2" w:rsidP="00FD6749">
      <w:pPr>
        <w:rPr>
          <w:rFonts w:eastAsiaTheme="minorEastAsia"/>
          <w:lang w:val="en-US"/>
        </w:rPr>
      </w:pPr>
      <w:r>
        <w:rPr>
          <w:rFonts w:eastAsiaTheme="minorEastAsia"/>
          <w:lang w:val="en-US"/>
        </w:rPr>
        <w:t xml:space="preserve">For the second term we get </w:t>
      </w:r>
      <m:oMath>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nμ</m:t>
                </m:r>
              </m:e>
            </m:d>
          </m:e>
          <m:sup>
            <m:r>
              <w:rPr>
                <w:rFonts w:ascii="Cambria Math" w:eastAsiaTheme="minorEastAsia" w:hAnsi="Cambria Math"/>
                <w:lang w:val="en-US"/>
              </w:rPr>
              <m:t>2</m:t>
            </m:r>
          </m:sup>
        </m:sSup>
      </m:oMath>
      <w:r w:rsidR="00CB24B2">
        <w:rPr>
          <w:rFonts w:eastAsiaTheme="minorEastAsia"/>
          <w:lang w:val="en-US"/>
        </w:rPr>
        <w:t>. This results in a mean free path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B24B2" w14:paraId="1E451144" w14:textId="77777777" w:rsidTr="00CB24B2">
        <w:tc>
          <w:tcPr>
            <w:tcW w:w="9085" w:type="dxa"/>
          </w:tcPr>
          <w:p w14:paraId="347C52F4" w14:textId="3BE60B58" w:rsidR="00CB24B2" w:rsidRDefault="000A1FAC" w:rsidP="00CB24B2">
            <w:pPr>
              <w:rPr>
                <w:rFonts w:eastAsiaTheme="minorEastAsia"/>
                <w:lang w:val="en-US"/>
              </w:rPr>
            </w:pPr>
            <m:oMathPara>
              <m:oMath>
                <m:r>
                  <w:rPr>
                    <w:rFonts w:ascii="Cambria Math" w:eastAsiaTheme="minorEastAsia" w:hAnsi="Cambria Math"/>
                    <w:lang w:val="en-US"/>
                  </w:rPr>
                  <m:t>&lt;x&gt;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nμ</m:t>
                    </m:r>
                  </m:den>
                </m:f>
              </m:oMath>
            </m:oMathPara>
          </w:p>
          <w:p w14:paraId="3B1CA58B" w14:textId="2C17F86A" w:rsidR="00CB24B2" w:rsidRDefault="008E20FB" w:rsidP="00D10D17">
            <w:r>
              <w:rPr>
                <w:noProof/>
                <w:lang w:val="en-US"/>
              </w:rPr>
              <w:drawing>
                <wp:anchor distT="0" distB="0" distL="114300" distR="114300" simplePos="0" relativeHeight="251658248" behindDoc="1" locked="0" layoutInCell="1" allowOverlap="1" wp14:anchorId="7022ECDC" wp14:editId="001B3DFB">
                  <wp:simplePos x="0" y="0"/>
                  <wp:positionH relativeFrom="margin">
                    <wp:posOffset>748030</wp:posOffset>
                  </wp:positionH>
                  <wp:positionV relativeFrom="paragraph">
                    <wp:posOffset>429260</wp:posOffset>
                  </wp:positionV>
                  <wp:extent cx="2096770" cy="2585085"/>
                  <wp:effectExtent l="0" t="0" r="0" b="5715"/>
                  <wp:wrapTight wrapText="bothSides">
                    <wp:wrapPolygon edited="0">
                      <wp:start x="0" y="0"/>
                      <wp:lineTo x="0" y="21489"/>
                      <wp:lineTo x="21391" y="21489"/>
                      <wp:lineTo x="21391" y="0"/>
                      <wp:lineTo x="0" y="0"/>
                    </wp:wrapPolygon>
                  </wp:wrapTight>
                  <wp:docPr id="13" name="Picture 13"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hematic&#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096770" cy="25850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9" behindDoc="1" locked="0" layoutInCell="1" allowOverlap="1" wp14:anchorId="28757623" wp14:editId="340AB530">
                      <wp:simplePos x="0" y="0"/>
                      <wp:positionH relativeFrom="margin">
                        <wp:posOffset>3496797</wp:posOffset>
                      </wp:positionH>
                      <wp:positionV relativeFrom="paragraph">
                        <wp:posOffset>1393422</wp:posOffset>
                      </wp:positionV>
                      <wp:extent cx="2028825" cy="635"/>
                      <wp:effectExtent l="0" t="0" r="9525" b="8255"/>
                      <wp:wrapTight wrapText="bothSides">
                        <wp:wrapPolygon edited="0">
                          <wp:start x="0" y="0"/>
                          <wp:lineTo x="0" y="20698"/>
                          <wp:lineTo x="21499" y="20698"/>
                          <wp:lineTo x="2149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4BFCEBDD" w14:textId="32F41768" w:rsidR="00570578" w:rsidRPr="00570578" w:rsidRDefault="00570578" w:rsidP="00570578">
                                  <w:pPr>
                                    <w:pStyle w:val="Caption"/>
                                    <w:rPr>
                                      <w:noProof/>
                                      <w:sz w:val="24"/>
                                      <w:lang w:val="en-US"/>
                                    </w:rPr>
                                  </w:pPr>
                                  <w:r w:rsidRPr="00570578">
                                    <w:rPr>
                                      <w:lang w:val="en-US"/>
                                    </w:rPr>
                                    <w:t xml:space="preserve">Figure </w:t>
                                  </w:r>
                                  <w:ins w:id="2401"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2</w:t>
                                  </w:r>
                                  <w:ins w:id="2402"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2403" w:author="Jacob Lie" w:date="2022-02-01T16:19:00Z">
                                    <w:r w:rsidR="00783C9D">
                                      <w:rPr>
                                        <w:noProof/>
                                        <w:lang w:val="en-US"/>
                                      </w:rPr>
                                      <w:t>2</w:t>
                                    </w:r>
                                    <w:r w:rsidR="00783C9D">
                                      <w:rPr>
                                        <w:lang w:val="en-US"/>
                                      </w:rPr>
                                      <w:fldChar w:fldCharType="end"/>
                                    </w:r>
                                  </w:ins>
                                  <w:del w:id="2404"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723A4E" w:rsidDel="00783C9D">
                                      <w:rPr>
                                        <w:noProof/>
                                        <w:lang w:val="en-US"/>
                                      </w:rPr>
                                      <w:delText>2</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723A4E" w:rsidDel="00783C9D">
                                      <w:rPr>
                                        <w:noProof/>
                                        <w:lang w:val="en-US"/>
                                      </w:rPr>
                                      <w:delText>2</w:delText>
                                    </w:r>
                                    <w:r w:rsidR="00723A4E" w:rsidDel="00783C9D">
                                      <w:rPr>
                                        <w:lang w:val="en-US"/>
                                      </w:rPr>
                                      <w:fldChar w:fldCharType="end"/>
                                    </w:r>
                                  </w:del>
                                  <w:r w:rsidRPr="00570578">
                                    <w:rPr>
                                      <w:lang w:val="en-US"/>
                                    </w:rPr>
                                    <w:t xml:space="preserve">. A thin slab </w:t>
                                  </w:r>
                                  <w:r>
                                    <w:rPr>
                                      <w:lang w:val="en-US"/>
                                    </w:rPr>
                                    <w:t>of material with atoms that might interact with an incoming photon</w:t>
                                  </w:r>
                                  <w:r w:rsidR="00894468">
                                    <w:rPr>
                                      <w:lang w:val="en-US"/>
                                    </w:rPr>
                                    <w:t xml:space="preserve"> (“Mean Free Path,” 2021)</w:t>
                                  </w:r>
                                  <w:r w:rsidR="00CB1DEC">
                                    <w:rPr>
                                      <w:lang w:val="en-US"/>
                                    </w:rPr>
                                    <w:t>.</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57623" id="Text Box 1" o:spid="_x0000_s1029" type="#_x0000_t202" style="position:absolute;margin-left:275.35pt;margin-top:109.7pt;width:159.75pt;height:.05pt;z-index:-25165823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65Gg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" stroked="f">
                      <v:textbox style="mso-fit-shape-to-text:t" inset="0,0,0,0">
                        <w:txbxContent>
                          <w:p w14:paraId="4BFCEBDD" w14:textId="32F41768" w:rsidR="00570578" w:rsidRPr="00570578" w:rsidRDefault="00570578" w:rsidP="00570578">
                            <w:pPr>
                              <w:pStyle w:val="Caption"/>
                              <w:rPr>
                                <w:noProof/>
                                <w:sz w:val="24"/>
                                <w:lang w:val="en-US"/>
                              </w:rPr>
                            </w:pPr>
                            <w:r w:rsidRPr="00570578">
                              <w:rPr>
                                <w:lang w:val="en-US"/>
                              </w:rPr>
                              <w:t xml:space="preserve">Figure </w:t>
                            </w:r>
                            <w:ins w:id="2405" w:author="Jacob Lie" w:date="2022-02-01T16:19:00Z">
                              <w:r w:rsidR="00783C9D">
                                <w:rPr>
                                  <w:lang w:val="en-US"/>
                                </w:rPr>
                                <w:fldChar w:fldCharType="begin"/>
                              </w:r>
                              <w:r w:rsidR="00783C9D">
                                <w:rPr>
                                  <w:lang w:val="en-US"/>
                                </w:rPr>
                                <w:instrText xml:space="preserve"> STYLEREF 1 \s </w:instrText>
                              </w:r>
                            </w:ins>
                            <w:r w:rsidR="00783C9D">
                              <w:rPr>
                                <w:lang w:val="en-US"/>
                              </w:rPr>
                              <w:fldChar w:fldCharType="separate"/>
                            </w:r>
                            <w:r w:rsidR="00783C9D">
                              <w:rPr>
                                <w:noProof/>
                                <w:lang w:val="en-US"/>
                              </w:rPr>
                              <w:t>2</w:t>
                            </w:r>
                            <w:ins w:id="2406" w:author="Jacob Lie" w:date="2022-02-01T16:19:00Z">
                              <w:r w:rsidR="00783C9D">
                                <w:rPr>
                                  <w:lang w:val="en-US"/>
                                </w:rPr>
                                <w:fldChar w:fldCharType="end"/>
                              </w:r>
                              <w:r w:rsidR="00783C9D">
                                <w:rPr>
                                  <w:lang w:val="en-US"/>
                                </w:rPr>
                                <w:noBreakHyphen/>
                              </w:r>
                              <w:r w:rsidR="00783C9D">
                                <w:rPr>
                                  <w:lang w:val="en-US"/>
                                </w:rPr>
                                <w:fldChar w:fldCharType="begin"/>
                              </w:r>
                              <w:r w:rsidR="00783C9D">
                                <w:rPr>
                                  <w:lang w:val="en-US"/>
                                </w:rPr>
                                <w:instrText xml:space="preserve"> SEQ Figure \* ARABIC \s 1 </w:instrText>
                              </w:r>
                            </w:ins>
                            <w:r w:rsidR="00783C9D">
                              <w:rPr>
                                <w:lang w:val="en-US"/>
                              </w:rPr>
                              <w:fldChar w:fldCharType="separate"/>
                            </w:r>
                            <w:ins w:id="2407" w:author="Jacob Lie" w:date="2022-02-01T16:19:00Z">
                              <w:r w:rsidR="00783C9D">
                                <w:rPr>
                                  <w:noProof/>
                                  <w:lang w:val="en-US"/>
                                </w:rPr>
                                <w:t>2</w:t>
                              </w:r>
                              <w:r w:rsidR="00783C9D">
                                <w:rPr>
                                  <w:lang w:val="en-US"/>
                                </w:rPr>
                                <w:fldChar w:fldCharType="end"/>
                              </w:r>
                            </w:ins>
                            <w:del w:id="2408" w:author="Jacob Lie" w:date="2022-02-01T16:19:00Z">
                              <w:r w:rsidR="00723A4E" w:rsidDel="00783C9D">
                                <w:rPr>
                                  <w:lang w:val="en-US"/>
                                </w:rPr>
                                <w:fldChar w:fldCharType="begin"/>
                              </w:r>
                              <w:r w:rsidR="00723A4E" w:rsidDel="00783C9D">
                                <w:rPr>
                                  <w:lang w:val="en-US"/>
                                </w:rPr>
                                <w:delInstrText xml:space="preserve"> STYLEREF 1 \s </w:delInstrText>
                              </w:r>
                              <w:r w:rsidR="00723A4E" w:rsidDel="00783C9D">
                                <w:rPr>
                                  <w:lang w:val="en-US"/>
                                </w:rPr>
                                <w:fldChar w:fldCharType="separate"/>
                              </w:r>
                              <w:r w:rsidR="00723A4E" w:rsidDel="00783C9D">
                                <w:rPr>
                                  <w:noProof/>
                                  <w:lang w:val="en-US"/>
                                </w:rPr>
                                <w:delText>2</w:delText>
                              </w:r>
                              <w:r w:rsidR="00723A4E" w:rsidDel="00783C9D">
                                <w:rPr>
                                  <w:lang w:val="en-US"/>
                                </w:rPr>
                                <w:fldChar w:fldCharType="end"/>
                              </w:r>
                              <w:r w:rsidR="00723A4E" w:rsidDel="00783C9D">
                                <w:rPr>
                                  <w:lang w:val="en-US"/>
                                </w:rPr>
                                <w:noBreakHyphen/>
                              </w:r>
                              <w:r w:rsidR="00723A4E" w:rsidDel="00783C9D">
                                <w:rPr>
                                  <w:lang w:val="en-US"/>
                                </w:rPr>
                                <w:fldChar w:fldCharType="begin"/>
                              </w:r>
                              <w:r w:rsidR="00723A4E" w:rsidDel="00783C9D">
                                <w:rPr>
                                  <w:lang w:val="en-US"/>
                                </w:rPr>
                                <w:delInstrText xml:space="preserve"> SEQ Figure \* ARABIC \s 1 </w:delInstrText>
                              </w:r>
                              <w:r w:rsidR="00723A4E" w:rsidDel="00783C9D">
                                <w:rPr>
                                  <w:lang w:val="en-US"/>
                                </w:rPr>
                                <w:fldChar w:fldCharType="separate"/>
                              </w:r>
                              <w:r w:rsidR="00723A4E" w:rsidDel="00783C9D">
                                <w:rPr>
                                  <w:noProof/>
                                  <w:lang w:val="en-US"/>
                                </w:rPr>
                                <w:delText>2</w:delText>
                              </w:r>
                              <w:r w:rsidR="00723A4E" w:rsidDel="00783C9D">
                                <w:rPr>
                                  <w:lang w:val="en-US"/>
                                </w:rPr>
                                <w:fldChar w:fldCharType="end"/>
                              </w:r>
                            </w:del>
                            <w:r w:rsidRPr="00570578">
                              <w:rPr>
                                <w:lang w:val="en-US"/>
                              </w:rPr>
                              <w:t xml:space="preserve">. A thin slab </w:t>
                            </w:r>
                            <w:r>
                              <w:rPr>
                                <w:lang w:val="en-US"/>
                              </w:rPr>
                              <w:t>of material with atoms that might interact with an incoming photon</w:t>
                            </w:r>
                            <w:r w:rsidR="00894468">
                              <w:rPr>
                                <w:lang w:val="en-US"/>
                              </w:rPr>
                              <w:t xml:space="preserve"> (“Mean Free Path,” 2021)</w:t>
                            </w:r>
                            <w:r w:rsidR="00CB1DEC">
                              <w:rPr>
                                <w:lang w:val="en-US"/>
                              </w:rPr>
                              <w:t>.</w:t>
                            </w:r>
                            <w:r>
                              <w:rPr>
                                <w:lang w:val="en-US"/>
                              </w:rPr>
                              <w:t xml:space="preserve"> </w:t>
                            </w:r>
                          </w:p>
                        </w:txbxContent>
                      </v:textbox>
                      <w10:wrap type="tight" anchorx="margin"/>
                    </v:shape>
                  </w:pict>
                </mc:Fallback>
              </mc:AlternateContent>
            </w:r>
          </w:p>
        </w:tc>
        <w:tc>
          <w:tcPr>
            <w:tcW w:w="265" w:type="dxa"/>
          </w:tcPr>
          <w:p w14:paraId="550790A6" w14:textId="79835A5B" w:rsidR="00CB24B2" w:rsidRPr="000002E8" w:rsidRDefault="00783C9D" w:rsidP="000002E8">
            <w:pPr>
              <w:pStyle w:val="Caption"/>
              <w:rPr>
                <w:sz w:val="24"/>
                <w:szCs w:val="24"/>
                <w:lang w:val="en-US"/>
              </w:rPr>
            </w:pPr>
            <w:ins w:id="2409" w:author="Jacob Lie" w:date="2022-02-01T16:19:00Z">
              <w:r>
                <w:rPr>
                  <w:sz w:val="24"/>
                  <w:szCs w:val="24"/>
                  <w:lang w:val="en-US"/>
                </w:rPr>
                <w:fldChar w:fldCharType="begin"/>
              </w:r>
              <w:r>
                <w:rPr>
                  <w:sz w:val="24"/>
                  <w:szCs w:val="24"/>
                  <w:lang w:val="en-US"/>
                </w:rPr>
                <w:instrText xml:space="preserve"> STYLEREF 1 \s </w:instrText>
              </w:r>
            </w:ins>
            <w:r>
              <w:rPr>
                <w:sz w:val="24"/>
                <w:szCs w:val="24"/>
                <w:lang w:val="en-US"/>
              </w:rPr>
              <w:fldChar w:fldCharType="separate"/>
            </w:r>
            <w:r>
              <w:rPr>
                <w:noProof/>
                <w:sz w:val="24"/>
                <w:szCs w:val="24"/>
                <w:lang w:val="en-US"/>
              </w:rPr>
              <w:t>2</w:t>
            </w:r>
            <w:ins w:id="2410" w:author="Jacob Lie" w:date="2022-02-01T16:19:00Z">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ins>
            <w:r>
              <w:rPr>
                <w:sz w:val="24"/>
                <w:szCs w:val="24"/>
                <w:lang w:val="en-US"/>
              </w:rPr>
              <w:fldChar w:fldCharType="separate"/>
            </w:r>
            <w:ins w:id="2411" w:author="Jacob Lie" w:date="2022-02-01T16:19:00Z">
              <w:r>
                <w:rPr>
                  <w:noProof/>
                  <w:sz w:val="24"/>
                  <w:szCs w:val="24"/>
                  <w:lang w:val="en-US"/>
                </w:rPr>
                <w:t>3</w:t>
              </w:r>
              <w:r>
                <w:rPr>
                  <w:sz w:val="24"/>
                  <w:szCs w:val="24"/>
                  <w:lang w:val="en-US"/>
                </w:rPr>
                <w:fldChar w:fldCharType="end"/>
              </w:r>
            </w:ins>
            <w:del w:id="2412" w:author="Jacob Lie" w:date="2022-02-01T16:19:00Z">
              <w:r w:rsidR="00723A4E" w:rsidDel="00783C9D">
                <w:rPr>
                  <w:sz w:val="24"/>
                  <w:szCs w:val="24"/>
                  <w:lang w:val="en-US"/>
                </w:rPr>
                <w:fldChar w:fldCharType="begin"/>
              </w:r>
              <w:r w:rsidR="00723A4E" w:rsidDel="00783C9D">
                <w:rPr>
                  <w:sz w:val="24"/>
                  <w:szCs w:val="24"/>
                  <w:lang w:val="en-US"/>
                </w:rPr>
                <w:delInstrText xml:space="preserve"> STYLEREF 1 \s </w:delInstrText>
              </w:r>
              <w:r w:rsidR="00723A4E" w:rsidDel="00783C9D">
                <w:rPr>
                  <w:sz w:val="24"/>
                  <w:szCs w:val="24"/>
                  <w:lang w:val="en-US"/>
                </w:rPr>
                <w:fldChar w:fldCharType="separate"/>
              </w:r>
              <w:r w:rsidR="003159C2" w:rsidDel="00783C9D">
                <w:rPr>
                  <w:noProof/>
                  <w:sz w:val="24"/>
                  <w:szCs w:val="24"/>
                  <w:lang w:val="en-US"/>
                </w:rPr>
                <w:delText>2</w:delText>
              </w:r>
              <w:r w:rsidR="00723A4E" w:rsidDel="00783C9D">
                <w:rPr>
                  <w:sz w:val="24"/>
                  <w:szCs w:val="24"/>
                  <w:lang w:val="en-US"/>
                </w:rPr>
                <w:fldChar w:fldCharType="end"/>
              </w:r>
              <w:r w:rsidR="00723A4E" w:rsidDel="00783C9D">
                <w:rPr>
                  <w:sz w:val="24"/>
                  <w:szCs w:val="24"/>
                  <w:lang w:val="en-US"/>
                </w:rPr>
                <w:noBreakHyphen/>
              </w:r>
              <w:r w:rsidR="00723A4E" w:rsidDel="00783C9D">
                <w:rPr>
                  <w:sz w:val="24"/>
                  <w:szCs w:val="24"/>
                  <w:lang w:val="en-US"/>
                </w:rPr>
                <w:fldChar w:fldCharType="begin"/>
              </w:r>
              <w:r w:rsidR="00723A4E" w:rsidDel="00783C9D">
                <w:rPr>
                  <w:sz w:val="24"/>
                  <w:szCs w:val="24"/>
                  <w:lang w:val="en-US"/>
                </w:rPr>
                <w:delInstrText xml:space="preserve"> SEQ Figure \* ARABIC \s 1 </w:delInstrText>
              </w:r>
              <w:r w:rsidR="00723A4E" w:rsidDel="00783C9D">
                <w:rPr>
                  <w:sz w:val="24"/>
                  <w:szCs w:val="24"/>
                  <w:lang w:val="en-US"/>
                </w:rPr>
                <w:fldChar w:fldCharType="separate"/>
              </w:r>
              <w:r w:rsidR="003159C2" w:rsidDel="00783C9D">
                <w:rPr>
                  <w:noProof/>
                  <w:sz w:val="24"/>
                  <w:szCs w:val="24"/>
                  <w:lang w:val="en-US"/>
                </w:rPr>
                <w:delText>3</w:delText>
              </w:r>
              <w:r w:rsidR="00723A4E" w:rsidDel="00783C9D">
                <w:rPr>
                  <w:sz w:val="24"/>
                  <w:szCs w:val="24"/>
                  <w:lang w:val="en-US"/>
                </w:rPr>
                <w:fldChar w:fldCharType="end"/>
              </w:r>
            </w:del>
          </w:p>
        </w:tc>
      </w:tr>
      <w:tr w:rsidR="00CB24B2" w14:paraId="2E88E7C1" w14:textId="77777777" w:rsidTr="00CB24B2">
        <w:tc>
          <w:tcPr>
            <w:tcW w:w="9085" w:type="dxa"/>
          </w:tcPr>
          <w:p w14:paraId="630BD607" w14:textId="18C3C038" w:rsidR="00CB24B2" w:rsidRDefault="00CB24B2" w:rsidP="00CB24B2">
            <w:pPr>
              <w:rPr>
                <w:rFonts w:eastAsia="Times New Roman" w:cs="Times New Roman"/>
                <w:lang w:val="en-US"/>
              </w:rPr>
            </w:pPr>
          </w:p>
        </w:tc>
        <w:tc>
          <w:tcPr>
            <w:tcW w:w="265" w:type="dxa"/>
          </w:tcPr>
          <w:p w14:paraId="581EBEC1" w14:textId="1F1522BE" w:rsidR="00CB24B2" w:rsidRPr="000002E8" w:rsidRDefault="00CB24B2" w:rsidP="000002E8">
            <w:pPr>
              <w:pStyle w:val="Caption"/>
              <w:rPr>
                <w:sz w:val="24"/>
                <w:szCs w:val="24"/>
                <w:lang w:val="en-US"/>
              </w:rPr>
            </w:pPr>
          </w:p>
        </w:tc>
      </w:tr>
    </w:tbl>
    <w:p w14:paraId="4FBEE22C" w14:textId="68AF2838" w:rsidR="0061446E" w:rsidRPr="00FF0200" w:rsidRDefault="0061446E" w:rsidP="00FD6749">
      <w:pPr>
        <w:rPr>
          <w:lang w:val="en-US"/>
        </w:rPr>
      </w:pPr>
    </w:p>
    <w:p w14:paraId="31E0E688" w14:textId="7989E25E" w:rsidR="00507BD8" w:rsidRDefault="002914A3" w:rsidP="00FD6749">
      <w:pPr>
        <w:rPr>
          <w:lang w:val="en-US"/>
        </w:rPr>
      </w:pPr>
      <w:r>
        <w:rPr>
          <w:lang w:val="en-US"/>
        </w:rPr>
        <w:t xml:space="preserve"> </w:t>
      </w:r>
    </w:p>
    <w:p w14:paraId="5BC51994" w14:textId="155BB08F" w:rsidR="002312D9" w:rsidRPr="002C5236" w:rsidRDefault="002312D9" w:rsidP="00FD6749">
      <w:pPr>
        <w:rPr>
          <w:lang w:val="en-US"/>
        </w:rPr>
      </w:pPr>
    </w:p>
    <w:p w14:paraId="124CF4EC" w14:textId="78A7B41A" w:rsidR="00C827B0" w:rsidRPr="002C5236" w:rsidRDefault="00C827B0" w:rsidP="00C827B0">
      <w:pPr>
        <w:keepNext/>
        <w:rPr>
          <w:lang w:val="en-US"/>
        </w:rPr>
      </w:pPr>
    </w:p>
    <w:p w14:paraId="7615090B" w14:textId="4FAC738B" w:rsidR="006D4E5D" w:rsidRDefault="002312D9" w:rsidP="002312D9">
      <w:pPr>
        <w:tabs>
          <w:tab w:val="left" w:pos="1920"/>
        </w:tabs>
        <w:rPr>
          <w:ins w:id="2413" w:author="Jacob Lie" w:date="2021-11-11T14:12:00Z"/>
          <w:lang w:val="en-US"/>
        </w:rPr>
      </w:pPr>
      <w:r>
        <w:rPr>
          <w:lang w:val="en-US"/>
        </w:rPr>
        <w:tab/>
      </w:r>
    </w:p>
    <w:p w14:paraId="3626B4A1" w14:textId="1EB93BA5" w:rsidR="006D4E5D" w:rsidRDefault="002312D9" w:rsidP="002312D9">
      <w:pPr>
        <w:tabs>
          <w:tab w:val="left" w:pos="2229"/>
        </w:tabs>
        <w:rPr>
          <w:ins w:id="2414" w:author="Jacob Lie" w:date="2021-11-11T14:12:00Z"/>
          <w:lang w:val="en-US"/>
        </w:rPr>
      </w:pPr>
      <w:r>
        <w:rPr>
          <w:lang w:val="en-US"/>
        </w:rPr>
        <w:tab/>
      </w:r>
    </w:p>
    <w:p w14:paraId="76562504" w14:textId="45327CBD" w:rsidR="006D4E5D" w:rsidRDefault="006D4E5D" w:rsidP="00C6182A">
      <w:pPr>
        <w:rPr>
          <w:lang w:val="en-US"/>
        </w:rPr>
      </w:pPr>
    </w:p>
    <w:p w14:paraId="6B5D8CCD" w14:textId="5ABA4E8B" w:rsidR="00C6182A" w:rsidRDefault="00C6182A" w:rsidP="00C6182A">
      <w:pPr>
        <w:rPr>
          <w:lang w:val="en-US"/>
        </w:rPr>
      </w:pPr>
    </w:p>
    <w:p w14:paraId="4475CD38" w14:textId="7D292572" w:rsidR="00C6182A" w:rsidRDefault="00C6182A" w:rsidP="00C6182A">
      <w:pPr>
        <w:rPr>
          <w:lang w:val="en-US"/>
        </w:rPr>
      </w:pPr>
    </w:p>
    <w:p w14:paraId="4315EBEC" w14:textId="082B1D9A" w:rsidR="00C6182A" w:rsidRDefault="00C6182A" w:rsidP="00C6182A">
      <w:pPr>
        <w:rPr>
          <w:lang w:val="en-US"/>
        </w:rPr>
      </w:pPr>
    </w:p>
    <w:p w14:paraId="521567A1" w14:textId="4B730E1D" w:rsidR="00C6182A" w:rsidRDefault="00C6182A" w:rsidP="00C6182A">
      <w:pPr>
        <w:rPr>
          <w:lang w:val="en-US"/>
        </w:rPr>
      </w:pPr>
    </w:p>
    <w:p w14:paraId="0BFBEA85" w14:textId="325D49F6" w:rsidR="00C6182A" w:rsidRPr="006D4E5D" w:rsidRDefault="00C6182A">
      <w:pPr>
        <w:rPr>
          <w:lang w:val="en-US"/>
        </w:rPr>
        <w:pPrChange w:id="2415" w:author="Jacob Lie" w:date="2021-11-11T14:12:00Z">
          <w:pPr>
            <w:pStyle w:val="Caption"/>
          </w:pPr>
        </w:pPrChange>
      </w:pPr>
    </w:p>
    <w:sectPr w:rsidR="00C6182A" w:rsidRPr="006D4E5D">
      <w:footerReference w:type="default" r:id="rId2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51">
      <wne:acd wne:acdName="acd0"/>
    </wne:keymap>
  </wne:keymaps>
  <wne:toolbars>
    <wne:acdManifest>
      <wne:acdEntry wne:acdName="acd0"/>
    </wne:acdManifest>
  </wne:toolbars>
  <wne:acds>
    <wne:acd wne:argValue="TABhAGIAZQBsAGUAZAAgAEUAcQB1AGEAdABpAG8AbgA=" wne:acdName="acd0"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C5BC" w14:textId="77777777" w:rsidR="0082795C" w:rsidRDefault="0082795C" w:rsidP="007B5E35">
      <w:pPr>
        <w:spacing w:after="0" w:line="240" w:lineRule="auto"/>
      </w:pPr>
      <w:r>
        <w:separator/>
      </w:r>
    </w:p>
  </w:endnote>
  <w:endnote w:type="continuationSeparator" w:id="0">
    <w:p w14:paraId="05AA3928" w14:textId="77777777" w:rsidR="0082795C" w:rsidRDefault="0082795C" w:rsidP="007B5E35">
      <w:pPr>
        <w:spacing w:after="0" w:line="240" w:lineRule="auto"/>
      </w:pPr>
      <w:r>
        <w:continuationSeparator/>
      </w:r>
    </w:p>
  </w:endnote>
  <w:endnote w:type="continuationNotice" w:id="1">
    <w:p w14:paraId="5C1993BE" w14:textId="77777777" w:rsidR="0082795C" w:rsidRDefault="00827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92445"/>
      <w:docPartObj>
        <w:docPartGallery w:val="Page Numbers (Bottom of Page)"/>
        <w:docPartUnique/>
      </w:docPartObj>
    </w:sdtPr>
    <w:sdtEndPr>
      <w:rPr>
        <w:noProof/>
      </w:rPr>
    </w:sdtEndPr>
    <w:sdtContent>
      <w:p w14:paraId="0F6F5681" w14:textId="31D82926" w:rsidR="002E515A" w:rsidRDefault="002E5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79FF3B" w14:textId="77777777" w:rsidR="002E515A" w:rsidRDefault="002E5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1B40" w14:textId="77777777" w:rsidR="0082795C" w:rsidRDefault="0082795C" w:rsidP="007B5E35">
      <w:pPr>
        <w:spacing w:after="0" w:line="240" w:lineRule="auto"/>
      </w:pPr>
      <w:r>
        <w:separator/>
      </w:r>
    </w:p>
  </w:footnote>
  <w:footnote w:type="continuationSeparator" w:id="0">
    <w:p w14:paraId="6E4ECD7B" w14:textId="77777777" w:rsidR="0082795C" w:rsidRDefault="0082795C" w:rsidP="007B5E35">
      <w:pPr>
        <w:spacing w:after="0" w:line="240" w:lineRule="auto"/>
      </w:pPr>
      <w:r>
        <w:continuationSeparator/>
      </w:r>
    </w:p>
  </w:footnote>
  <w:footnote w:type="continuationNotice" w:id="1">
    <w:p w14:paraId="5C3140B1" w14:textId="77777777" w:rsidR="0082795C" w:rsidRDefault="008279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228D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9874C0E"/>
    <w:multiLevelType w:val="multilevel"/>
    <w:tmpl w:val="C0BC8602"/>
    <w:lvl w:ilvl="0">
      <w:start w:val="1"/>
      <w:numFmt w:val="decimal"/>
      <w:pStyle w:val="Heading1"/>
      <w:lvlText w:val="%1"/>
      <w:lvlJc w:val="left"/>
      <w:pPr>
        <w:ind w:left="432" w:hanging="432"/>
      </w:pPr>
    </w:lvl>
    <w:lvl w:ilvl="1">
      <w:start w:val="1"/>
      <w:numFmt w:val="decimal"/>
      <w:pStyle w:val="Heading2"/>
      <w:lvlText w:val="%1.%2"/>
      <w:lvlJc w:val="left"/>
      <w:pPr>
        <w:ind w:left="165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1D2537"/>
    <w:multiLevelType w:val="hybridMultilevel"/>
    <w:tmpl w:val="03F0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Lie">
    <w15:presenceInfo w15:providerId="Windows Live" w15:userId="bdcf7bb324381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I1NTA0MjO3MDdX0lEKTi0uzszPAymwrAUAvfNO+CwAAAA="/>
  </w:docVars>
  <w:rsids>
    <w:rsidRoot w:val="002163D5"/>
    <w:rsid w:val="000000E8"/>
    <w:rsid w:val="00000174"/>
    <w:rsid w:val="000002E8"/>
    <w:rsid w:val="000021CB"/>
    <w:rsid w:val="000021EC"/>
    <w:rsid w:val="00002C1F"/>
    <w:rsid w:val="00003565"/>
    <w:rsid w:val="00003E19"/>
    <w:rsid w:val="00004113"/>
    <w:rsid w:val="00005864"/>
    <w:rsid w:val="000066C5"/>
    <w:rsid w:val="00006C89"/>
    <w:rsid w:val="000078EC"/>
    <w:rsid w:val="00010944"/>
    <w:rsid w:val="000147D9"/>
    <w:rsid w:val="000148CE"/>
    <w:rsid w:val="00014C20"/>
    <w:rsid w:val="0001724D"/>
    <w:rsid w:val="00020881"/>
    <w:rsid w:val="00020B9C"/>
    <w:rsid w:val="000213F3"/>
    <w:rsid w:val="00021E80"/>
    <w:rsid w:val="00022D74"/>
    <w:rsid w:val="00024788"/>
    <w:rsid w:val="00025515"/>
    <w:rsid w:val="000257C7"/>
    <w:rsid w:val="00025BF7"/>
    <w:rsid w:val="0002611E"/>
    <w:rsid w:val="000261B6"/>
    <w:rsid w:val="0002632B"/>
    <w:rsid w:val="0002642A"/>
    <w:rsid w:val="00026AE4"/>
    <w:rsid w:val="000273DE"/>
    <w:rsid w:val="00027A86"/>
    <w:rsid w:val="0003101F"/>
    <w:rsid w:val="00031AC3"/>
    <w:rsid w:val="00033234"/>
    <w:rsid w:val="00034299"/>
    <w:rsid w:val="00034622"/>
    <w:rsid w:val="00034903"/>
    <w:rsid w:val="00034B0D"/>
    <w:rsid w:val="0003775E"/>
    <w:rsid w:val="000404AE"/>
    <w:rsid w:val="00040E52"/>
    <w:rsid w:val="00041A3B"/>
    <w:rsid w:val="00043D18"/>
    <w:rsid w:val="00043E3E"/>
    <w:rsid w:val="00046A06"/>
    <w:rsid w:val="000505CC"/>
    <w:rsid w:val="00050CC6"/>
    <w:rsid w:val="0005279C"/>
    <w:rsid w:val="00052952"/>
    <w:rsid w:val="000534E9"/>
    <w:rsid w:val="000540F4"/>
    <w:rsid w:val="00054E2E"/>
    <w:rsid w:val="00060368"/>
    <w:rsid w:val="0006072B"/>
    <w:rsid w:val="000610B4"/>
    <w:rsid w:val="0006134F"/>
    <w:rsid w:val="00064ABD"/>
    <w:rsid w:val="0006736C"/>
    <w:rsid w:val="00067722"/>
    <w:rsid w:val="0007210F"/>
    <w:rsid w:val="00073E0D"/>
    <w:rsid w:val="0007488D"/>
    <w:rsid w:val="0007561E"/>
    <w:rsid w:val="0007574D"/>
    <w:rsid w:val="00076176"/>
    <w:rsid w:val="00076A42"/>
    <w:rsid w:val="0007740B"/>
    <w:rsid w:val="00077536"/>
    <w:rsid w:val="00077A65"/>
    <w:rsid w:val="0008185A"/>
    <w:rsid w:val="00082577"/>
    <w:rsid w:val="00084FED"/>
    <w:rsid w:val="00087199"/>
    <w:rsid w:val="000872CF"/>
    <w:rsid w:val="000873AD"/>
    <w:rsid w:val="0008747B"/>
    <w:rsid w:val="00087879"/>
    <w:rsid w:val="00090B1A"/>
    <w:rsid w:val="000920DE"/>
    <w:rsid w:val="00092149"/>
    <w:rsid w:val="000922B0"/>
    <w:rsid w:val="000925B1"/>
    <w:rsid w:val="0009279B"/>
    <w:rsid w:val="00092D1E"/>
    <w:rsid w:val="00093015"/>
    <w:rsid w:val="000937A9"/>
    <w:rsid w:val="00093A1A"/>
    <w:rsid w:val="00093AF7"/>
    <w:rsid w:val="00095212"/>
    <w:rsid w:val="00095FD0"/>
    <w:rsid w:val="0009615A"/>
    <w:rsid w:val="000966D4"/>
    <w:rsid w:val="000A1FAC"/>
    <w:rsid w:val="000A2143"/>
    <w:rsid w:val="000A2323"/>
    <w:rsid w:val="000A2B31"/>
    <w:rsid w:val="000B0DE4"/>
    <w:rsid w:val="000B1058"/>
    <w:rsid w:val="000B18A1"/>
    <w:rsid w:val="000B235F"/>
    <w:rsid w:val="000B337F"/>
    <w:rsid w:val="000B366C"/>
    <w:rsid w:val="000B48A1"/>
    <w:rsid w:val="000B5066"/>
    <w:rsid w:val="000B5B12"/>
    <w:rsid w:val="000B73B3"/>
    <w:rsid w:val="000B7A26"/>
    <w:rsid w:val="000B7B15"/>
    <w:rsid w:val="000B7DAC"/>
    <w:rsid w:val="000C0FBC"/>
    <w:rsid w:val="000C1473"/>
    <w:rsid w:val="000C18EB"/>
    <w:rsid w:val="000C2394"/>
    <w:rsid w:val="000C25ED"/>
    <w:rsid w:val="000C2826"/>
    <w:rsid w:val="000C29F9"/>
    <w:rsid w:val="000C3DBF"/>
    <w:rsid w:val="000C503B"/>
    <w:rsid w:val="000C56C3"/>
    <w:rsid w:val="000C5FD5"/>
    <w:rsid w:val="000C6A06"/>
    <w:rsid w:val="000C6AD0"/>
    <w:rsid w:val="000C6D32"/>
    <w:rsid w:val="000D145C"/>
    <w:rsid w:val="000D17D8"/>
    <w:rsid w:val="000D18DC"/>
    <w:rsid w:val="000D1BC2"/>
    <w:rsid w:val="000D1D7B"/>
    <w:rsid w:val="000D2C79"/>
    <w:rsid w:val="000D30CE"/>
    <w:rsid w:val="000D342C"/>
    <w:rsid w:val="000D52CE"/>
    <w:rsid w:val="000D5EDB"/>
    <w:rsid w:val="000D5F49"/>
    <w:rsid w:val="000E1774"/>
    <w:rsid w:val="000E1AAF"/>
    <w:rsid w:val="000E5159"/>
    <w:rsid w:val="000E5FBF"/>
    <w:rsid w:val="000E68F7"/>
    <w:rsid w:val="000E73D3"/>
    <w:rsid w:val="000E77CD"/>
    <w:rsid w:val="000E7B52"/>
    <w:rsid w:val="000E7E9E"/>
    <w:rsid w:val="000F1BF3"/>
    <w:rsid w:val="000F3084"/>
    <w:rsid w:val="000F3371"/>
    <w:rsid w:val="000F5F7B"/>
    <w:rsid w:val="000F6D9B"/>
    <w:rsid w:val="000F715C"/>
    <w:rsid w:val="000F776F"/>
    <w:rsid w:val="001013E7"/>
    <w:rsid w:val="00101F9B"/>
    <w:rsid w:val="00102264"/>
    <w:rsid w:val="001033C9"/>
    <w:rsid w:val="00106A5A"/>
    <w:rsid w:val="001079CC"/>
    <w:rsid w:val="001104D0"/>
    <w:rsid w:val="0011117F"/>
    <w:rsid w:val="001126A7"/>
    <w:rsid w:val="001140D5"/>
    <w:rsid w:val="00116F2C"/>
    <w:rsid w:val="00117330"/>
    <w:rsid w:val="00117EC5"/>
    <w:rsid w:val="001202FA"/>
    <w:rsid w:val="0012133C"/>
    <w:rsid w:val="00121BC5"/>
    <w:rsid w:val="00123033"/>
    <w:rsid w:val="00124964"/>
    <w:rsid w:val="00124E20"/>
    <w:rsid w:val="00125CDA"/>
    <w:rsid w:val="00125DF5"/>
    <w:rsid w:val="00126B18"/>
    <w:rsid w:val="00127B11"/>
    <w:rsid w:val="00130DAA"/>
    <w:rsid w:val="001312F3"/>
    <w:rsid w:val="001337D5"/>
    <w:rsid w:val="00133B8F"/>
    <w:rsid w:val="00134AC3"/>
    <w:rsid w:val="00135590"/>
    <w:rsid w:val="00135625"/>
    <w:rsid w:val="00135E3E"/>
    <w:rsid w:val="0013647E"/>
    <w:rsid w:val="00137632"/>
    <w:rsid w:val="00140D37"/>
    <w:rsid w:val="00145C5B"/>
    <w:rsid w:val="0014721E"/>
    <w:rsid w:val="001473B1"/>
    <w:rsid w:val="0014794C"/>
    <w:rsid w:val="00150567"/>
    <w:rsid w:val="00152221"/>
    <w:rsid w:val="001525C8"/>
    <w:rsid w:val="0015263B"/>
    <w:rsid w:val="00155519"/>
    <w:rsid w:val="001555EA"/>
    <w:rsid w:val="00157168"/>
    <w:rsid w:val="001612EC"/>
    <w:rsid w:val="001615E1"/>
    <w:rsid w:val="00162DC0"/>
    <w:rsid w:val="00162DDB"/>
    <w:rsid w:val="00163080"/>
    <w:rsid w:val="00163204"/>
    <w:rsid w:val="0016350E"/>
    <w:rsid w:val="00163597"/>
    <w:rsid w:val="00163A83"/>
    <w:rsid w:val="00165BE3"/>
    <w:rsid w:val="00166AE8"/>
    <w:rsid w:val="00170116"/>
    <w:rsid w:val="0017083A"/>
    <w:rsid w:val="00172A2B"/>
    <w:rsid w:val="00172C91"/>
    <w:rsid w:val="00175A1B"/>
    <w:rsid w:val="0017625F"/>
    <w:rsid w:val="0017695D"/>
    <w:rsid w:val="00177040"/>
    <w:rsid w:val="0017751D"/>
    <w:rsid w:val="00180772"/>
    <w:rsid w:val="00180D34"/>
    <w:rsid w:val="0018176A"/>
    <w:rsid w:val="00182AED"/>
    <w:rsid w:val="001838F2"/>
    <w:rsid w:val="00183900"/>
    <w:rsid w:val="00183BC1"/>
    <w:rsid w:val="00183D86"/>
    <w:rsid w:val="001867D7"/>
    <w:rsid w:val="00187D62"/>
    <w:rsid w:val="0019090D"/>
    <w:rsid w:val="00190D2D"/>
    <w:rsid w:val="00190E35"/>
    <w:rsid w:val="00192036"/>
    <w:rsid w:val="00193110"/>
    <w:rsid w:val="00193BE3"/>
    <w:rsid w:val="001940EC"/>
    <w:rsid w:val="001941ED"/>
    <w:rsid w:val="001942A0"/>
    <w:rsid w:val="001942D2"/>
    <w:rsid w:val="001956BD"/>
    <w:rsid w:val="00197C19"/>
    <w:rsid w:val="001A42AB"/>
    <w:rsid w:val="001A436F"/>
    <w:rsid w:val="001A4E11"/>
    <w:rsid w:val="001A5431"/>
    <w:rsid w:val="001A5ACF"/>
    <w:rsid w:val="001A5EB2"/>
    <w:rsid w:val="001A5FA5"/>
    <w:rsid w:val="001A6186"/>
    <w:rsid w:val="001A64E1"/>
    <w:rsid w:val="001A6C39"/>
    <w:rsid w:val="001A73B6"/>
    <w:rsid w:val="001B1978"/>
    <w:rsid w:val="001B1F1A"/>
    <w:rsid w:val="001B323B"/>
    <w:rsid w:val="001B3E62"/>
    <w:rsid w:val="001B54DE"/>
    <w:rsid w:val="001B75E9"/>
    <w:rsid w:val="001B7ABA"/>
    <w:rsid w:val="001C051A"/>
    <w:rsid w:val="001C0E70"/>
    <w:rsid w:val="001C172E"/>
    <w:rsid w:val="001C25E2"/>
    <w:rsid w:val="001C25FC"/>
    <w:rsid w:val="001C30F5"/>
    <w:rsid w:val="001C3E91"/>
    <w:rsid w:val="001C565A"/>
    <w:rsid w:val="001C5760"/>
    <w:rsid w:val="001C5ADE"/>
    <w:rsid w:val="001D162B"/>
    <w:rsid w:val="001D1667"/>
    <w:rsid w:val="001D1921"/>
    <w:rsid w:val="001D20BE"/>
    <w:rsid w:val="001D2527"/>
    <w:rsid w:val="001D2D78"/>
    <w:rsid w:val="001D3357"/>
    <w:rsid w:val="001D4F73"/>
    <w:rsid w:val="001D51FB"/>
    <w:rsid w:val="001D678E"/>
    <w:rsid w:val="001D6F56"/>
    <w:rsid w:val="001D73A4"/>
    <w:rsid w:val="001E072A"/>
    <w:rsid w:val="001E166B"/>
    <w:rsid w:val="001E20FB"/>
    <w:rsid w:val="001E2335"/>
    <w:rsid w:val="001E2E10"/>
    <w:rsid w:val="001E317C"/>
    <w:rsid w:val="001E43F7"/>
    <w:rsid w:val="001E4518"/>
    <w:rsid w:val="001E49C2"/>
    <w:rsid w:val="001E57DD"/>
    <w:rsid w:val="001E58DC"/>
    <w:rsid w:val="001E77C1"/>
    <w:rsid w:val="001E7B9B"/>
    <w:rsid w:val="001F0389"/>
    <w:rsid w:val="001F1168"/>
    <w:rsid w:val="001F11B8"/>
    <w:rsid w:val="001F1492"/>
    <w:rsid w:val="001F7151"/>
    <w:rsid w:val="001F78D9"/>
    <w:rsid w:val="001F7C35"/>
    <w:rsid w:val="00200C59"/>
    <w:rsid w:val="0020153A"/>
    <w:rsid w:val="00202AFD"/>
    <w:rsid w:val="002036AD"/>
    <w:rsid w:val="00204804"/>
    <w:rsid w:val="00204F57"/>
    <w:rsid w:val="002105A7"/>
    <w:rsid w:val="00210D20"/>
    <w:rsid w:val="00210ECF"/>
    <w:rsid w:val="00211922"/>
    <w:rsid w:val="00213E3F"/>
    <w:rsid w:val="0021416C"/>
    <w:rsid w:val="0021451C"/>
    <w:rsid w:val="00214755"/>
    <w:rsid w:val="00215947"/>
    <w:rsid w:val="00216116"/>
    <w:rsid w:val="00216187"/>
    <w:rsid w:val="002163D5"/>
    <w:rsid w:val="00216431"/>
    <w:rsid w:val="00217BCE"/>
    <w:rsid w:val="00220447"/>
    <w:rsid w:val="002209C8"/>
    <w:rsid w:val="00220AF0"/>
    <w:rsid w:val="00221FAD"/>
    <w:rsid w:val="00224DF8"/>
    <w:rsid w:val="002268CD"/>
    <w:rsid w:val="002276DF"/>
    <w:rsid w:val="00227C1F"/>
    <w:rsid w:val="00227C7A"/>
    <w:rsid w:val="00227F5B"/>
    <w:rsid w:val="002312D9"/>
    <w:rsid w:val="00232708"/>
    <w:rsid w:val="00235FB5"/>
    <w:rsid w:val="0023669E"/>
    <w:rsid w:val="00236755"/>
    <w:rsid w:val="002368BD"/>
    <w:rsid w:val="00240F25"/>
    <w:rsid w:val="0024187A"/>
    <w:rsid w:val="002425DD"/>
    <w:rsid w:val="00244C54"/>
    <w:rsid w:val="00250BC4"/>
    <w:rsid w:val="00251949"/>
    <w:rsid w:val="00251B97"/>
    <w:rsid w:val="00253B6E"/>
    <w:rsid w:val="00253D41"/>
    <w:rsid w:val="00253F07"/>
    <w:rsid w:val="00254297"/>
    <w:rsid w:val="00254F1F"/>
    <w:rsid w:val="00256481"/>
    <w:rsid w:val="00256C29"/>
    <w:rsid w:val="00260025"/>
    <w:rsid w:val="0026054E"/>
    <w:rsid w:val="002608DD"/>
    <w:rsid w:val="00261982"/>
    <w:rsid w:val="00261EB9"/>
    <w:rsid w:val="00265ADA"/>
    <w:rsid w:val="002660AB"/>
    <w:rsid w:val="002702A7"/>
    <w:rsid w:val="00270529"/>
    <w:rsid w:val="00270A49"/>
    <w:rsid w:val="00270AC0"/>
    <w:rsid w:val="00271602"/>
    <w:rsid w:val="002716A3"/>
    <w:rsid w:val="002724A1"/>
    <w:rsid w:val="00272A17"/>
    <w:rsid w:val="00274556"/>
    <w:rsid w:val="002747AE"/>
    <w:rsid w:val="002748FC"/>
    <w:rsid w:val="00274963"/>
    <w:rsid w:val="002817E6"/>
    <w:rsid w:val="00281CB6"/>
    <w:rsid w:val="0028267F"/>
    <w:rsid w:val="00283288"/>
    <w:rsid w:val="002851AB"/>
    <w:rsid w:val="00286768"/>
    <w:rsid w:val="00286B62"/>
    <w:rsid w:val="002911E9"/>
    <w:rsid w:val="0029137D"/>
    <w:rsid w:val="002914A3"/>
    <w:rsid w:val="0029192B"/>
    <w:rsid w:val="00292A1E"/>
    <w:rsid w:val="00292F8E"/>
    <w:rsid w:val="002930E6"/>
    <w:rsid w:val="002931E1"/>
    <w:rsid w:val="002939FB"/>
    <w:rsid w:val="00293B53"/>
    <w:rsid w:val="002952B0"/>
    <w:rsid w:val="00295D11"/>
    <w:rsid w:val="00297CB2"/>
    <w:rsid w:val="002A0925"/>
    <w:rsid w:val="002A0CF9"/>
    <w:rsid w:val="002A37DB"/>
    <w:rsid w:val="002A46DF"/>
    <w:rsid w:val="002A5126"/>
    <w:rsid w:val="002A5A90"/>
    <w:rsid w:val="002A634D"/>
    <w:rsid w:val="002A6BFD"/>
    <w:rsid w:val="002A745E"/>
    <w:rsid w:val="002A7CF2"/>
    <w:rsid w:val="002B0CC8"/>
    <w:rsid w:val="002B1D1B"/>
    <w:rsid w:val="002B2408"/>
    <w:rsid w:val="002B29D1"/>
    <w:rsid w:val="002B2FF9"/>
    <w:rsid w:val="002B5038"/>
    <w:rsid w:val="002B6567"/>
    <w:rsid w:val="002B6F42"/>
    <w:rsid w:val="002B7108"/>
    <w:rsid w:val="002C06BB"/>
    <w:rsid w:val="002C2389"/>
    <w:rsid w:val="002C360E"/>
    <w:rsid w:val="002C3C7F"/>
    <w:rsid w:val="002C449B"/>
    <w:rsid w:val="002C49FA"/>
    <w:rsid w:val="002C4D52"/>
    <w:rsid w:val="002C5236"/>
    <w:rsid w:val="002C5EB8"/>
    <w:rsid w:val="002C6314"/>
    <w:rsid w:val="002C670A"/>
    <w:rsid w:val="002C6732"/>
    <w:rsid w:val="002C6DCE"/>
    <w:rsid w:val="002D0684"/>
    <w:rsid w:val="002D0CA1"/>
    <w:rsid w:val="002D14E6"/>
    <w:rsid w:val="002D19DC"/>
    <w:rsid w:val="002D2037"/>
    <w:rsid w:val="002D220D"/>
    <w:rsid w:val="002D2D20"/>
    <w:rsid w:val="002D5C15"/>
    <w:rsid w:val="002D631F"/>
    <w:rsid w:val="002D65A3"/>
    <w:rsid w:val="002D6C7A"/>
    <w:rsid w:val="002D788C"/>
    <w:rsid w:val="002E11C4"/>
    <w:rsid w:val="002E156C"/>
    <w:rsid w:val="002E1EE9"/>
    <w:rsid w:val="002E2549"/>
    <w:rsid w:val="002E3264"/>
    <w:rsid w:val="002E38B5"/>
    <w:rsid w:val="002E515A"/>
    <w:rsid w:val="002E51BF"/>
    <w:rsid w:val="002E7840"/>
    <w:rsid w:val="002E7D69"/>
    <w:rsid w:val="002E7E21"/>
    <w:rsid w:val="002E7F35"/>
    <w:rsid w:val="002F01DB"/>
    <w:rsid w:val="002F1466"/>
    <w:rsid w:val="002F1710"/>
    <w:rsid w:val="002F17BF"/>
    <w:rsid w:val="002F25D2"/>
    <w:rsid w:val="002F2C07"/>
    <w:rsid w:val="002F3001"/>
    <w:rsid w:val="002F4DDE"/>
    <w:rsid w:val="002F4F9C"/>
    <w:rsid w:val="002F5407"/>
    <w:rsid w:val="002F61A3"/>
    <w:rsid w:val="002F7C58"/>
    <w:rsid w:val="003011A9"/>
    <w:rsid w:val="003020DB"/>
    <w:rsid w:val="00303236"/>
    <w:rsid w:val="003041C2"/>
    <w:rsid w:val="0030439E"/>
    <w:rsid w:val="0030584B"/>
    <w:rsid w:val="0031089C"/>
    <w:rsid w:val="003112C9"/>
    <w:rsid w:val="00311BB4"/>
    <w:rsid w:val="003121C5"/>
    <w:rsid w:val="0031381F"/>
    <w:rsid w:val="003153CE"/>
    <w:rsid w:val="003159C2"/>
    <w:rsid w:val="00316DA8"/>
    <w:rsid w:val="0032076F"/>
    <w:rsid w:val="00322A36"/>
    <w:rsid w:val="00322B6C"/>
    <w:rsid w:val="00322EEE"/>
    <w:rsid w:val="0032306B"/>
    <w:rsid w:val="00323130"/>
    <w:rsid w:val="003233F7"/>
    <w:rsid w:val="00323411"/>
    <w:rsid w:val="00324221"/>
    <w:rsid w:val="003247CD"/>
    <w:rsid w:val="00325C1F"/>
    <w:rsid w:val="003261F4"/>
    <w:rsid w:val="0032669C"/>
    <w:rsid w:val="00326FEC"/>
    <w:rsid w:val="003274B9"/>
    <w:rsid w:val="00327878"/>
    <w:rsid w:val="00327A3E"/>
    <w:rsid w:val="00333389"/>
    <w:rsid w:val="00333BF0"/>
    <w:rsid w:val="00333EEE"/>
    <w:rsid w:val="00334675"/>
    <w:rsid w:val="0033497C"/>
    <w:rsid w:val="00334B8D"/>
    <w:rsid w:val="0033505C"/>
    <w:rsid w:val="00336AA6"/>
    <w:rsid w:val="003375A6"/>
    <w:rsid w:val="00337AE5"/>
    <w:rsid w:val="00341FBD"/>
    <w:rsid w:val="003424F7"/>
    <w:rsid w:val="00342CD4"/>
    <w:rsid w:val="00343B05"/>
    <w:rsid w:val="00343C84"/>
    <w:rsid w:val="00343F11"/>
    <w:rsid w:val="00343FD5"/>
    <w:rsid w:val="003444B8"/>
    <w:rsid w:val="00350323"/>
    <w:rsid w:val="0035197A"/>
    <w:rsid w:val="00351BB5"/>
    <w:rsid w:val="00352172"/>
    <w:rsid w:val="00354A3D"/>
    <w:rsid w:val="00355410"/>
    <w:rsid w:val="00355424"/>
    <w:rsid w:val="0035561D"/>
    <w:rsid w:val="00355881"/>
    <w:rsid w:val="003569DD"/>
    <w:rsid w:val="00356CBE"/>
    <w:rsid w:val="00357D56"/>
    <w:rsid w:val="00360097"/>
    <w:rsid w:val="0036124A"/>
    <w:rsid w:val="00362053"/>
    <w:rsid w:val="0036271D"/>
    <w:rsid w:val="00362FF3"/>
    <w:rsid w:val="003639B1"/>
    <w:rsid w:val="00364E5F"/>
    <w:rsid w:val="00365EC5"/>
    <w:rsid w:val="003664B7"/>
    <w:rsid w:val="00366C51"/>
    <w:rsid w:val="00367271"/>
    <w:rsid w:val="00367556"/>
    <w:rsid w:val="00371914"/>
    <w:rsid w:val="0037253B"/>
    <w:rsid w:val="00373A69"/>
    <w:rsid w:val="003750EF"/>
    <w:rsid w:val="00376E04"/>
    <w:rsid w:val="00377513"/>
    <w:rsid w:val="003805DB"/>
    <w:rsid w:val="00381CCB"/>
    <w:rsid w:val="0038279B"/>
    <w:rsid w:val="003838A1"/>
    <w:rsid w:val="00384B6B"/>
    <w:rsid w:val="00384B6E"/>
    <w:rsid w:val="00384F3E"/>
    <w:rsid w:val="00385B5E"/>
    <w:rsid w:val="00385CC7"/>
    <w:rsid w:val="00390152"/>
    <w:rsid w:val="00390A1F"/>
    <w:rsid w:val="003918BC"/>
    <w:rsid w:val="00392E10"/>
    <w:rsid w:val="00393439"/>
    <w:rsid w:val="003944FD"/>
    <w:rsid w:val="003962A8"/>
    <w:rsid w:val="0039678C"/>
    <w:rsid w:val="00396C6F"/>
    <w:rsid w:val="003A03A3"/>
    <w:rsid w:val="003A121B"/>
    <w:rsid w:val="003A273E"/>
    <w:rsid w:val="003A464A"/>
    <w:rsid w:val="003A5839"/>
    <w:rsid w:val="003A5AC8"/>
    <w:rsid w:val="003A631B"/>
    <w:rsid w:val="003A69CD"/>
    <w:rsid w:val="003A6FA5"/>
    <w:rsid w:val="003A7DEC"/>
    <w:rsid w:val="003B242B"/>
    <w:rsid w:val="003B3B14"/>
    <w:rsid w:val="003B49C3"/>
    <w:rsid w:val="003B5693"/>
    <w:rsid w:val="003B57E3"/>
    <w:rsid w:val="003B5A9A"/>
    <w:rsid w:val="003B5EE0"/>
    <w:rsid w:val="003B694F"/>
    <w:rsid w:val="003B6E5C"/>
    <w:rsid w:val="003B7F58"/>
    <w:rsid w:val="003C0B7A"/>
    <w:rsid w:val="003C0C5E"/>
    <w:rsid w:val="003C3A26"/>
    <w:rsid w:val="003C4083"/>
    <w:rsid w:val="003C5CC0"/>
    <w:rsid w:val="003C5F9C"/>
    <w:rsid w:val="003C6389"/>
    <w:rsid w:val="003C748E"/>
    <w:rsid w:val="003D01B2"/>
    <w:rsid w:val="003D01D5"/>
    <w:rsid w:val="003D214D"/>
    <w:rsid w:val="003D249F"/>
    <w:rsid w:val="003D2F20"/>
    <w:rsid w:val="003D33C7"/>
    <w:rsid w:val="003D3A20"/>
    <w:rsid w:val="003D4901"/>
    <w:rsid w:val="003D60AD"/>
    <w:rsid w:val="003D6151"/>
    <w:rsid w:val="003D6966"/>
    <w:rsid w:val="003D7932"/>
    <w:rsid w:val="003D7B7C"/>
    <w:rsid w:val="003E239F"/>
    <w:rsid w:val="003E24E0"/>
    <w:rsid w:val="003E269C"/>
    <w:rsid w:val="003E306D"/>
    <w:rsid w:val="003E51FC"/>
    <w:rsid w:val="003E594C"/>
    <w:rsid w:val="003E64D3"/>
    <w:rsid w:val="003E7486"/>
    <w:rsid w:val="003E7F36"/>
    <w:rsid w:val="003F1146"/>
    <w:rsid w:val="003F1CEB"/>
    <w:rsid w:val="003F1D04"/>
    <w:rsid w:val="003F1DDA"/>
    <w:rsid w:val="003F2A65"/>
    <w:rsid w:val="003F40AB"/>
    <w:rsid w:val="003F4208"/>
    <w:rsid w:val="003F4759"/>
    <w:rsid w:val="003F4920"/>
    <w:rsid w:val="003F4DBA"/>
    <w:rsid w:val="003F5980"/>
    <w:rsid w:val="003F5D69"/>
    <w:rsid w:val="003F68C7"/>
    <w:rsid w:val="003F6D43"/>
    <w:rsid w:val="0040030F"/>
    <w:rsid w:val="004016F6"/>
    <w:rsid w:val="00404B68"/>
    <w:rsid w:val="00406004"/>
    <w:rsid w:val="00407F45"/>
    <w:rsid w:val="0041007D"/>
    <w:rsid w:val="00413B5A"/>
    <w:rsid w:val="00414ACA"/>
    <w:rsid w:val="00415291"/>
    <w:rsid w:val="00416914"/>
    <w:rsid w:val="00417656"/>
    <w:rsid w:val="00420397"/>
    <w:rsid w:val="0042194C"/>
    <w:rsid w:val="0042288C"/>
    <w:rsid w:val="00422A8F"/>
    <w:rsid w:val="00422BC7"/>
    <w:rsid w:val="00424129"/>
    <w:rsid w:val="004241F7"/>
    <w:rsid w:val="004243E2"/>
    <w:rsid w:val="004247D0"/>
    <w:rsid w:val="00426D64"/>
    <w:rsid w:val="00427BBA"/>
    <w:rsid w:val="0043211E"/>
    <w:rsid w:val="0043352A"/>
    <w:rsid w:val="00433C5D"/>
    <w:rsid w:val="00434406"/>
    <w:rsid w:val="00434730"/>
    <w:rsid w:val="00435084"/>
    <w:rsid w:val="00435391"/>
    <w:rsid w:val="004356A9"/>
    <w:rsid w:val="00436428"/>
    <w:rsid w:val="00436D4F"/>
    <w:rsid w:val="004377D3"/>
    <w:rsid w:val="004400DE"/>
    <w:rsid w:val="00440FF7"/>
    <w:rsid w:val="00441C32"/>
    <w:rsid w:val="004421FF"/>
    <w:rsid w:val="0044526E"/>
    <w:rsid w:val="004459FE"/>
    <w:rsid w:val="00447BB0"/>
    <w:rsid w:val="004501D5"/>
    <w:rsid w:val="004504BE"/>
    <w:rsid w:val="00450FAD"/>
    <w:rsid w:val="004513B5"/>
    <w:rsid w:val="00451812"/>
    <w:rsid w:val="00451F8C"/>
    <w:rsid w:val="00454C5F"/>
    <w:rsid w:val="00454C8E"/>
    <w:rsid w:val="004551A9"/>
    <w:rsid w:val="00455529"/>
    <w:rsid w:val="00455D0E"/>
    <w:rsid w:val="0045656C"/>
    <w:rsid w:val="00456938"/>
    <w:rsid w:val="0045735A"/>
    <w:rsid w:val="00457A00"/>
    <w:rsid w:val="004634FB"/>
    <w:rsid w:val="00463CD9"/>
    <w:rsid w:val="00464A4B"/>
    <w:rsid w:val="00464BCB"/>
    <w:rsid w:val="00464C24"/>
    <w:rsid w:val="0046560B"/>
    <w:rsid w:val="00466076"/>
    <w:rsid w:val="00466523"/>
    <w:rsid w:val="00466AF4"/>
    <w:rsid w:val="00467A87"/>
    <w:rsid w:val="00467B70"/>
    <w:rsid w:val="00470A16"/>
    <w:rsid w:val="00471843"/>
    <w:rsid w:val="0047194E"/>
    <w:rsid w:val="004730F4"/>
    <w:rsid w:val="00473148"/>
    <w:rsid w:val="00474920"/>
    <w:rsid w:val="00475177"/>
    <w:rsid w:val="00475682"/>
    <w:rsid w:val="004770C4"/>
    <w:rsid w:val="00477B78"/>
    <w:rsid w:val="00480416"/>
    <w:rsid w:val="00480BA3"/>
    <w:rsid w:val="004811BF"/>
    <w:rsid w:val="00483C7A"/>
    <w:rsid w:val="004841FB"/>
    <w:rsid w:val="00485ECA"/>
    <w:rsid w:val="00490143"/>
    <w:rsid w:val="0049036A"/>
    <w:rsid w:val="004905F5"/>
    <w:rsid w:val="004915A1"/>
    <w:rsid w:val="00491D7F"/>
    <w:rsid w:val="0049331C"/>
    <w:rsid w:val="00493C6B"/>
    <w:rsid w:val="004960C9"/>
    <w:rsid w:val="004975FE"/>
    <w:rsid w:val="004A0412"/>
    <w:rsid w:val="004A090A"/>
    <w:rsid w:val="004A0B7F"/>
    <w:rsid w:val="004A1E2A"/>
    <w:rsid w:val="004A217E"/>
    <w:rsid w:val="004A2C74"/>
    <w:rsid w:val="004A36FE"/>
    <w:rsid w:val="004A5089"/>
    <w:rsid w:val="004A57F7"/>
    <w:rsid w:val="004A5851"/>
    <w:rsid w:val="004A58EF"/>
    <w:rsid w:val="004A64E7"/>
    <w:rsid w:val="004A6515"/>
    <w:rsid w:val="004A76DD"/>
    <w:rsid w:val="004A793B"/>
    <w:rsid w:val="004B0520"/>
    <w:rsid w:val="004B0A18"/>
    <w:rsid w:val="004B2BD2"/>
    <w:rsid w:val="004B2D86"/>
    <w:rsid w:val="004B344E"/>
    <w:rsid w:val="004B5555"/>
    <w:rsid w:val="004B5EAA"/>
    <w:rsid w:val="004B6029"/>
    <w:rsid w:val="004B6F82"/>
    <w:rsid w:val="004B718E"/>
    <w:rsid w:val="004B7BF2"/>
    <w:rsid w:val="004C0CF0"/>
    <w:rsid w:val="004C10D8"/>
    <w:rsid w:val="004C119F"/>
    <w:rsid w:val="004C23C9"/>
    <w:rsid w:val="004C35E5"/>
    <w:rsid w:val="004C5391"/>
    <w:rsid w:val="004C5BCE"/>
    <w:rsid w:val="004C5E2E"/>
    <w:rsid w:val="004C620E"/>
    <w:rsid w:val="004C7BA9"/>
    <w:rsid w:val="004C7D41"/>
    <w:rsid w:val="004C7F23"/>
    <w:rsid w:val="004C7F5F"/>
    <w:rsid w:val="004D1AD1"/>
    <w:rsid w:val="004D318C"/>
    <w:rsid w:val="004D3917"/>
    <w:rsid w:val="004D3C42"/>
    <w:rsid w:val="004D440D"/>
    <w:rsid w:val="004D5579"/>
    <w:rsid w:val="004D55DC"/>
    <w:rsid w:val="004D68C9"/>
    <w:rsid w:val="004D6C4D"/>
    <w:rsid w:val="004D7067"/>
    <w:rsid w:val="004D7DA3"/>
    <w:rsid w:val="004E2083"/>
    <w:rsid w:val="004E405B"/>
    <w:rsid w:val="004E44BC"/>
    <w:rsid w:val="004E4D7D"/>
    <w:rsid w:val="004E5619"/>
    <w:rsid w:val="004E6300"/>
    <w:rsid w:val="004E634D"/>
    <w:rsid w:val="004E7803"/>
    <w:rsid w:val="004E7EAE"/>
    <w:rsid w:val="004F093A"/>
    <w:rsid w:val="004F1D53"/>
    <w:rsid w:val="004F2F44"/>
    <w:rsid w:val="004F3429"/>
    <w:rsid w:val="004F35F3"/>
    <w:rsid w:val="004F68E5"/>
    <w:rsid w:val="004F7167"/>
    <w:rsid w:val="00500067"/>
    <w:rsid w:val="005006EE"/>
    <w:rsid w:val="005007BC"/>
    <w:rsid w:val="00500A44"/>
    <w:rsid w:val="00501B98"/>
    <w:rsid w:val="005024E8"/>
    <w:rsid w:val="00503705"/>
    <w:rsid w:val="00503D32"/>
    <w:rsid w:val="0050409D"/>
    <w:rsid w:val="005045F4"/>
    <w:rsid w:val="005047AC"/>
    <w:rsid w:val="00507BD8"/>
    <w:rsid w:val="00507CD4"/>
    <w:rsid w:val="00511CCA"/>
    <w:rsid w:val="00512D19"/>
    <w:rsid w:val="005137A5"/>
    <w:rsid w:val="00513894"/>
    <w:rsid w:val="00513B10"/>
    <w:rsid w:val="005141F5"/>
    <w:rsid w:val="00514F0D"/>
    <w:rsid w:val="00515779"/>
    <w:rsid w:val="0051691A"/>
    <w:rsid w:val="005174D4"/>
    <w:rsid w:val="0051773F"/>
    <w:rsid w:val="005203DC"/>
    <w:rsid w:val="00521480"/>
    <w:rsid w:val="00522E36"/>
    <w:rsid w:val="00522FB2"/>
    <w:rsid w:val="00522FE6"/>
    <w:rsid w:val="00523062"/>
    <w:rsid w:val="0052359D"/>
    <w:rsid w:val="00523B96"/>
    <w:rsid w:val="00524178"/>
    <w:rsid w:val="00525C6F"/>
    <w:rsid w:val="00525DC5"/>
    <w:rsid w:val="00526C67"/>
    <w:rsid w:val="0053113E"/>
    <w:rsid w:val="00531C8F"/>
    <w:rsid w:val="00531E0C"/>
    <w:rsid w:val="0053257A"/>
    <w:rsid w:val="0053491A"/>
    <w:rsid w:val="00534A4D"/>
    <w:rsid w:val="0053528C"/>
    <w:rsid w:val="00535AB3"/>
    <w:rsid w:val="00535B86"/>
    <w:rsid w:val="00535EC2"/>
    <w:rsid w:val="005362BD"/>
    <w:rsid w:val="005375D4"/>
    <w:rsid w:val="0054090A"/>
    <w:rsid w:val="00543410"/>
    <w:rsid w:val="00543663"/>
    <w:rsid w:val="00543A24"/>
    <w:rsid w:val="00543D55"/>
    <w:rsid w:val="005440B8"/>
    <w:rsid w:val="005469F3"/>
    <w:rsid w:val="00546F7F"/>
    <w:rsid w:val="00547F91"/>
    <w:rsid w:val="005503A4"/>
    <w:rsid w:val="005504D2"/>
    <w:rsid w:val="00552255"/>
    <w:rsid w:val="00552F64"/>
    <w:rsid w:val="005532A1"/>
    <w:rsid w:val="00554483"/>
    <w:rsid w:val="00554797"/>
    <w:rsid w:val="00554B9F"/>
    <w:rsid w:val="00554F35"/>
    <w:rsid w:val="005552FA"/>
    <w:rsid w:val="00555A38"/>
    <w:rsid w:val="00557325"/>
    <w:rsid w:val="005603F0"/>
    <w:rsid w:val="00560BA7"/>
    <w:rsid w:val="00560EBF"/>
    <w:rsid w:val="00561C87"/>
    <w:rsid w:val="00562099"/>
    <w:rsid w:val="00562855"/>
    <w:rsid w:val="00562E4A"/>
    <w:rsid w:val="005636A6"/>
    <w:rsid w:val="00565C38"/>
    <w:rsid w:val="0056620C"/>
    <w:rsid w:val="00566C89"/>
    <w:rsid w:val="00570578"/>
    <w:rsid w:val="00570AD0"/>
    <w:rsid w:val="00572CA7"/>
    <w:rsid w:val="0057377A"/>
    <w:rsid w:val="00573D7D"/>
    <w:rsid w:val="005741F9"/>
    <w:rsid w:val="0057446A"/>
    <w:rsid w:val="00575767"/>
    <w:rsid w:val="00576190"/>
    <w:rsid w:val="005761C8"/>
    <w:rsid w:val="00576934"/>
    <w:rsid w:val="00580475"/>
    <w:rsid w:val="00580B50"/>
    <w:rsid w:val="00580E80"/>
    <w:rsid w:val="00581C2E"/>
    <w:rsid w:val="00582594"/>
    <w:rsid w:val="00582A06"/>
    <w:rsid w:val="00582DA1"/>
    <w:rsid w:val="00583CEF"/>
    <w:rsid w:val="00584F0B"/>
    <w:rsid w:val="00585368"/>
    <w:rsid w:val="005860C3"/>
    <w:rsid w:val="005903C0"/>
    <w:rsid w:val="00591A20"/>
    <w:rsid w:val="00594119"/>
    <w:rsid w:val="005947BF"/>
    <w:rsid w:val="00594870"/>
    <w:rsid w:val="00594FEA"/>
    <w:rsid w:val="005966DA"/>
    <w:rsid w:val="00596E70"/>
    <w:rsid w:val="00596EFA"/>
    <w:rsid w:val="005976A6"/>
    <w:rsid w:val="005A0894"/>
    <w:rsid w:val="005A3AD2"/>
    <w:rsid w:val="005A3D62"/>
    <w:rsid w:val="005A4645"/>
    <w:rsid w:val="005A4DDA"/>
    <w:rsid w:val="005A6690"/>
    <w:rsid w:val="005A6747"/>
    <w:rsid w:val="005A6F5B"/>
    <w:rsid w:val="005A738D"/>
    <w:rsid w:val="005B0429"/>
    <w:rsid w:val="005B13C4"/>
    <w:rsid w:val="005B13D8"/>
    <w:rsid w:val="005B174A"/>
    <w:rsid w:val="005B1C0E"/>
    <w:rsid w:val="005B23DC"/>
    <w:rsid w:val="005B2BF2"/>
    <w:rsid w:val="005B2DF5"/>
    <w:rsid w:val="005B599F"/>
    <w:rsid w:val="005B5C82"/>
    <w:rsid w:val="005C0971"/>
    <w:rsid w:val="005C0D82"/>
    <w:rsid w:val="005C0D96"/>
    <w:rsid w:val="005C12AD"/>
    <w:rsid w:val="005C1BEA"/>
    <w:rsid w:val="005C2D9E"/>
    <w:rsid w:val="005C2F37"/>
    <w:rsid w:val="005C3149"/>
    <w:rsid w:val="005C3E91"/>
    <w:rsid w:val="005C472C"/>
    <w:rsid w:val="005C524A"/>
    <w:rsid w:val="005C552D"/>
    <w:rsid w:val="005C57C9"/>
    <w:rsid w:val="005C5B98"/>
    <w:rsid w:val="005C6554"/>
    <w:rsid w:val="005C710B"/>
    <w:rsid w:val="005D0240"/>
    <w:rsid w:val="005D15A0"/>
    <w:rsid w:val="005D18BD"/>
    <w:rsid w:val="005D4640"/>
    <w:rsid w:val="005D5F90"/>
    <w:rsid w:val="005D636E"/>
    <w:rsid w:val="005D6EB1"/>
    <w:rsid w:val="005D7B8D"/>
    <w:rsid w:val="005D7CEA"/>
    <w:rsid w:val="005E08B1"/>
    <w:rsid w:val="005E097B"/>
    <w:rsid w:val="005E290E"/>
    <w:rsid w:val="005E2BBE"/>
    <w:rsid w:val="005E3358"/>
    <w:rsid w:val="005E4449"/>
    <w:rsid w:val="005E703D"/>
    <w:rsid w:val="005E748D"/>
    <w:rsid w:val="005E7DD4"/>
    <w:rsid w:val="005F0832"/>
    <w:rsid w:val="005F0ADC"/>
    <w:rsid w:val="005F1995"/>
    <w:rsid w:val="005F511E"/>
    <w:rsid w:val="005F5DC0"/>
    <w:rsid w:val="005F6488"/>
    <w:rsid w:val="005F770D"/>
    <w:rsid w:val="005F7D78"/>
    <w:rsid w:val="0060281A"/>
    <w:rsid w:val="00602E2A"/>
    <w:rsid w:val="006036BE"/>
    <w:rsid w:val="00603C3E"/>
    <w:rsid w:val="00605234"/>
    <w:rsid w:val="00606061"/>
    <w:rsid w:val="00606107"/>
    <w:rsid w:val="00610579"/>
    <w:rsid w:val="006105DF"/>
    <w:rsid w:val="00610EFB"/>
    <w:rsid w:val="006111F0"/>
    <w:rsid w:val="0061446E"/>
    <w:rsid w:val="006149C3"/>
    <w:rsid w:val="00615182"/>
    <w:rsid w:val="0061647E"/>
    <w:rsid w:val="00620433"/>
    <w:rsid w:val="00624FF1"/>
    <w:rsid w:val="006260FD"/>
    <w:rsid w:val="00627F22"/>
    <w:rsid w:val="00630EE2"/>
    <w:rsid w:val="00630F38"/>
    <w:rsid w:val="0063159D"/>
    <w:rsid w:val="00631A63"/>
    <w:rsid w:val="00632926"/>
    <w:rsid w:val="0063390C"/>
    <w:rsid w:val="006344D4"/>
    <w:rsid w:val="00634515"/>
    <w:rsid w:val="00634D72"/>
    <w:rsid w:val="00637975"/>
    <w:rsid w:val="00640135"/>
    <w:rsid w:val="00640625"/>
    <w:rsid w:val="00641332"/>
    <w:rsid w:val="00644942"/>
    <w:rsid w:val="00644D67"/>
    <w:rsid w:val="00645ED2"/>
    <w:rsid w:val="006461A4"/>
    <w:rsid w:val="006474F7"/>
    <w:rsid w:val="00647E3A"/>
    <w:rsid w:val="00650914"/>
    <w:rsid w:val="0065120F"/>
    <w:rsid w:val="00651DA9"/>
    <w:rsid w:val="00652851"/>
    <w:rsid w:val="00653978"/>
    <w:rsid w:val="0065436D"/>
    <w:rsid w:val="00654BB3"/>
    <w:rsid w:val="00656498"/>
    <w:rsid w:val="00656DB9"/>
    <w:rsid w:val="006573AA"/>
    <w:rsid w:val="006604FE"/>
    <w:rsid w:val="00660B1E"/>
    <w:rsid w:val="00662150"/>
    <w:rsid w:val="006621C1"/>
    <w:rsid w:val="006625CC"/>
    <w:rsid w:val="006640DD"/>
    <w:rsid w:val="006643AC"/>
    <w:rsid w:val="00664D14"/>
    <w:rsid w:val="0066559E"/>
    <w:rsid w:val="00665959"/>
    <w:rsid w:val="00665AF3"/>
    <w:rsid w:val="00665D98"/>
    <w:rsid w:val="00666881"/>
    <w:rsid w:val="00666C0C"/>
    <w:rsid w:val="00666D54"/>
    <w:rsid w:val="0066708C"/>
    <w:rsid w:val="00667728"/>
    <w:rsid w:val="0067007C"/>
    <w:rsid w:val="006708A2"/>
    <w:rsid w:val="00671164"/>
    <w:rsid w:val="006713F6"/>
    <w:rsid w:val="006714DD"/>
    <w:rsid w:val="006720BB"/>
    <w:rsid w:val="00674116"/>
    <w:rsid w:val="006749E4"/>
    <w:rsid w:val="00676547"/>
    <w:rsid w:val="00676B30"/>
    <w:rsid w:val="00676BEF"/>
    <w:rsid w:val="00676F23"/>
    <w:rsid w:val="00680070"/>
    <w:rsid w:val="006813A8"/>
    <w:rsid w:val="00681C5B"/>
    <w:rsid w:val="0068224A"/>
    <w:rsid w:val="006823E0"/>
    <w:rsid w:val="00682FF8"/>
    <w:rsid w:val="00683DF1"/>
    <w:rsid w:val="0068507F"/>
    <w:rsid w:val="00686237"/>
    <w:rsid w:val="00686677"/>
    <w:rsid w:val="00686E7B"/>
    <w:rsid w:val="006913C2"/>
    <w:rsid w:val="00691503"/>
    <w:rsid w:val="00691815"/>
    <w:rsid w:val="00691BC5"/>
    <w:rsid w:val="00692B1E"/>
    <w:rsid w:val="00692B63"/>
    <w:rsid w:val="006938A6"/>
    <w:rsid w:val="00695588"/>
    <w:rsid w:val="00695F83"/>
    <w:rsid w:val="006A0EFE"/>
    <w:rsid w:val="006A2CFF"/>
    <w:rsid w:val="006A329A"/>
    <w:rsid w:val="006A341A"/>
    <w:rsid w:val="006A44D0"/>
    <w:rsid w:val="006A485A"/>
    <w:rsid w:val="006A5550"/>
    <w:rsid w:val="006A6727"/>
    <w:rsid w:val="006A7A5D"/>
    <w:rsid w:val="006A7A94"/>
    <w:rsid w:val="006A7BD7"/>
    <w:rsid w:val="006B0573"/>
    <w:rsid w:val="006B1AEC"/>
    <w:rsid w:val="006B2522"/>
    <w:rsid w:val="006B3821"/>
    <w:rsid w:val="006B46E0"/>
    <w:rsid w:val="006B5283"/>
    <w:rsid w:val="006B5771"/>
    <w:rsid w:val="006C012E"/>
    <w:rsid w:val="006C0B1E"/>
    <w:rsid w:val="006C2745"/>
    <w:rsid w:val="006C346C"/>
    <w:rsid w:val="006C3A1A"/>
    <w:rsid w:val="006C3B31"/>
    <w:rsid w:val="006C40A7"/>
    <w:rsid w:val="006C504F"/>
    <w:rsid w:val="006C5A54"/>
    <w:rsid w:val="006C5B4F"/>
    <w:rsid w:val="006C60F0"/>
    <w:rsid w:val="006C7320"/>
    <w:rsid w:val="006C7530"/>
    <w:rsid w:val="006D11C1"/>
    <w:rsid w:val="006D17B2"/>
    <w:rsid w:val="006D2AA2"/>
    <w:rsid w:val="006D2D57"/>
    <w:rsid w:val="006D30FF"/>
    <w:rsid w:val="006D3BB9"/>
    <w:rsid w:val="006D3F4B"/>
    <w:rsid w:val="006D4E5D"/>
    <w:rsid w:val="006D59EE"/>
    <w:rsid w:val="006D6182"/>
    <w:rsid w:val="006D7D0B"/>
    <w:rsid w:val="006E0823"/>
    <w:rsid w:val="006E0C9D"/>
    <w:rsid w:val="006E107D"/>
    <w:rsid w:val="006E1A39"/>
    <w:rsid w:val="006E3196"/>
    <w:rsid w:val="006E3463"/>
    <w:rsid w:val="006E38B9"/>
    <w:rsid w:val="006E5870"/>
    <w:rsid w:val="006E61CE"/>
    <w:rsid w:val="006F0232"/>
    <w:rsid w:val="006F081C"/>
    <w:rsid w:val="006F144B"/>
    <w:rsid w:val="006F14C9"/>
    <w:rsid w:val="006F2A3B"/>
    <w:rsid w:val="006F2B53"/>
    <w:rsid w:val="006F369D"/>
    <w:rsid w:val="006F3AE3"/>
    <w:rsid w:val="006F3BF6"/>
    <w:rsid w:val="006F430E"/>
    <w:rsid w:val="006F5471"/>
    <w:rsid w:val="006F5DBF"/>
    <w:rsid w:val="00700128"/>
    <w:rsid w:val="007007C0"/>
    <w:rsid w:val="00701B6D"/>
    <w:rsid w:val="00704FA2"/>
    <w:rsid w:val="00705CFA"/>
    <w:rsid w:val="00706F76"/>
    <w:rsid w:val="00707AE2"/>
    <w:rsid w:val="00707F5D"/>
    <w:rsid w:val="007118BB"/>
    <w:rsid w:val="00711A1C"/>
    <w:rsid w:val="00712548"/>
    <w:rsid w:val="00713C2F"/>
    <w:rsid w:val="00714632"/>
    <w:rsid w:val="007158AD"/>
    <w:rsid w:val="0071596B"/>
    <w:rsid w:val="00715C48"/>
    <w:rsid w:val="00716D21"/>
    <w:rsid w:val="00717D55"/>
    <w:rsid w:val="0072055B"/>
    <w:rsid w:val="00721217"/>
    <w:rsid w:val="0072221D"/>
    <w:rsid w:val="0072264E"/>
    <w:rsid w:val="00722D41"/>
    <w:rsid w:val="00722E47"/>
    <w:rsid w:val="00723A4E"/>
    <w:rsid w:val="007321BB"/>
    <w:rsid w:val="00732DF1"/>
    <w:rsid w:val="007344DF"/>
    <w:rsid w:val="007349AE"/>
    <w:rsid w:val="00735441"/>
    <w:rsid w:val="0073687A"/>
    <w:rsid w:val="00736948"/>
    <w:rsid w:val="00736A78"/>
    <w:rsid w:val="00737885"/>
    <w:rsid w:val="00737A55"/>
    <w:rsid w:val="007438EB"/>
    <w:rsid w:val="007439E2"/>
    <w:rsid w:val="00743D4B"/>
    <w:rsid w:val="0074467B"/>
    <w:rsid w:val="0074526F"/>
    <w:rsid w:val="007455DE"/>
    <w:rsid w:val="007459A2"/>
    <w:rsid w:val="007461DD"/>
    <w:rsid w:val="007479BF"/>
    <w:rsid w:val="00750E54"/>
    <w:rsid w:val="0075305F"/>
    <w:rsid w:val="00753B8F"/>
    <w:rsid w:val="00753B9E"/>
    <w:rsid w:val="007549A2"/>
    <w:rsid w:val="00754CA8"/>
    <w:rsid w:val="007553BA"/>
    <w:rsid w:val="00755BB7"/>
    <w:rsid w:val="00761249"/>
    <w:rsid w:val="00761BAC"/>
    <w:rsid w:val="00762D85"/>
    <w:rsid w:val="007636E8"/>
    <w:rsid w:val="00763FD5"/>
    <w:rsid w:val="007646A5"/>
    <w:rsid w:val="007646BD"/>
    <w:rsid w:val="00765428"/>
    <w:rsid w:val="00765F33"/>
    <w:rsid w:val="00766995"/>
    <w:rsid w:val="00766A54"/>
    <w:rsid w:val="007677BB"/>
    <w:rsid w:val="00770AFD"/>
    <w:rsid w:val="00772100"/>
    <w:rsid w:val="007731F5"/>
    <w:rsid w:val="007735EF"/>
    <w:rsid w:val="00773D48"/>
    <w:rsid w:val="00774614"/>
    <w:rsid w:val="00775368"/>
    <w:rsid w:val="00775967"/>
    <w:rsid w:val="007759A5"/>
    <w:rsid w:val="007767F0"/>
    <w:rsid w:val="00777535"/>
    <w:rsid w:val="00777897"/>
    <w:rsid w:val="00777BE4"/>
    <w:rsid w:val="007804A8"/>
    <w:rsid w:val="007821DB"/>
    <w:rsid w:val="00782A10"/>
    <w:rsid w:val="00782B41"/>
    <w:rsid w:val="00783C06"/>
    <w:rsid w:val="00783C9D"/>
    <w:rsid w:val="00784865"/>
    <w:rsid w:val="00784EFF"/>
    <w:rsid w:val="007852EC"/>
    <w:rsid w:val="00787727"/>
    <w:rsid w:val="0079386A"/>
    <w:rsid w:val="0079389D"/>
    <w:rsid w:val="00794690"/>
    <w:rsid w:val="00797873"/>
    <w:rsid w:val="007A2257"/>
    <w:rsid w:val="007A2523"/>
    <w:rsid w:val="007A2ED1"/>
    <w:rsid w:val="007A4A04"/>
    <w:rsid w:val="007A4F00"/>
    <w:rsid w:val="007A4F8E"/>
    <w:rsid w:val="007A680C"/>
    <w:rsid w:val="007B3E73"/>
    <w:rsid w:val="007B5B67"/>
    <w:rsid w:val="007B5E35"/>
    <w:rsid w:val="007B6575"/>
    <w:rsid w:val="007B72D7"/>
    <w:rsid w:val="007B75F7"/>
    <w:rsid w:val="007C06C9"/>
    <w:rsid w:val="007C0758"/>
    <w:rsid w:val="007C0902"/>
    <w:rsid w:val="007C0DCD"/>
    <w:rsid w:val="007C1A48"/>
    <w:rsid w:val="007C1BC4"/>
    <w:rsid w:val="007C2658"/>
    <w:rsid w:val="007C2C99"/>
    <w:rsid w:val="007C3232"/>
    <w:rsid w:val="007C37F1"/>
    <w:rsid w:val="007C5A6C"/>
    <w:rsid w:val="007C62B1"/>
    <w:rsid w:val="007C65A2"/>
    <w:rsid w:val="007C706D"/>
    <w:rsid w:val="007C7E40"/>
    <w:rsid w:val="007D06B0"/>
    <w:rsid w:val="007D0966"/>
    <w:rsid w:val="007D11B4"/>
    <w:rsid w:val="007D284C"/>
    <w:rsid w:val="007D2E2C"/>
    <w:rsid w:val="007D3256"/>
    <w:rsid w:val="007D3578"/>
    <w:rsid w:val="007D3DA6"/>
    <w:rsid w:val="007D4230"/>
    <w:rsid w:val="007D51A6"/>
    <w:rsid w:val="007D5413"/>
    <w:rsid w:val="007D5979"/>
    <w:rsid w:val="007D6058"/>
    <w:rsid w:val="007D7AB4"/>
    <w:rsid w:val="007D7ED3"/>
    <w:rsid w:val="007E0656"/>
    <w:rsid w:val="007E1C47"/>
    <w:rsid w:val="007E39B1"/>
    <w:rsid w:val="007E6F55"/>
    <w:rsid w:val="007E763E"/>
    <w:rsid w:val="007F134C"/>
    <w:rsid w:val="007F228C"/>
    <w:rsid w:val="007F2862"/>
    <w:rsid w:val="007F2CC0"/>
    <w:rsid w:val="007F2E20"/>
    <w:rsid w:val="007F308A"/>
    <w:rsid w:val="007F3D31"/>
    <w:rsid w:val="007F3E3A"/>
    <w:rsid w:val="007F45E4"/>
    <w:rsid w:val="007F4D6C"/>
    <w:rsid w:val="007F5C41"/>
    <w:rsid w:val="007F6F74"/>
    <w:rsid w:val="007F7067"/>
    <w:rsid w:val="00800258"/>
    <w:rsid w:val="00800D65"/>
    <w:rsid w:val="00801CE4"/>
    <w:rsid w:val="008028CD"/>
    <w:rsid w:val="00803659"/>
    <w:rsid w:val="00803D65"/>
    <w:rsid w:val="00805014"/>
    <w:rsid w:val="00805187"/>
    <w:rsid w:val="0080545A"/>
    <w:rsid w:val="00806654"/>
    <w:rsid w:val="00807A40"/>
    <w:rsid w:val="00807E9D"/>
    <w:rsid w:val="00810651"/>
    <w:rsid w:val="00810AC1"/>
    <w:rsid w:val="00813548"/>
    <w:rsid w:val="00813653"/>
    <w:rsid w:val="00814231"/>
    <w:rsid w:val="008145A7"/>
    <w:rsid w:val="00814AC1"/>
    <w:rsid w:val="0081557D"/>
    <w:rsid w:val="00815F18"/>
    <w:rsid w:val="008177D7"/>
    <w:rsid w:val="00817814"/>
    <w:rsid w:val="00817C13"/>
    <w:rsid w:val="00821250"/>
    <w:rsid w:val="008214C6"/>
    <w:rsid w:val="008216D8"/>
    <w:rsid w:val="008224B6"/>
    <w:rsid w:val="008234D2"/>
    <w:rsid w:val="00823807"/>
    <w:rsid w:val="008259F8"/>
    <w:rsid w:val="00825C6E"/>
    <w:rsid w:val="00826559"/>
    <w:rsid w:val="0082740E"/>
    <w:rsid w:val="0082795C"/>
    <w:rsid w:val="008330FC"/>
    <w:rsid w:val="00833F6E"/>
    <w:rsid w:val="00833FF0"/>
    <w:rsid w:val="00836304"/>
    <w:rsid w:val="0084006D"/>
    <w:rsid w:val="008400D3"/>
    <w:rsid w:val="00840324"/>
    <w:rsid w:val="00840FC8"/>
    <w:rsid w:val="0084167C"/>
    <w:rsid w:val="00843812"/>
    <w:rsid w:val="00844289"/>
    <w:rsid w:val="00844E28"/>
    <w:rsid w:val="008451E8"/>
    <w:rsid w:val="00846CF4"/>
    <w:rsid w:val="00850587"/>
    <w:rsid w:val="00850836"/>
    <w:rsid w:val="00852DAA"/>
    <w:rsid w:val="00854279"/>
    <w:rsid w:val="00855D34"/>
    <w:rsid w:val="00857B19"/>
    <w:rsid w:val="00862416"/>
    <w:rsid w:val="008627B9"/>
    <w:rsid w:val="008628D9"/>
    <w:rsid w:val="00862A90"/>
    <w:rsid w:val="00864432"/>
    <w:rsid w:val="00864922"/>
    <w:rsid w:val="0086624A"/>
    <w:rsid w:val="00870008"/>
    <w:rsid w:val="00870865"/>
    <w:rsid w:val="008713D2"/>
    <w:rsid w:val="008728A4"/>
    <w:rsid w:val="00872A2E"/>
    <w:rsid w:val="00872A98"/>
    <w:rsid w:val="00873562"/>
    <w:rsid w:val="008741ED"/>
    <w:rsid w:val="0087446D"/>
    <w:rsid w:val="0087562F"/>
    <w:rsid w:val="00880FE4"/>
    <w:rsid w:val="00881EA6"/>
    <w:rsid w:val="008849B8"/>
    <w:rsid w:val="00884AF3"/>
    <w:rsid w:val="008856AC"/>
    <w:rsid w:val="00885D87"/>
    <w:rsid w:val="0088635B"/>
    <w:rsid w:val="00886432"/>
    <w:rsid w:val="0088707D"/>
    <w:rsid w:val="00887092"/>
    <w:rsid w:val="00890DE6"/>
    <w:rsid w:val="00891907"/>
    <w:rsid w:val="00893CFC"/>
    <w:rsid w:val="00894468"/>
    <w:rsid w:val="008956F9"/>
    <w:rsid w:val="008958A8"/>
    <w:rsid w:val="008958AE"/>
    <w:rsid w:val="008963C9"/>
    <w:rsid w:val="00896475"/>
    <w:rsid w:val="008977B3"/>
    <w:rsid w:val="008A0347"/>
    <w:rsid w:val="008A185E"/>
    <w:rsid w:val="008A25B1"/>
    <w:rsid w:val="008A3A40"/>
    <w:rsid w:val="008A6B4D"/>
    <w:rsid w:val="008B04E4"/>
    <w:rsid w:val="008B1269"/>
    <w:rsid w:val="008B1EF1"/>
    <w:rsid w:val="008B1F5C"/>
    <w:rsid w:val="008B2DE7"/>
    <w:rsid w:val="008B40CF"/>
    <w:rsid w:val="008B40E8"/>
    <w:rsid w:val="008B6327"/>
    <w:rsid w:val="008B71D9"/>
    <w:rsid w:val="008B737D"/>
    <w:rsid w:val="008B75F7"/>
    <w:rsid w:val="008B7C5A"/>
    <w:rsid w:val="008C0D18"/>
    <w:rsid w:val="008C0F8D"/>
    <w:rsid w:val="008C1570"/>
    <w:rsid w:val="008C1D93"/>
    <w:rsid w:val="008C31B6"/>
    <w:rsid w:val="008C365A"/>
    <w:rsid w:val="008C3A04"/>
    <w:rsid w:val="008C3E80"/>
    <w:rsid w:val="008C3FF9"/>
    <w:rsid w:val="008C464D"/>
    <w:rsid w:val="008C54B5"/>
    <w:rsid w:val="008C55AF"/>
    <w:rsid w:val="008C619E"/>
    <w:rsid w:val="008C61A8"/>
    <w:rsid w:val="008C715F"/>
    <w:rsid w:val="008C7201"/>
    <w:rsid w:val="008D10C9"/>
    <w:rsid w:val="008D1254"/>
    <w:rsid w:val="008D5E4A"/>
    <w:rsid w:val="008D5EB5"/>
    <w:rsid w:val="008D6953"/>
    <w:rsid w:val="008D6FC7"/>
    <w:rsid w:val="008E118D"/>
    <w:rsid w:val="008E20FB"/>
    <w:rsid w:val="008E3694"/>
    <w:rsid w:val="008E4254"/>
    <w:rsid w:val="008E4707"/>
    <w:rsid w:val="008E6555"/>
    <w:rsid w:val="008F0A87"/>
    <w:rsid w:val="008F10A3"/>
    <w:rsid w:val="008F1914"/>
    <w:rsid w:val="008F2340"/>
    <w:rsid w:val="008F2DF6"/>
    <w:rsid w:val="008F38CA"/>
    <w:rsid w:val="008F46A7"/>
    <w:rsid w:val="008F68F6"/>
    <w:rsid w:val="008F6B5C"/>
    <w:rsid w:val="00900239"/>
    <w:rsid w:val="00900935"/>
    <w:rsid w:val="0090240F"/>
    <w:rsid w:val="00902FA7"/>
    <w:rsid w:val="00903D83"/>
    <w:rsid w:val="00903FB9"/>
    <w:rsid w:val="00904231"/>
    <w:rsid w:val="00904546"/>
    <w:rsid w:val="00904613"/>
    <w:rsid w:val="009056F0"/>
    <w:rsid w:val="00907018"/>
    <w:rsid w:val="0091016C"/>
    <w:rsid w:val="009109FD"/>
    <w:rsid w:val="00910CF3"/>
    <w:rsid w:val="0091181B"/>
    <w:rsid w:val="009122BF"/>
    <w:rsid w:val="00913FA0"/>
    <w:rsid w:val="00914698"/>
    <w:rsid w:val="00914A90"/>
    <w:rsid w:val="00915299"/>
    <w:rsid w:val="0091570E"/>
    <w:rsid w:val="00915C16"/>
    <w:rsid w:val="00917021"/>
    <w:rsid w:val="009173F7"/>
    <w:rsid w:val="00921B4A"/>
    <w:rsid w:val="00921F56"/>
    <w:rsid w:val="00922ED9"/>
    <w:rsid w:val="00922FB6"/>
    <w:rsid w:val="00923825"/>
    <w:rsid w:val="00924097"/>
    <w:rsid w:val="00924426"/>
    <w:rsid w:val="0092478E"/>
    <w:rsid w:val="009323E8"/>
    <w:rsid w:val="00932C1C"/>
    <w:rsid w:val="00933BA5"/>
    <w:rsid w:val="00934D7A"/>
    <w:rsid w:val="00935215"/>
    <w:rsid w:val="00936D03"/>
    <w:rsid w:val="00940F08"/>
    <w:rsid w:val="00941491"/>
    <w:rsid w:val="00941522"/>
    <w:rsid w:val="00942C4B"/>
    <w:rsid w:val="009435FD"/>
    <w:rsid w:val="009436C6"/>
    <w:rsid w:val="009455F8"/>
    <w:rsid w:val="00945A3C"/>
    <w:rsid w:val="009463DF"/>
    <w:rsid w:val="0094778C"/>
    <w:rsid w:val="009514E3"/>
    <w:rsid w:val="00952229"/>
    <w:rsid w:val="00953368"/>
    <w:rsid w:val="00955855"/>
    <w:rsid w:val="009563CC"/>
    <w:rsid w:val="00960043"/>
    <w:rsid w:val="0096031C"/>
    <w:rsid w:val="0096113F"/>
    <w:rsid w:val="00962223"/>
    <w:rsid w:val="009630EC"/>
    <w:rsid w:val="009638CC"/>
    <w:rsid w:val="009640F3"/>
    <w:rsid w:val="0096569E"/>
    <w:rsid w:val="00965A92"/>
    <w:rsid w:val="0096658F"/>
    <w:rsid w:val="0096719A"/>
    <w:rsid w:val="00967A43"/>
    <w:rsid w:val="00971E74"/>
    <w:rsid w:val="0097317D"/>
    <w:rsid w:val="0097472F"/>
    <w:rsid w:val="0097483B"/>
    <w:rsid w:val="00974BB6"/>
    <w:rsid w:val="00975878"/>
    <w:rsid w:val="00975B4A"/>
    <w:rsid w:val="00976C2D"/>
    <w:rsid w:val="00976DAF"/>
    <w:rsid w:val="009778F2"/>
    <w:rsid w:val="00980736"/>
    <w:rsid w:val="00982F7F"/>
    <w:rsid w:val="00983DCC"/>
    <w:rsid w:val="00984EF6"/>
    <w:rsid w:val="0098558B"/>
    <w:rsid w:val="009865E8"/>
    <w:rsid w:val="009873D2"/>
    <w:rsid w:val="00987C9A"/>
    <w:rsid w:val="0099158B"/>
    <w:rsid w:val="00992497"/>
    <w:rsid w:val="009930FA"/>
    <w:rsid w:val="00994433"/>
    <w:rsid w:val="00994B7E"/>
    <w:rsid w:val="00994FC4"/>
    <w:rsid w:val="0099553C"/>
    <w:rsid w:val="009968FB"/>
    <w:rsid w:val="009A07D4"/>
    <w:rsid w:val="009A2230"/>
    <w:rsid w:val="009A2305"/>
    <w:rsid w:val="009A2E1D"/>
    <w:rsid w:val="009A4748"/>
    <w:rsid w:val="009A4A89"/>
    <w:rsid w:val="009A5223"/>
    <w:rsid w:val="009A572D"/>
    <w:rsid w:val="009A5B79"/>
    <w:rsid w:val="009A6C96"/>
    <w:rsid w:val="009A6DEB"/>
    <w:rsid w:val="009A7667"/>
    <w:rsid w:val="009B0DEB"/>
    <w:rsid w:val="009B2225"/>
    <w:rsid w:val="009B2A07"/>
    <w:rsid w:val="009B31A8"/>
    <w:rsid w:val="009B387C"/>
    <w:rsid w:val="009B4321"/>
    <w:rsid w:val="009B6496"/>
    <w:rsid w:val="009B7047"/>
    <w:rsid w:val="009B722C"/>
    <w:rsid w:val="009B7D2F"/>
    <w:rsid w:val="009C0221"/>
    <w:rsid w:val="009C1EAA"/>
    <w:rsid w:val="009C2AE1"/>
    <w:rsid w:val="009C2E70"/>
    <w:rsid w:val="009C319D"/>
    <w:rsid w:val="009C4EC0"/>
    <w:rsid w:val="009C4FF9"/>
    <w:rsid w:val="009C58D1"/>
    <w:rsid w:val="009C5B07"/>
    <w:rsid w:val="009C6B3C"/>
    <w:rsid w:val="009C6F66"/>
    <w:rsid w:val="009C7731"/>
    <w:rsid w:val="009D1215"/>
    <w:rsid w:val="009D37CD"/>
    <w:rsid w:val="009D4FCC"/>
    <w:rsid w:val="009D56C5"/>
    <w:rsid w:val="009D62BE"/>
    <w:rsid w:val="009D65D8"/>
    <w:rsid w:val="009D6810"/>
    <w:rsid w:val="009E121E"/>
    <w:rsid w:val="009E1EB9"/>
    <w:rsid w:val="009E4FCB"/>
    <w:rsid w:val="009E5B45"/>
    <w:rsid w:val="009E703F"/>
    <w:rsid w:val="009F0B90"/>
    <w:rsid w:val="009F1BA0"/>
    <w:rsid w:val="009F2198"/>
    <w:rsid w:val="009F3440"/>
    <w:rsid w:val="009F351A"/>
    <w:rsid w:val="009F351F"/>
    <w:rsid w:val="009F3CB8"/>
    <w:rsid w:val="009F3DB3"/>
    <w:rsid w:val="009F4D58"/>
    <w:rsid w:val="009F5352"/>
    <w:rsid w:val="009F6168"/>
    <w:rsid w:val="009F655B"/>
    <w:rsid w:val="009F7C23"/>
    <w:rsid w:val="00A00665"/>
    <w:rsid w:val="00A02279"/>
    <w:rsid w:val="00A059F5"/>
    <w:rsid w:val="00A05FF7"/>
    <w:rsid w:val="00A077B9"/>
    <w:rsid w:val="00A1074C"/>
    <w:rsid w:val="00A10880"/>
    <w:rsid w:val="00A10E90"/>
    <w:rsid w:val="00A11860"/>
    <w:rsid w:val="00A11FEF"/>
    <w:rsid w:val="00A13C47"/>
    <w:rsid w:val="00A15CE3"/>
    <w:rsid w:val="00A16D0E"/>
    <w:rsid w:val="00A17349"/>
    <w:rsid w:val="00A174ED"/>
    <w:rsid w:val="00A176D4"/>
    <w:rsid w:val="00A21AA7"/>
    <w:rsid w:val="00A22041"/>
    <w:rsid w:val="00A22E8A"/>
    <w:rsid w:val="00A24EA6"/>
    <w:rsid w:val="00A2586B"/>
    <w:rsid w:val="00A2793E"/>
    <w:rsid w:val="00A27E7C"/>
    <w:rsid w:val="00A3015A"/>
    <w:rsid w:val="00A30533"/>
    <w:rsid w:val="00A32D8B"/>
    <w:rsid w:val="00A3475C"/>
    <w:rsid w:val="00A35078"/>
    <w:rsid w:val="00A3556F"/>
    <w:rsid w:val="00A3664D"/>
    <w:rsid w:val="00A37EB1"/>
    <w:rsid w:val="00A40182"/>
    <w:rsid w:val="00A41DF8"/>
    <w:rsid w:val="00A42518"/>
    <w:rsid w:val="00A42892"/>
    <w:rsid w:val="00A42897"/>
    <w:rsid w:val="00A437E9"/>
    <w:rsid w:val="00A4453D"/>
    <w:rsid w:val="00A45470"/>
    <w:rsid w:val="00A45F46"/>
    <w:rsid w:val="00A46A4E"/>
    <w:rsid w:val="00A475D8"/>
    <w:rsid w:val="00A50B12"/>
    <w:rsid w:val="00A5122E"/>
    <w:rsid w:val="00A513F6"/>
    <w:rsid w:val="00A54232"/>
    <w:rsid w:val="00A548E5"/>
    <w:rsid w:val="00A5544F"/>
    <w:rsid w:val="00A569A5"/>
    <w:rsid w:val="00A56AF2"/>
    <w:rsid w:val="00A57ECD"/>
    <w:rsid w:val="00A61A0F"/>
    <w:rsid w:val="00A62706"/>
    <w:rsid w:val="00A633C2"/>
    <w:rsid w:val="00A6366B"/>
    <w:rsid w:val="00A6406B"/>
    <w:rsid w:val="00A67320"/>
    <w:rsid w:val="00A7021D"/>
    <w:rsid w:val="00A70578"/>
    <w:rsid w:val="00A72795"/>
    <w:rsid w:val="00A727FB"/>
    <w:rsid w:val="00A72C36"/>
    <w:rsid w:val="00A72DAF"/>
    <w:rsid w:val="00A72F9A"/>
    <w:rsid w:val="00A74F97"/>
    <w:rsid w:val="00A7663E"/>
    <w:rsid w:val="00A77058"/>
    <w:rsid w:val="00A77C24"/>
    <w:rsid w:val="00A81968"/>
    <w:rsid w:val="00A827A2"/>
    <w:rsid w:val="00A8331F"/>
    <w:rsid w:val="00A839A4"/>
    <w:rsid w:val="00A84765"/>
    <w:rsid w:val="00A84E02"/>
    <w:rsid w:val="00A854DD"/>
    <w:rsid w:val="00A863E0"/>
    <w:rsid w:val="00A86548"/>
    <w:rsid w:val="00A866BB"/>
    <w:rsid w:val="00A86943"/>
    <w:rsid w:val="00A86CC3"/>
    <w:rsid w:val="00A87D78"/>
    <w:rsid w:val="00A92649"/>
    <w:rsid w:val="00A92DA4"/>
    <w:rsid w:val="00A931D6"/>
    <w:rsid w:val="00A94279"/>
    <w:rsid w:val="00A95AB9"/>
    <w:rsid w:val="00A968CA"/>
    <w:rsid w:val="00A96A7F"/>
    <w:rsid w:val="00A9776E"/>
    <w:rsid w:val="00A97877"/>
    <w:rsid w:val="00AA0ACD"/>
    <w:rsid w:val="00AA10D6"/>
    <w:rsid w:val="00AA1433"/>
    <w:rsid w:val="00AA279D"/>
    <w:rsid w:val="00AA33DF"/>
    <w:rsid w:val="00AA393A"/>
    <w:rsid w:val="00AA4832"/>
    <w:rsid w:val="00AA687A"/>
    <w:rsid w:val="00AA6FEE"/>
    <w:rsid w:val="00AA78A5"/>
    <w:rsid w:val="00AA7911"/>
    <w:rsid w:val="00AA7AC2"/>
    <w:rsid w:val="00AA7EC3"/>
    <w:rsid w:val="00AB0EDB"/>
    <w:rsid w:val="00AB2102"/>
    <w:rsid w:val="00AB2581"/>
    <w:rsid w:val="00AB2903"/>
    <w:rsid w:val="00AB425F"/>
    <w:rsid w:val="00AB44A9"/>
    <w:rsid w:val="00AB473C"/>
    <w:rsid w:val="00AB4DBC"/>
    <w:rsid w:val="00AB541D"/>
    <w:rsid w:val="00AB734E"/>
    <w:rsid w:val="00AC050B"/>
    <w:rsid w:val="00AC072E"/>
    <w:rsid w:val="00AC25D0"/>
    <w:rsid w:val="00AC2DD5"/>
    <w:rsid w:val="00AC31B2"/>
    <w:rsid w:val="00AC353A"/>
    <w:rsid w:val="00AC3F18"/>
    <w:rsid w:val="00AC5633"/>
    <w:rsid w:val="00AC5B75"/>
    <w:rsid w:val="00AC68E6"/>
    <w:rsid w:val="00AC720D"/>
    <w:rsid w:val="00AC72EF"/>
    <w:rsid w:val="00AC7DF4"/>
    <w:rsid w:val="00AD0044"/>
    <w:rsid w:val="00AD03AC"/>
    <w:rsid w:val="00AD19C8"/>
    <w:rsid w:val="00AD32ED"/>
    <w:rsid w:val="00AD352D"/>
    <w:rsid w:val="00AD38D9"/>
    <w:rsid w:val="00AD772E"/>
    <w:rsid w:val="00AD7736"/>
    <w:rsid w:val="00AE0749"/>
    <w:rsid w:val="00AE146F"/>
    <w:rsid w:val="00AE2260"/>
    <w:rsid w:val="00AE50BE"/>
    <w:rsid w:val="00AE5A4C"/>
    <w:rsid w:val="00AE6B18"/>
    <w:rsid w:val="00AE7DCA"/>
    <w:rsid w:val="00AF009A"/>
    <w:rsid w:val="00AF167D"/>
    <w:rsid w:val="00AF177C"/>
    <w:rsid w:val="00AF2509"/>
    <w:rsid w:val="00AF2B9B"/>
    <w:rsid w:val="00AF3A2B"/>
    <w:rsid w:val="00AF567D"/>
    <w:rsid w:val="00AF5B79"/>
    <w:rsid w:val="00AF7AA0"/>
    <w:rsid w:val="00B003D2"/>
    <w:rsid w:val="00B009FF"/>
    <w:rsid w:val="00B00B90"/>
    <w:rsid w:val="00B01205"/>
    <w:rsid w:val="00B01238"/>
    <w:rsid w:val="00B02BE7"/>
    <w:rsid w:val="00B0348F"/>
    <w:rsid w:val="00B05B12"/>
    <w:rsid w:val="00B0633B"/>
    <w:rsid w:val="00B06940"/>
    <w:rsid w:val="00B06CBD"/>
    <w:rsid w:val="00B06EC9"/>
    <w:rsid w:val="00B07E8E"/>
    <w:rsid w:val="00B1073F"/>
    <w:rsid w:val="00B11056"/>
    <w:rsid w:val="00B121A6"/>
    <w:rsid w:val="00B15C19"/>
    <w:rsid w:val="00B15DBB"/>
    <w:rsid w:val="00B174E1"/>
    <w:rsid w:val="00B17C91"/>
    <w:rsid w:val="00B17E89"/>
    <w:rsid w:val="00B209E8"/>
    <w:rsid w:val="00B21A40"/>
    <w:rsid w:val="00B21B22"/>
    <w:rsid w:val="00B21B48"/>
    <w:rsid w:val="00B21BE7"/>
    <w:rsid w:val="00B21E58"/>
    <w:rsid w:val="00B2269B"/>
    <w:rsid w:val="00B2358C"/>
    <w:rsid w:val="00B23DEE"/>
    <w:rsid w:val="00B26066"/>
    <w:rsid w:val="00B27047"/>
    <w:rsid w:val="00B27264"/>
    <w:rsid w:val="00B300D0"/>
    <w:rsid w:val="00B30ED3"/>
    <w:rsid w:val="00B33FBB"/>
    <w:rsid w:val="00B34373"/>
    <w:rsid w:val="00B34E26"/>
    <w:rsid w:val="00B3519F"/>
    <w:rsid w:val="00B354AF"/>
    <w:rsid w:val="00B36371"/>
    <w:rsid w:val="00B36394"/>
    <w:rsid w:val="00B37AF1"/>
    <w:rsid w:val="00B405B5"/>
    <w:rsid w:val="00B40F57"/>
    <w:rsid w:val="00B4297E"/>
    <w:rsid w:val="00B42F7E"/>
    <w:rsid w:val="00B43091"/>
    <w:rsid w:val="00B50108"/>
    <w:rsid w:val="00B50396"/>
    <w:rsid w:val="00B50588"/>
    <w:rsid w:val="00B50B91"/>
    <w:rsid w:val="00B50D07"/>
    <w:rsid w:val="00B51E2D"/>
    <w:rsid w:val="00B547F1"/>
    <w:rsid w:val="00B5542F"/>
    <w:rsid w:val="00B57A0B"/>
    <w:rsid w:val="00B57CCB"/>
    <w:rsid w:val="00B6019F"/>
    <w:rsid w:val="00B60631"/>
    <w:rsid w:val="00B60D92"/>
    <w:rsid w:val="00B626BF"/>
    <w:rsid w:val="00B63405"/>
    <w:rsid w:val="00B63D4B"/>
    <w:rsid w:val="00B65D6E"/>
    <w:rsid w:val="00B6628B"/>
    <w:rsid w:val="00B736A4"/>
    <w:rsid w:val="00B748DE"/>
    <w:rsid w:val="00B74C95"/>
    <w:rsid w:val="00B74E1F"/>
    <w:rsid w:val="00B74E86"/>
    <w:rsid w:val="00B75686"/>
    <w:rsid w:val="00B75D06"/>
    <w:rsid w:val="00B771F3"/>
    <w:rsid w:val="00B77A01"/>
    <w:rsid w:val="00B82CCC"/>
    <w:rsid w:val="00B838CA"/>
    <w:rsid w:val="00B85592"/>
    <w:rsid w:val="00B8567A"/>
    <w:rsid w:val="00B9018D"/>
    <w:rsid w:val="00B90653"/>
    <w:rsid w:val="00B9408E"/>
    <w:rsid w:val="00B9414D"/>
    <w:rsid w:val="00B945C4"/>
    <w:rsid w:val="00B97551"/>
    <w:rsid w:val="00BA0A9C"/>
    <w:rsid w:val="00BA0CE5"/>
    <w:rsid w:val="00BA31C9"/>
    <w:rsid w:val="00BA4508"/>
    <w:rsid w:val="00BA5FD4"/>
    <w:rsid w:val="00BA6D0E"/>
    <w:rsid w:val="00BA7C79"/>
    <w:rsid w:val="00BB0EB8"/>
    <w:rsid w:val="00BB185E"/>
    <w:rsid w:val="00BB1FCB"/>
    <w:rsid w:val="00BB2745"/>
    <w:rsid w:val="00BB4F2A"/>
    <w:rsid w:val="00BB5449"/>
    <w:rsid w:val="00BB584E"/>
    <w:rsid w:val="00BB6380"/>
    <w:rsid w:val="00BB665D"/>
    <w:rsid w:val="00BB6C16"/>
    <w:rsid w:val="00BC0572"/>
    <w:rsid w:val="00BC062B"/>
    <w:rsid w:val="00BC10C1"/>
    <w:rsid w:val="00BC159E"/>
    <w:rsid w:val="00BC27F9"/>
    <w:rsid w:val="00BC37A6"/>
    <w:rsid w:val="00BC3997"/>
    <w:rsid w:val="00BC5104"/>
    <w:rsid w:val="00BC5BF5"/>
    <w:rsid w:val="00BC7F30"/>
    <w:rsid w:val="00BD17AF"/>
    <w:rsid w:val="00BD1C26"/>
    <w:rsid w:val="00BD22A8"/>
    <w:rsid w:val="00BD26A7"/>
    <w:rsid w:val="00BD2946"/>
    <w:rsid w:val="00BD4540"/>
    <w:rsid w:val="00BD4888"/>
    <w:rsid w:val="00BE0BC6"/>
    <w:rsid w:val="00BE0F58"/>
    <w:rsid w:val="00BE2E8E"/>
    <w:rsid w:val="00BE3275"/>
    <w:rsid w:val="00BE374C"/>
    <w:rsid w:val="00BE41C7"/>
    <w:rsid w:val="00BE430B"/>
    <w:rsid w:val="00BE4475"/>
    <w:rsid w:val="00BE5C5E"/>
    <w:rsid w:val="00BE5EAD"/>
    <w:rsid w:val="00BE6BFF"/>
    <w:rsid w:val="00BE6FB6"/>
    <w:rsid w:val="00BE7C08"/>
    <w:rsid w:val="00BF064B"/>
    <w:rsid w:val="00BF0A2A"/>
    <w:rsid w:val="00BF1319"/>
    <w:rsid w:val="00BF1D46"/>
    <w:rsid w:val="00BF23FC"/>
    <w:rsid w:val="00BF28F9"/>
    <w:rsid w:val="00BF37E0"/>
    <w:rsid w:val="00BF3A08"/>
    <w:rsid w:val="00BF44A5"/>
    <w:rsid w:val="00BF48DA"/>
    <w:rsid w:val="00BF4A73"/>
    <w:rsid w:val="00BF55F2"/>
    <w:rsid w:val="00BF5EE8"/>
    <w:rsid w:val="00C0268E"/>
    <w:rsid w:val="00C026DE"/>
    <w:rsid w:val="00C02B0F"/>
    <w:rsid w:val="00C03CFD"/>
    <w:rsid w:val="00C0653F"/>
    <w:rsid w:val="00C06FA6"/>
    <w:rsid w:val="00C07250"/>
    <w:rsid w:val="00C129CC"/>
    <w:rsid w:val="00C130C4"/>
    <w:rsid w:val="00C135EF"/>
    <w:rsid w:val="00C13605"/>
    <w:rsid w:val="00C14008"/>
    <w:rsid w:val="00C140EE"/>
    <w:rsid w:val="00C14207"/>
    <w:rsid w:val="00C15355"/>
    <w:rsid w:val="00C20DF6"/>
    <w:rsid w:val="00C21282"/>
    <w:rsid w:val="00C21C70"/>
    <w:rsid w:val="00C247B3"/>
    <w:rsid w:val="00C24CDC"/>
    <w:rsid w:val="00C24DFE"/>
    <w:rsid w:val="00C251CD"/>
    <w:rsid w:val="00C26311"/>
    <w:rsid w:val="00C30490"/>
    <w:rsid w:val="00C31EA6"/>
    <w:rsid w:val="00C3266B"/>
    <w:rsid w:val="00C33305"/>
    <w:rsid w:val="00C35AE3"/>
    <w:rsid w:val="00C367CD"/>
    <w:rsid w:val="00C37962"/>
    <w:rsid w:val="00C37F33"/>
    <w:rsid w:val="00C40B79"/>
    <w:rsid w:val="00C43383"/>
    <w:rsid w:val="00C43BA4"/>
    <w:rsid w:val="00C46736"/>
    <w:rsid w:val="00C47903"/>
    <w:rsid w:val="00C47C59"/>
    <w:rsid w:val="00C50826"/>
    <w:rsid w:val="00C50CC5"/>
    <w:rsid w:val="00C516D6"/>
    <w:rsid w:val="00C529D8"/>
    <w:rsid w:val="00C544D8"/>
    <w:rsid w:val="00C54F6C"/>
    <w:rsid w:val="00C552F3"/>
    <w:rsid w:val="00C57472"/>
    <w:rsid w:val="00C57D1E"/>
    <w:rsid w:val="00C60DFF"/>
    <w:rsid w:val="00C613F9"/>
    <w:rsid w:val="00C6160A"/>
    <w:rsid w:val="00C6182A"/>
    <w:rsid w:val="00C63D78"/>
    <w:rsid w:val="00C642C2"/>
    <w:rsid w:val="00C6576A"/>
    <w:rsid w:val="00C661D6"/>
    <w:rsid w:val="00C70218"/>
    <w:rsid w:val="00C7119D"/>
    <w:rsid w:val="00C71219"/>
    <w:rsid w:val="00C7130E"/>
    <w:rsid w:val="00C722FF"/>
    <w:rsid w:val="00C73F17"/>
    <w:rsid w:val="00C74368"/>
    <w:rsid w:val="00C7453F"/>
    <w:rsid w:val="00C75E91"/>
    <w:rsid w:val="00C76531"/>
    <w:rsid w:val="00C76CAF"/>
    <w:rsid w:val="00C76DDC"/>
    <w:rsid w:val="00C81845"/>
    <w:rsid w:val="00C8249F"/>
    <w:rsid w:val="00C827B0"/>
    <w:rsid w:val="00C844D2"/>
    <w:rsid w:val="00C86435"/>
    <w:rsid w:val="00C8666B"/>
    <w:rsid w:val="00C87A6C"/>
    <w:rsid w:val="00C87E79"/>
    <w:rsid w:val="00C913C2"/>
    <w:rsid w:val="00C9238F"/>
    <w:rsid w:val="00C948EB"/>
    <w:rsid w:val="00C94CD3"/>
    <w:rsid w:val="00C951E4"/>
    <w:rsid w:val="00C96322"/>
    <w:rsid w:val="00C9635D"/>
    <w:rsid w:val="00CA0562"/>
    <w:rsid w:val="00CA0785"/>
    <w:rsid w:val="00CA1FCA"/>
    <w:rsid w:val="00CA39B2"/>
    <w:rsid w:val="00CA449E"/>
    <w:rsid w:val="00CA469D"/>
    <w:rsid w:val="00CA4F1D"/>
    <w:rsid w:val="00CA567B"/>
    <w:rsid w:val="00CA67D7"/>
    <w:rsid w:val="00CA708D"/>
    <w:rsid w:val="00CA72B3"/>
    <w:rsid w:val="00CA7EBA"/>
    <w:rsid w:val="00CB0B3D"/>
    <w:rsid w:val="00CB152E"/>
    <w:rsid w:val="00CB16BE"/>
    <w:rsid w:val="00CB1DEC"/>
    <w:rsid w:val="00CB24B2"/>
    <w:rsid w:val="00CB3FCA"/>
    <w:rsid w:val="00CB47C2"/>
    <w:rsid w:val="00CB5603"/>
    <w:rsid w:val="00CB699D"/>
    <w:rsid w:val="00CB7C81"/>
    <w:rsid w:val="00CC00AF"/>
    <w:rsid w:val="00CC067B"/>
    <w:rsid w:val="00CC1361"/>
    <w:rsid w:val="00CC1E64"/>
    <w:rsid w:val="00CC207A"/>
    <w:rsid w:val="00CC271F"/>
    <w:rsid w:val="00CC2A31"/>
    <w:rsid w:val="00CC5F37"/>
    <w:rsid w:val="00CC637B"/>
    <w:rsid w:val="00CD208D"/>
    <w:rsid w:val="00CD24F9"/>
    <w:rsid w:val="00CD26A0"/>
    <w:rsid w:val="00CD2D67"/>
    <w:rsid w:val="00CD3291"/>
    <w:rsid w:val="00CD598B"/>
    <w:rsid w:val="00CD5D20"/>
    <w:rsid w:val="00CD67C2"/>
    <w:rsid w:val="00CD7646"/>
    <w:rsid w:val="00CE0DEC"/>
    <w:rsid w:val="00CE1243"/>
    <w:rsid w:val="00CE187F"/>
    <w:rsid w:val="00CE234E"/>
    <w:rsid w:val="00CE25E6"/>
    <w:rsid w:val="00CE264B"/>
    <w:rsid w:val="00CE5E9A"/>
    <w:rsid w:val="00CE798F"/>
    <w:rsid w:val="00CF04DB"/>
    <w:rsid w:val="00CF0DE9"/>
    <w:rsid w:val="00CF0E44"/>
    <w:rsid w:val="00CF1A1E"/>
    <w:rsid w:val="00CF2E19"/>
    <w:rsid w:val="00CF2FAA"/>
    <w:rsid w:val="00CF30D7"/>
    <w:rsid w:val="00CF3891"/>
    <w:rsid w:val="00CF4D39"/>
    <w:rsid w:val="00CF4D4C"/>
    <w:rsid w:val="00CF5746"/>
    <w:rsid w:val="00CF6E75"/>
    <w:rsid w:val="00CF7A25"/>
    <w:rsid w:val="00D00ADE"/>
    <w:rsid w:val="00D01A31"/>
    <w:rsid w:val="00D01A4F"/>
    <w:rsid w:val="00D02381"/>
    <w:rsid w:val="00D02565"/>
    <w:rsid w:val="00D03EF1"/>
    <w:rsid w:val="00D05637"/>
    <w:rsid w:val="00D059CF"/>
    <w:rsid w:val="00D062F5"/>
    <w:rsid w:val="00D06553"/>
    <w:rsid w:val="00D06825"/>
    <w:rsid w:val="00D070E7"/>
    <w:rsid w:val="00D07E5C"/>
    <w:rsid w:val="00D10D17"/>
    <w:rsid w:val="00D10E3C"/>
    <w:rsid w:val="00D11494"/>
    <w:rsid w:val="00D12339"/>
    <w:rsid w:val="00D12DBD"/>
    <w:rsid w:val="00D14B7D"/>
    <w:rsid w:val="00D14C18"/>
    <w:rsid w:val="00D16804"/>
    <w:rsid w:val="00D17084"/>
    <w:rsid w:val="00D200CC"/>
    <w:rsid w:val="00D202AF"/>
    <w:rsid w:val="00D204D4"/>
    <w:rsid w:val="00D20950"/>
    <w:rsid w:val="00D2156B"/>
    <w:rsid w:val="00D21A76"/>
    <w:rsid w:val="00D22FC9"/>
    <w:rsid w:val="00D234F9"/>
    <w:rsid w:val="00D246B3"/>
    <w:rsid w:val="00D2483C"/>
    <w:rsid w:val="00D26747"/>
    <w:rsid w:val="00D304CC"/>
    <w:rsid w:val="00D3098C"/>
    <w:rsid w:val="00D30BB9"/>
    <w:rsid w:val="00D31B9B"/>
    <w:rsid w:val="00D322A8"/>
    <w:rsid w:val="00D3298A"/>
    <w:rsid w:val="00D33961"/>
    <w:rsid w:val="00D33B66"/>
    <w:rsid w:val="00D35CE5"/>
    <w:rsid w:val="00D36413"/>
    <w:rsid w:val="00D3641D"/>
    <w:rsid w:val="00D36C3B"/>
    <w:rsid w:val="00D37316"/>
    <w:rsid w:val="00D377C4"/>
    <w:rsid w:val="00D41B71"/>
    <w:rsid w:val="00D42399"/>
    <w:rsid w:val="00D434EC"/>
    <w:rsid w:val="00D44A6B"/>
    <w:rsid w:val="00D452A9"/>
    <w:rsid w:val="00D45BBB"/>
    <w:rsid w:val="00D45EFF"/>
    <w:rsid w:val="00D462F4"/>
    <w:rsid w:val="00D467A4"/>
    <w:rsid w:val="00D467ED"/>
    <w:rsid w:val="00D46FCB"/>
    <w:rsid w:val="00D47A3B"/>
    <w:rsid w:val="00D5008D"/>
    <w:rsid w:val="00D534CF"/>
    <w:rsid w:val="00D53524"/>
    <w:rsid w:val="00D53664"/>
    <w:rsid w:val="00D55D0C"/>
    <w:rsid w:val="00D56BA0"/>
    <w:rsid w:val="00D56E3F"/>
    <w:rsid w:val="00D56E66"/>
    <w:rsid w:val="00D57774"/>
    <w:rsid w:val="00D57B37"/>
    <w:rsid w:val="00D57C33"/>
    <w:rsid w:val="00D60DBA"/>
    <w:rsid w:val="00D61B5B"/>
    <w:rsid w:val="00D61E63"/>
    <w:rsid w:val="00D61F4D"/>
    <w:rsid w:val="00D630F5"/>
    <w:rsid w:val="00D63135"/>
    <w:rsid w:val="00D631E0"/>
    <w:rsid w:val="00D64920"/>
    <w:rsid w:val="00D64EA1"/>
    <w:rsid w:val="00D65315"/>
    <w:rsid w:val="00D6755C"/>
    <w:rsid w:val="00D67F46"/>
    <w:rsid w:val="00D7013D"/>
    <w:rsid w:val="00D70EBC"/>
    <w:rsid w:val="00D711F2"/>
    <w:rsid w:val="00D71A3B"/>
    <w:rsid w:val="00D71A7C"/>
    <w:rsid w:val="00D71E45"/>
    <w:rsid w:val="00D74E73"/>
    <w:rsid w:val="00D75B11"/>
    <w:rsid w:val="00D761FA"/>
    <w:rsid w:val="00D77EBC"/>
    <w:rsid w:val="00D820B0"/>
    <w:rsid w:val="00D82498"/>
    <w:rsid w:val="00D82967"/>
    <w:rsid w:val="00D83633"/>
    <w:rsid w:val="00D8436A"/>
    <w:rsid w:val="00D8530C"/>
    <w:rsid w:val="00D85BC1"/>
    <w:rsid w:val="00D85F57"/>
    <w:rsid w:val="00D8604F"/>
    <w:rsid w:val="00D90771"/>
    <w:rsid w:val="00D912A9"/>
    <w:rsid w:val="00D92F93"/>
    <w:rsid w:val="00D9344E"/>
    <w:rsid w:val="00D93850"/>
    <w:rsid w:val="00D959EF"/>
    <w:rsid w:val="00D97400"/>
    <w:rsid w:val="00D97A25"/>
    <w:rsid w:val="00DA058A"/>
    <w:rsid w:val="00DA0D26"/>
    <w:rsid w:val="00DA11C6"/>
    <w:rsid w:val="00DA274E"/>
    <w:rsid w:val="00DA3AB2"/>
    <w:rsid w:val="00DA5192"/>
    <w:rsid w:val="00DA56CA"/>
    <w:rsid w:val="00DA6370"/>
    <w:rsid w:val="00DA657F"/>
    <w:rsid w:val="00DB2DD9"/>
    <w:rsid w:val="00DB2F2E"/>
    <w:rsid w:val="00DB45BF"/>
    <w:rsid w:val="00DB546B"/>
    <w:rsid w:val="00DB5FAB"/>
    <w:rsid w:val="00DB6658"/>
    <w:rsid w:val="00DB7223"/>
    <w:rsid w:val="00DC0139"/>
    <w:rsid w:val="00DC0989"/>
    <w:rsid w:val="00DC0EDF"/>
    <w:rsid w:val="00DC1110"/>
    <w:rsid w:val="00DC1C72"/>
    <w:rsid w:val="00DC2905"/>
    <w:rsid w:val="00DC3178"/>
    <w:rsid w:val="00DC56C5"/>
    <w:rsid w:val="00DC599E"/>
    <w:rsid w:val="00DC6491"/>
    <w:rsid w:val="00DC650A"/>
    <w:rsid w:val="00DC773C"/>
    <w:rsid w:val="00DD00A5"/>
    <w:rsid w:val="00DD1420"/>
    <w:rsid w:val="00DD209E"/>
    <w:rsid w:val="00DD2D21"/>
    <w:rsid w:val="00DD31C4"/>
    <w:rsid w:val="00DD3F29"/>
    <w:rsid w:val="00DD5E37"/>
    <w:rsid w:val="00DD6AD9"/>
    <w:rsid w:val="00DD7286"/>
    <w:rsid w:val="00DE019E"/>
    <w:rsid w:val="00DE0460"/>
    <w:rsid w:val="00DE081E"/>
    <w:rsid w:val="00DE0A96"/>
    <w:rsid w:val="00DE103E"/>
    <w:rsid w:val="00DE46CD"/>
    <w:rsid w:val="00DE5ADB"/>
    <w:rsid w:val="00DE6155"/>
    <w:rsid w:val="00DE67AC"/>
    <w:rsid w:val="00DF02DF"/>
    <w:rsid w:val="00DF1B03"/>
    <w:rsid w:val="00DF231E"/>
    <w:rsid w:val="00DF26F1"/>
    <w:rsid w:val="00DF2E36"/>
    <w:rsid w:val="00DF30E1"/>
    <w:rsid w:val="00DF3F2F"/>
    <w:rsid w:val="00DF4DFB"/>
    <w:rsid w:val="00DF5F26"/>
    <w:rsid w:val="00DF6582"/>
    <w:rsid w:val="00DF678E"/>
    <w:rsid w:val="00DF6BE3"/>
    <w:rsid w:val="00DF7340"/>
    <w:rsid w:val="00DF738E"/>
    <w:rsid w:val="00DF7F7F"/>
    <w:rsid w:val="00E00307"/>
    <w:rsid w:val="00E00426"/>
    <w:rsid w:val="00E005B4"/>
    <w:rsid w:val="00E00DED"/>
    <w:rsid w:val="00E02B04"/>
    <w:rsid w:val="00E037D6"/>
    <w:rsid w:val="00E03E1C"/>
    <w:rsid w:val="00E03FAC"/>
    <w:rsid w:val="00E0492C"/>
    <w:rsid w:val="00E050ED"/>
    <w:rsid w:val="00E066AA"/>
    <w:rsid w:val="00E07152"/>
    <w:rsid w:val="00E10228"/>
    <w:rsid w:val="00E10725"/>
    <w:rsid w:val="00E108AA"/>
    <w:rsid w:val="00E11D0C"/>
    <w:rsid w:val="00E1280D"/>
    <w:rsid w:val="00E14840"/>
    <w:rsid w:val="00E161E3"/>
    <w:rsid w:val="00E16993"/>
    <w:rsid w:val="00E16ED3"/>
    <w:rsid w:val="00E213F9"/>
    <w:rsid w:val="00E21D71"/>
    <w:rsid w:val="00E2297F"/>
    <w:rsid w:val="00E236F2"/>
    <w:rsid w:val="00E24950"/>
    <w:rsid w:val="00E24AC5"/>
    <w:rsid w:val="00E30668"/>
    <w:rsid w:val="00E30C1C"/>
    <w:rsid w:val="00E321FC"/>
    <w:rsid w:val="00E338ED"/>
    <w:rsid w:val="00E3438F"/>
    <w:rsid w:val="00E354DD"/>
    <w:rsid w:val="00E3568C"/>
    <w:rsid w:val="00E35D9C"/>
    <w:rsid w:val="00E36BA5"/>
    <w:rsid w:val="00E36FF5"/>
    <w:rsid w:val="00E37120"/>
    <w:rsid w:val="00E37500"/>
    <w:rsid w:val="00E379A4"/>
    <w:rsid w:val="00E37CC1"/>
    <w:rsid w:val="00E40961"/>
    <w:rsid w:val="00E41460"/>
    <w:rsid w:val="00E424F7"/>
    <w:rsid w:val="00E4285E"/>
    <w:rsid w:val="00E42DEE"/>
    <w:rsid w:val="00E42F2B"/>
    <w:rsid w:val="00E444AA"/>
    <w:rsid w:val="00E44CD8"/>
    <w:rsid w:val="00E4511C"/>
    <w:rsid w:val="00E45266"/>
    <w:rsid w:val="00E45896"/>
    <w:rsid w:val="00E45BD6"/>
    <w:rsid w:val="00E462A4"/>
    <w:rsid w:val="00E46315"/>
    <w:rsid w:val="00E503B3"/>
    <w:rsid w:val="00E50DD8"/>
    <w:rsid w:val="00E50DF9"/>
    <w:rsid w:val="00E51507"/>
    <w:rsid w:val="00E521DF"/>
    <w:rsid w:val="00E52658"/>
    <w:rsid w:val="00E548F5"/>
    <w:rsid w:val="00E54CEC"/>
    <w:rsid w:val="00E54E8B"/>
    <w:rsid w:val="00E569B5"/>
    <w:rsid w:val="00E57571"/>
    <w:rsid w:val="00E5762D"/>
    <w:rsid w:val="00E57652"/>
    <w:rsid w:val="00E605DA"/>
    <w:rsid w:val="00E620EA"/>
    <w:rsid w:val="00E62E85"/>
    <w:rsid w:val="00E65BF0"/>
    <w:rsid w:val="00E662A8"/>
    <w:rsid w:val="00E7377C"/>
    <w:rsid w:val="00E73835"/>
    <w:rsid w:val="00E7389C"/>
    <w:rsid w:val="00E73A58"/>
    <w:rsid w:val="00E747DC"/>
    <w:rsid w:val="00E74B7D"/>
    <w:rsid w:val="00E74E78"/>
    <w:rsid w:val="00E7543F"/>
    <w:rsid w:val="00E76573"/>
    <w:rsid w:val="00E7750A"/>
    <w:rsid w:val="00E77604"/>
    <w:rsid w:val="00E80563"/>
    <w:rsid w:val="00E8138B"/>
    <w:rsid w:val="00E81894"/>
    <w:rsid w:val="00E825A1"/>
    <w:rsid w:val="00E845AF"/>
    <w:rsid w:val="00E845F2"/>
    <w:rsid w:val="00E85456"/>
    <w:rsid w:val="00E87D55"/>
    <w:rsid w:val="00E911B4"/>
    <w:rsid w:val="00E91203"/>
    <w:rsid w:val="00E93E80"/>
    <w:rsid w:val="00E94237"/>
    <w:rsid w:val="00E942EC"/>
    <w:rsid w:val="00E94C5C"/>
    <w:rsid w:val="00E95B8E"/>
    <w:rsid w:val="00E975C3"/>
    <w:rsid w:val="00E977C5"/>
    <w:rsid w:val="00EA0857"/>
    <w:rsid w:val="00EA19E0"/>
    <w:rsid w:val="00EA1AFA"/>
    <w:rsid w:val="00EA3962"/>
    <w:rsid w:val="00EA5061"/>
    <w:rsid w:val="00EA7313"/>
    <w:rsid w:val="00EA7760"/>
    <w:rsid w:val="00EA7C31"/>
    <w:rsid w:val="00EB03F2"/>
    <w:rsid w:val="00EB0867"/>
    <w:rsid w:val="00EB09A8"/>
    <w:rsid w:val="00EB1BA6"/>
    <w:rsid w:val="00EB2228"/>
    <w:rsid w:val="00EB23D4"/>
    <w:rsid w:val="00EB2A5C"/>
    <w:rsid w:val="00EB3FEB"/>
    <w:rsid w:val="00EB43AC"/>
    <w:rsid w:val="00EB4EB5"/>
    <w:rsid w:val="00EC065D"/>
    <w:rsid w:val="00EC06D6"/>
    <w:rsid w:val="00EC13F7"/>
    <w:rsid w:val="00EC205D"/>
    <w:rsid w:val="00EC2201"/>
    <w:rsid w:val="00EC4D5C"/>
    <w:rsid w:val="00EC5228"/>
    <w:rsid w:val="00EC5A74"/>
    <w:rsid w:val="00EC6638"/>
    <w:rsid w:val="00EC677B"/>
    <w:rsid w:val="00EC6DEC"/>
    <w:rsid w:val="00EC77EF"/>
    <w:rsid w:val="00ED167A"/>
    <w:rsid w:val="00ED18AA"/>
    <w:rsid w:val="00ED229C"/>
    <w:rsid w:val="00ED2FB4"/>
    <w:rsid w:val="00ED33E7"/>
    <w:rsid w:val="00ED4AB9"/>
    <w:rsid w:val="00ED5B0C"/>
    <w:rsid w:val="00EE0D55"/>
    <w:rsid w:val="00EE0D58"/>
    <w:rsid w:val="00EE10A8"/>
    <w:rsid w:val="00EE1B22"/>
    <w:rsid w:val="00EE21C4"/>
    <w:rsid w:val="00EE36E0"/>
    <w:rsid w:val="00EE48B8"/>
    <w:rsid w:val="00EE499D"/>
    <w:rsid w:val="00EE751B"/>
    <w:rsid w:val="00EE79E9"/>
    <w:rsid w:val="00EE7B90"/>
    <w:rsid w:val="00EE7E23"/>
    <w:rsid w:val="00EF0036"/>
    <w:rsid w:val="00EF01BE"/>
    <w:rsid w:val="00EF0AC2"/>
    <w:rsid w:val="00EF1123"/>
    <w:rsid w:val="00EF1A5B"/>
    <w:rsid w:val="00EF219D"/>
    <w:rsid w:val="00EF2796"/>
    <w:rsid w:val="00EF3BAA"/>
    <w:rsid w:val="00EF75B5"/>
    <w:rsid w:val="00F008B7"/>
    <w:rsid w:val="00F024FC"/>
    <w:rsid w:val="00F028E9"/>
    <w:rsid w:val="00F034AA"/>
    <w:rsid w:val="00F048D8"/>
    <w:rsid w:val="00F069DF"/>
    <w:rsid w:val="00F06DB9"/>
    <w:rsid w:val="00F06EF7"/>
    <w:rsid w:val="00F078A2"/>
    <w:rsid w:val="00F12D1B"/>
    <w:rsid w:val="00F130B4"/>
    <w:rsid w:val="00F1343C"/>
    <w:rsid w:val="00F146E6"/>
    <w:rsid w:val="00F1717F"/>
    <w:rsid w:val="00F2020A"/>
    <w:rsid w:val="00F21C2F"/>
    <w:rsid w:val="00F23C79"/>
    <w:rsid w:val="00F25002"/>
    <w:rsid w:val="00F254E1"/>
    <w:rsid w:val="00F26054"/>
    <w:rsid w:val="00F27925"/>
    <w:rsid w:val="00F30670"/>
    <w:rsid w:val="00F30E0A"/>
    <w:rsid w:val="00F3138F"/>
    <w:rsid w:val="00F31AE5"/>
    <w:rsid w:val="00F31FB4"/>
    <w:rsid w:val="00F32C22"/>
    <w:rsid w:val="00F32CCE"/>
    <w:rsid w:val="00F33D95"/>
    <w:rsid w:val="00F34214"/>
    <w:rsid w:val="00F34CFA"/>
    <w:rsid w:val="00F356F4"/>
    <w:rsid w:val="00F35804"/>
    <w:rsid w:val="00F360DF"/>
    <w:rsid w:val="00F37326"/>
    <w:rsid w:val="00F375E4"/>
    <w:rsid w:val="00F4128E"/>
    <w:rsid w:val="00F42D9D"/>
    <w:rsid w:val="00F437A4"/>
    <w:rsid w:val="00F43DA6"/>
    <w:rsid w:val="00F43DE7"/>
    <w:rsid w:val="00F4425E"/>
    <w:rsid w:val="00F443F0"/>
    <w:rsid w:val="00F4475B"/>
    <w:rsid w:val="00F45D0A"/>
    <w:rsid w:val="00F4653D"/>
    <w:rsid w:val="00F46938"/>
    <w:rsid w:val="00F469FB"/>
    <w:rsid w:val="00F46AAB"/>
    <w:rsid w:val="00F5043C"/>
    <w:rsid w:val="00F50EA2"/>
    <w:rsid w:val="00F5114D"/>
    <w:rsid w:val="00F54BE7"/>
    <w:rsid w:val="00F55112"/>
    <w:rsid w:val="00F556B4"/>
    <w:rsid w:val="00F55B97"/>
    <w:rsid w:val="00F55D5D"/>
    <w:rsid w:val="00F56143"/>
    <w:rsid w:val="00F5628B"/>
    <w:rsid w:val="00F56F0A"/>
    <w:rsid w:val="00F57631"/>
    <w:rsid w:val="00F57CFE"/>
    <w:rsid w:val="00F57FBE"/>
    <w:rsid w:val="00F60483"/>
    <w:rsid w:val="00F61753"/>
    <w:rsid w:val="00F61956"/>
    <w:rsid w:val="00F61DCF"/>
    <w:rsid w:val="00F623B2"/>
    <w:rsid w:val="00F62EAA"/>
    <w:rsid w:val="00F633FC"/>
    <w:rsid w:val="00F63609"/>
    <w:rsid w:val="00F63F61"/>
    <w:rsid w:val="00F6412F"/>
    <w:rsid w:val="00F6462C"/>
    <w:rsid w:val="00F651C4"/>
    <w:rsid w:val="00F651F6"/>
    <w:rsid w:val="00F66019"/>
    <w:rsid w:val="00F66816"/>
    <w:rsid w:val="00F704E8"/>
    <w:rsid w:val="00F708B4"/>
    <w:rsid w:val="00F70A79"/>
    <w:rsid w:val="00F70E70"/>
    <w:rsid w:val="00F71DBA"/>
    <w:rsid w:val="00F7370E"/>
    <w:rsid w:val="00F73C1D"/>
    <w:rsid w:val="00F741B3"/>
    <w:rsid w:val="00F74293"/>
    <w:rsid w:val="00F74702"/>
    <w:rsid w:val="00F77175"/>
    <w:rsid w:val="00F8271E"/>
    <w:rsid w:val="00F827B1"/>
    <w:rsid w:val="00F8473C"/>
    <w:rsid w:val="00F853F5"/>
    <w:rsid w:val="00F85D78"/>
    <w:rsid w:val="00F86143"/>
    <w:rsid w:val="00F861B4"/>
    <w:rsid w:val="00F87400"/>
    <w:rsid w:val="00F91EC8"/>
    <w:rsid w:val="00F91F0E"/>
    <w:rsid w:val="00F92514"/>
    <w:rsid w:val="00F936AB"/>
    <w:rsid w:val="00F93D25"/>
    <w:rsid w:val="00F9416D"/>
    <w:rsid w:val="00F945FD"/>
    <w:rsid w:val="00F95AB5"/>
    <w:rsid w:val="00F966FF"/>
    <w:rsid w:val="00F974EA"/>
    <w:rsid w:val="00F97931"/>
    <w:rsid w:val="00F97EC8"/>
    <w:rsid w:val="00FA1085"/>
    <w:rsid w:val="00FA1458"/>
    <w:rsid w:val="00FA3028"/>
    <w:rsid w:val="00FA32F2"/>
    <w:rsid w:val="00FA34FF"/>
    <w:rsid w:val="00FA3F23"/>
    <w:rsid w:val="00FA44A6"/>
    <w:rsid w:val="00FA4D90"/>
    <w:rsid w:val="00FA5140"/>
    <w:rsid w:val="00FA56D3"/>
    <w:rsid w:val="00FA5971"/>
    <w:rsid w:val="00FA7542"/>
    <w:rsid w:val="00FB0199"/>
    <w:rsid w:val="00FB0326"/>
    <w:rsid w:val="00FB0D49"/>
    <w:rsid w:val="00FB1327"/>
    <w:rsid w:val="00FB13C9"/>
    <w:rsid w:val="00FB13F7"/>
    <w:rsid w:val="00FB2406"/>
    <w:rsid w:val="00FB2419"/>
    <w:rsid w:val="00FB3E6C"/>
    <w:rsid w:val="00FB536D"/>
    <w:rsid w:val="00FB5562"/>
    <w:rsid w:val="00FB5A57"/>
    <w:rsid w:val="00FC0B63"/>
    <w:rsid w:val="00FC29C3"/>
    <w:rsid w:val="00FC29ED"/>
    <w:rsid w:val="00FC595A"/>
    <w:rsid w:val="00FC7631"/>
    <w:rsid w:val="00FD017D"/>
    <w:rsid w:val="00FD08BD"/>
    <w:rsid w:val="00FD28CF"/>
    <w:rsid w:val="00FD2A8D"/>
    <w:rsid w:val="00FD2BE3"/>
    <w:rsid w:val="00FD34FF"/>
    <w:rsid w:val="00FD35A1"/>
    <w:rsid w:val="00FD362B"/>
    <w:rsid w:val="00FD3E6C"/>
    <w:rsid w:val="00FD4570"/>
    <w:rsid w:val="00FD45B4"/>
    <w:rsid w:val="00FD5A7A"/>
    <w:rsid w:val="00FD6749"/>
    <w:rsid w:val="00FD6D5C"/>
    <w:rsid w:val="00FD7B0F"/>
    <w:rsid w:val="00FE093E"/>
    <w:rsid w:val="00FE0D87"/>
    <w:rsid w:val="00FE1C24"/>
    <w:rsid w:val="00FE21BE"/>
    <w:rsid w:val="00FE3820"/>
    <w:rsid w:val="00FE3C88"/>
    <w:rsid w:val="00FE4B5F"/>
    <w:rsid w:val="00FE5048"/>
    <w:rsid w:val="00FE5D86"/>
    <w:rsid w:val="00FE6DE9"/>
    <w:rsid w:val="00FF0200"/>
    <w:rsid w:val="00FF052C"/>
    <w:rsid w:val="00FF10A9"/>
    <w:rsid w:val="00FF10B1"/>
    <w:rsid w:val="00FF1AD4"/>
    <w:rsid w:val="00FF2F49"/>
    <w:rsid w:val="00FF3145"/>
    <w:rsid w:val="00FF3193"/>
    <w:rsid w:val="00FF340D"/>
    <w:rsid w:val="00FF38C5"/>
    <w:rsid w:val="00FF3ABB"/>
    <w:rsid w:val="00FF40E6"/>
    <w:rsid w:val="00FF41E0"/>
    <w:rsid w:val="00FF51D9"/>
    <w:rsid w:val="00FF6544"/>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65923"/>
  <w15:chartTrackingRefBased/>
  <w15:docId w15:val="{6B30B762-F004-4552-A2C4-BA944072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AC"/>
    <w:pPr>
      <w:spacing w:after="200" w:line="276" w:lineRule="auto"/>
    </w:pPr>
    <w:rPr>
      <w:rFonts w:ascii="Times New Roman" w:hAnsi="Times New Roman"/>
      <w:sz w:val="24"/>
      <w:lang w:val="nb-NO"/>
    </w:rPr>
  </w:style>
  <w:style w:type="paragraph" w:styleId="Heading1">
    <w:name w:val="heading 1"/>
    <w:basedOn w:val="Normal"/>
    <w:next w:val="Normal"/>
    <w:link w:val="Heading1Char"/>
    <w:uiPriority w:val="9"/>
    <w:qFormat/>
    <w:rsid w:val="00DD728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86"/>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28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D72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72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72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72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7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7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side-Tittel">
    <w:name w:val="Forside - Tittel"/>
    <w:basedOn w:val="Normal"/>
    <w:next w:val="Normal"/>
    <w:link w:val="Forside-TittelChar"/>
    <w:qFormat/>
    <w:rsid w:val="000B7DAC"/>
    <w:pPr>
      <w:spacing w:after="0" w:line="240" w:lineRule="auto"/>
      <w:ind w:left="567" w:right="567"/>
    </w:pPr>
    <w:rPr>
      <w:rFonts w:ascii="Arial" w:hAnsi="Arial" w:cs="Arial"/>
      <w:sz w:val="48"/>
      <w:szCs w:val="48"/>
    </w:rPr>
  </w:style>
  <w:style w:type="paragraph" w:customStyle="1" w:styleId="Forside-Undertittel">
    <w:name w:val="Forside - Undertittel"/>
    <w:basedOn w:val="Normal"/>
    <w:next w:val="Normal"/>
    <w:link w:val="Forside-UndertittelChar"/>
    <w:qFormat/>
    <w:rsid w:val="000B7DAC"/>
    <w:pPr>
      <w:spacing w:after="0" w:line="240" w:lineRule="auto"/>
      <w:ind w:left="567" w:right="567"/>
    </w:pPr>
    <w:rPr>
      <w:rFonts w:ascii="Arial" w:hAnsi="Arial" w:cs="Arial"/>
      <w:i/>
      <w:sz w:val="40"/>
      <w:szCs w:val="40"/>
    </w:rPr>
  </w:style>
  <w:style w:type="character" w:customStyle="1" w:styleId="Forside-TittelChar">
    <w:name w:val="Forside - Tittel Char"/>
    <w:basedOn w:val="DefaultParagraphFont"/>
    <w:link w:val="Forside-Tittel"/>
    <w:rsid w:val="000B7DAC"/>
    <w:rPr>
      <w:rFonts w:ascii="Arial" w:hAnsi="Arial" w:cs="Arial"/>
      <w:sz w:val="48"/>
      <w:szCs w:val="48"/>
      <w:lang w:val="nb-NO"/>
    </w:rPr>
  </w:style>
  <w:style w:type="paragraph" w:customStyle="1" w:styleId="Forside-Forfatterogoppgave">
    <w:name w:val="Forside - Forfatter og oppgave"/>
    <w:basedOn w:val="Normal"/>
    <w:next w:val="Normal"/>
    <w:link w:val="Forside-ForfatterogoppgaveChar"/>
    <w:qFormat/>
    <w:rsid w:val="000B7DAC"/>
    <w:pPr>
      <w:spacing w:after="0" w:line="240" w:lineRule="auto"/>
      <w:ind w:left="567" w:right="567"/>
    </w:pPr>
    <w:rPr>
      <w:rFonts w:ascii="Arial" w:hAnsi="Arial" w:cs="Arial"/>
      <w:sz w:val="32"/>
      <w:szCs w:val="32"/>
    </w:rPr>
  </w:style>
  <w:style w:type="character" w:customStyle="1" w:styleId="Forside-UndertittelChar">
    <w:name w:val="Forside - Undertittel Char"/>
    <w:basedOn w:val="DefaultParagraphFont"/>
    <w:link w:val="Forside-Undertittel"/>
    <w:rsid w:val="000B7DAC"/>
    <w:rPr>
      <w:rFonts w:ascii="Arial" w:hAnsi="Arial" w:cs="Arial"/>
      <w:i/>
      <w:sz w:val="40"/>
      <w:szCs w:val="40"/>
      <w:lang w:val="nb-NO"/>
    </w:rPr>
  </w:style>
  <w:style w:type="paragraph" w:customStyle="1" w:styleId="Forside-dato">
    <w:name w:val="Forside - dato"/>
    <w:basedOn w:val="Normal"/>
    <w:next w:val="Normal"/>
    <w:link w:val="Forside-datoChar"/>
    <w:qFormat/>
    <w:rsid w:val="000B7DAC"/>
    <w:pPr>
      <w:spacing w:after="0" w:line="240" w:lineRule="auto"/>
      <w:ind w:left="567" w:right="567"/>
    </w:pPr>
    <w:rPr>
      <w:rFonts w:ascii="Arial" w:hAnsi="Arial" w:cs="Arial"/>
      <w:szCs w:val="32"/>
    </w:rPr>
  </w:style>
  <w:style w:type="character" w:customStyle="1" w:styleId="Forside-ForfatterogoppgaveChar">
    <w:name w:val="Forside - Forfatter og oppgave Char"/>
    <w:basedOn w:val="DefaultParagraphFont"/>
    <w:link w:val="Forside-Forfatterogoppgave"/>
    <w:rsid w:val="000B7DAC"/>
    <w:rPr>
      <w:rFonts w:ascii="Arial" w:hAnsi="Arial" w:cs="Arial"/>
      <w:sz w:val="32"/>
      <w:szCs w:val="32"/>
      <w:lang w:val="nb-NO"/>
    </w:rPr>
  </w:style>
  <w:style w:type="character" w:customStyle="1" w:styleId="Forside-datoChar">
    <w:name w:val="Forside - dato Char"/>
    <w:basedOn w:val="DefaultParagraphFont"/>
    <w:link w:val="Forside-dato"/>
    <w:rsid w:val="000B7DAC"/>
    <w:rPr>
      <w:rFonts w:ascii="Arial" w:hAnsi="Arial" w:cs="Arial"/>
      <w:sz w:val="24"/>
      <w:szCs w:val="32"/>
      <w:lang w:val="nb-NO"/>
    </w:rPr>
  </w:style>
  <w:style w:type="paragraph" w:styleId="Bibliography">
    <w:name w:val="Bibliography"/>
    <w:basedOn w:val="Normal"/>
    <w:next w:val="Normal"/>
    <w:uiPriority w:val="37"/>
    <w:unhideWhenUsed/>
    <w:rsid w:val="0054090A"/>
    <w:pPr>
      <w:spacing w:after="0" w:line="480" w:lineRule="auto"/>
      <w:ind w:left="720" w:hanging="720"/>
    </w:pPr>
  </w:style>
  <w:style w:type="character" w:styleId="PlaceholderText">
    <w:name w:val="Placeholder Text"/>
    <w:basedOn w:val="DefaultParagraphFont"/>
    <w:uiPriority w:val="99"/>
    <w:semiHidden/>
    <w:rsid w:val="00092149"/>
    <w:rPr>
      <w:color w:val="808080"/>
    </w:rPr>
  </w:style>
  <w:style w:type="paragraph" w:styleId="Revision">
    <w:name w:val="Revision"/>
    <w:hidden/>
    <w:uiPriority w:val="99"/>
    <w:semiHidden/>
    <w:rsid w:val="00EB1BA6"/>
    <w:pPr>
      <w:spacing w:after="0" w:line="240" w:lineRule="auto"/>
    </w:pPr>
    <w:rPr>
      <w:rFonts w:ascii="Times New Roman" w:hAnsi="Times New Roman"/>
      <w:sz w:val="24"/>
      <w:lang w:val="nb-NO"/>
    </w:rPr>
  </w:style>
  <w:style w:type="paragraph" w:styleId="Caption">
    <w:name w:val="caption"/>
    <w:basedOn w:val="Normal"/>
    <w:next w:val="Normal"/>
    <w:uiPriority w:val="35"/>
    <w:unhideWhenUsed/>
    <w:qFormat/>
    <w:rsid w:val="008C3E80"/>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7286"/>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DD7286"/>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DD7286"/>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semiHidden/>
    <w:rsid w:val="00DD7286"/>
    <w:rPr>
      <w:rFonts w:asciiTheme="majorHAnsi" w:eastAsiaTheme="majorEastAsia" w:hAnsiTheme="majorHAnsi" w:cstheme="majorBidi"/>
      <w:i/>
      <w:iCs/>
      <w:color w:val="2F5496" w:themeColor="accent1" w:themeShade="BF"/>
      <w:sz w:val="24"/>
      <w:lang w:val="nb-NO"/>
    </w:rPr>
  </w:style>
  <w:style w:type="character" w:customStyle="1" w:styleId="Heading5Char">
    <w:name w:val="Heading 5 Char"/>
    <w:basedOn w:val="DefaultParagraphFont"/>
    <w:link w:val="Heading5"/>
    <w:uiPriority w:val="9"/>
    <w:semiHidden/>
    <w:rsid w:val="00DD7286"/>
    <w:rPr>
      <w:rFonts w:asciiTheme="majorHAnsi" w:eastAsiaTheme="majorEastAsia" w:hAnsiTheme="majorHAnsi" w:cstheme="majorBidi"/>
      <w:color w:val="2F5496" w:themeColor="accent1" w:themeShade="BF"/>
      <w:sz w:val="24"/>
      <w:lang w:val="nb-NO"/>
    </w:rPr>
  </w:style>
  <w:style w:type="character" w:customStyle="1" w:styleId="Heading6Char">
    <w:name w:val="Heading 6 Char"/>
    <w:basedOn w:val="DefaultParagraphFont"/>
    <w:link w:val="Heading6"/>
    <w:uiPriority w:val="9"/>
    <w:semiHidden/>
    <w:rsid w:val="00DD7286"/>
    <w:rPr>
      <w:rFonts w:asciiTheme="majorHAnsi" w:eastAsiaTheme="majorEastAsia" w:hAnsiTheme="majorHAnsi" w:cstheme="majorBidi"/>
      <w:color w:val="1F3763" w:themeColor="accent1" w:themeShade="7F"/>
      <w:sz w:val="24"/>
      <w:lang w:val="nb-NO"/>
    </w:rPr>
  </w:style>
  <w:style w:type="character" w:customStyle="1" w:styleId="Heading7Char">
    <w:name w:val="Heading 7 Char"/>
    <w:basedOn w:val="DefaultParagraphFont"/>
    <w:link w:val="Heading7"/>
    <w:uiPriority w:val="9"/>
    <w:semiHidden/>
    <w:rsid w:val="00DD7286"/>
    <w:rPr>
      <w:rFonts w:asciiTheme="majorHAnsi" w:eastAsiaTheme="majorEastAsia" w:hAnsiTheme="majorHAnsi" w:cstheme="majorBidi"/>
      <w:i/>
      <w:iCs/>
      <w:color w:val="1F3763" w:themeColor="accent1" w:themeShade="7F"/>
      <w:sz w:val="24"/>
      <w:lang w:val="nb-NO"/>
    </w:rPr>
  </w:style>
  <w:style w:type="character" w:customStyle="1" w:styleId="Heading8Char">
    <w:name w:val="Heading 8 Char"/>
    <w:basedOn w:val="DefaultParagraphFont"/>
    <w:link w:val="Heading8"/>
    <w:uiPriority w:val="9"/>
    <w:semiHidden/>
    <w:rsid w:val="00DD728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DD7286"/>
    <w:rPr>
      <w:rFonts w:asciiTheme="majorHAnsi" w:eastAsiaTheme="majorEastAsia" w:hAnsiTheme="majorHAnsi" w:cstheme="majorBidi"/>
      <w:i/>
      <w:iCs/>
      <w:color w:val="272727" w:themeColor="text1" w:themeTint="D8"/>
      <w:sz w:val="21"/>
      <w:szCs w:val="21"/>
      <w:lang w:val="nb-NO"/>
    </w:rPr>
  </w:style>
  <w:style w:type="table" w:styleId="TableGrid">
    <w:name w:val="Table Grid"/>
    <w:basedOn w:val="TableNormal"/>
    <w:uiPriority w:val="39"/>
    <w:rsid w:val="0002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E35"/>
    <w:rPr>
      <w:rFonts w:ascii="Times New Roman" w:hAnsi="Times New Roman"/>
      <w:sz w:val="24"/>
      <w:lang w:val="nb-NO"/>
    </w:rPr>
  </w:style>
  <w:style w:type="paragraph" w:styleId="Footer">
    <w:name w:val="footer"/>
    <w:basedOn w:val="Normal"/>
    <w:link w:val="FooterChar"/>
    <w:uiPriority w:val="99"/>
    <w:unhideWhenUsed/>
    <w:rsid w:val="007B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E35"/>
    <w:rPr>
      <w:rFonts w:ascii="Times New Roman" w:hAnsi="Times New Roman"/>
      <w:sz w:val="24"/>
      <w:lang w:val="nb-NO"/>
    </w:rPr>
  </w:style>
  <w:style w:type="paragraph" w:styleId="ListBullet">
    <w:name w:val="List Bullet"/>
    <w:basedOn w:val="Normal"/>
    <w:uiPriority w:val="99"/>
    <w:unhideWhenUsed/>
    <w:rsid w:val="00454C8E"/>
    <w:pPr>
      <w:numPr>
        <w:numId w:val="2"/>
      </w:numPr>
      <w:contextualSpacing/>
    </w:pPr>
  </w:style>
  <w:style w:type="paragraph" w:styleId="TOCHeading">
    <w:name w:val="TOC Heading"/>
    <w:basedOn w:val="Heading1"/>
    <w:next w:val="Normal"/>
    <w:uiPriority w:val="39"/>
    <w:unhideWhenUsed/>
    <w:qFormat/>
    <w:rsid w:val="002702A7"/>
    <w:pPr>
      <w:numPr>
        <w:numId w:val="0"/>
      </w:numPr>
      <w:spacing w:line="259" w:lineRule="auto"/>
      <w:outlineLvl w:val="9"/>
    </w:pPr>
    <w:rPr>
      <w:lang w:val="en-US"/>
    </w:rPr>
  </w:style>
  <w:style w:type="paragraph" w:styleId="TOC1">
    <w:name w:val="toc 1"/>
    <w:basedOn w:val="Normal"/>
    <w:next w:val="Normal"/>
    <w:autoRedefine/>
    <w:uiPriority w:val="39"/>
    <w:unhideWhenUsed/>
    <w:rsid w:val="002702A7"/>
    <w:pPr>
      <w:spacing w:after="100"/>
    </w:pPr>
  </w:style>
  <w:style w:type="paragraph" w:styleId="TOC2">
    <w:name w:val="toc 2"/>
    <w:basedOn w:val="Normal"/>
    <w:next w:val="Normal"/>
    <w:autoRedefine/>
    <w:uiPriority w:val="39"/>
    <w:unhideWhenUsed/>
    <w:rsid w:val="002702A7"/>
    <w:pPr>
      <w:spacing w:after="100"/>
      <w:ind w:left="240"/>
    </w:pPr>
  </w:style>
  <w:style w:type="paragraph" w:styleId="TOC3">
    <w:name w:val="toc 3"/>
    <w:basedOn w:val="Normal"/>
    <w:next w:val="Normal"/>
    <w:autoRedefine/>
    <w:uiPriority w:val="39"/>
    <w:unhideWhenUsed/>
    <w:rsid w:val="002702A7"/>
    <w:pPr>
      <w:spacing w:after="100"/>
      <w:ind w:left="480"/>
    </w:pPr>
  </w:style>
  <w:style w:type="character" w:styleId="Hyperlink">
    <w:name w:val="Hyperlink"/>
    <w:basedOn w:val="DefaultParagraphFont"/>
    <w:uiPriority w:val="99"/>
    <w:unhideWhenUsed/>
    <w:rsid w:val="002702A7"/>
    <w:rPr>
      <w:color w:val="0563C1" w:themeColor="hyperlink"/>
      <w:u w:val="single"/>
    </w:rPr>
  </w:style>
  <w:style w:type="paragraph" w:styleId="ListParagraph">
    <w:name w:val="List Paragraph"/>
    <w:basedOn w:val="Normal"/>
    <w:uiPriority w:val="34"/>
    <w:qFormat/>
    <w:rsid w:val="0005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434FE65DA47488A995753E209CCF0"/>
        <w:category>
          <w:name w:val="General"/>
          <w:gallery w:val="placeholder"/>
        </w:category>
        <w:types>
          <w:type w:val="bbPlcHdr"/>
        </w:types>
        <w:behaviors>
          <w:behavior w:val="content"/>
        </w:behaviors>
        <w:guid w:val="{C016980B-2AB3-4104-883F-F1136610EA71}"/>
      </w:docPartPr>
      <w:docPartBody>
        <w:p w:rsidR="00000000" w:rsidRDefault="00AD5C26" w:rsidP="00AD5C26">
          <w:pPr>
            <w:pStyle w:val="FB9434FE65DA47488A995753E209CCF0"/>
          </w:pPr>
          <w:r w:rsidRPr="00F7787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6"/>
    <w:rsid w:val="00557A31"/>
    <w:rsid w:val="00AD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C26"/>
    <w:rPr>
      <w:rFonts w:cs="Times New Roman"/>
      <w:sz w:val="3276"/>
      <w:szCs w:val="3276"/>
    </w:rPr>
  </w:style>
  <w:style w:type="character" w:default="1" w:styleId="DefaultParagraphFont">
    <w:name w:val="Default Paragraph Font"/>
    <w:uiPriority w:val="1"/>
    <w:semiHidden/>
    <w:unhideWhenUsed/>
    <w:rsid w:val="00AD5C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C26"/>
    <w:rPr>
      <w:color w:val="808080"/>
    </w:rPr>
  </w:style>
  <w:style w:type="paragraph" w:customStyle="1" w:styleId="A0B8A15862DA42CBB77EEF8BFEBF124C">
    <w:name w:val="A0B8A15862DA42CBB77EEF8BFEBF124C"/>
    <w:rsid w:val="00AD5C26"/>
  </w:style>
  <w:style w:type="paragraph" w:customStyle="1" w:styleId="F0CD436E1F5743C4AC4929D623929209">
    <w:name w:val="F0CD436E1F5743C4AC4929D623929209"/>
    <w:rsid w:val="00AD5C26"/>
  </w:style>
  <w:style w:type="paragraph" w:customStyle="1" w:styleId="FF864135E2AB4B4DB7299D401ED79B93">
    <w:name w:val="FF864135E2AB4B4DB7299D401ED79B93"/>
    <w:rsid w:val="00AD5C26"/>
  </w:style>
  <w:style w:type="paragraph" w:customStyle="1" w:styleId="2BA1349F3FE742728C1EE37255A39EAE">
    <w:name w:val="2BA1349F3FE742728C1EE37255A39EAE"/>
    <w:rsid w:val="00AD5C26"/>
  </w:style>
  <w:style w:type="paragraph" w:customStyle="1" w:styleId="63713DB35D474326929427C20AF8391E">
    <w:name w:val="63713DB35D474326929427C20AF8391E"/>
    <w:rsid w:val="00AD5C26"/>
  </w:style>
  <w:style w:type="paragraph" w:customStyle="1" w:styleId="FB9434FE65DA47488A995753E209CCF0">
    <w:name w:val="FB9434FE65DA47488A995753E209CCF0"/>
    <w:rsid w:val="00AD5C26"/>
  </w:style>
  <w:style w:type="paragraph" w:customStyle="1" w:styleId="AF646067B7194FB7892FAA34149B828D">
    <w:name w:val="AF646067B7194FB7892FAA34149B828D"/>
    <w:rsid w:val="00AD5C26"/>
  </w:style>
  <w:style w:type="paragraph" w:customStyle="1" w:styleId="230F918DE1474BF786B56C55B005EBC8">
    <w:name w:val="230F918DE1474BF786B56C55B005EBC8"/>
    <w:rsid w:val="00AD5C26"/>
  </w:style>
  <w:style w:type="paragraph" w:customStyle="1" w:styleId="F24515B5CFB44A729842C34B0EFE9364">
    <w:name w:val="F24515B5CFB44A729842C34B0EFE9364"/>
    <w:rsid w:val="00AD5C26"/>
  </w:style>
  <w:style w:type="paragraph" w:customStyle="1" w:styleId="3BB0345E20594498B0A77AF588E6D711">
    <w:name w:val="3BB0345E20594498B0A77AF588E6D711"/>
    <w:rsid w:val="00AD5C26"/>
  </w:style>
  <w:style w:type="paragraph" w:customStyle="1" w:styleId="DCD8093732024ADEA5470F94545439A3">
    <w:name w:val="DCD8093732024ADEA5470F94545439A3"/>
    <w:rsid w:val="00AD5C26"/>
  </w:style>
  <w:style w:type="paragraph" w:customStyle="1" w:styleId="E2B5632281CE4E35A79545B726F112C2">
    <w:name w:val="E2B5632281CE4E35A79545B726F112C2"/>
    <w:rsid w:val="00AD5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530D-47BA-43F6-B9A6-4D1A3204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15168</TotalTime>
  <Pages>25</Pages>
  <Words>12156</Words>
  <Characters>69293</Characters>
  <Application>Microsoft Office Word</Application>
  <DocSecurity>0</DocSecurity>
  <Lines>577</Lines>
  <Paragraphs>162</Paragraphs>
  <ScaleCrop>false</ScaleCrop>
  <Company/>
  <LinksUpToDate>false</LinksUpToDate>
  <CharactersWithSpaces>81287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Lie</dc:creator>
  <cp:keywords/>
  <dc:description/>
  <cp:lastModifiedBy>Jacob Lie</cp:lastModifiedBy>
  <cp:revision>2515</cp:revision>
  <dcterms:created xsi:type="dcterms:W3CDTF">2021-11-04T11:36:00Z</dcterms:created>
  <dcterms:modified xsi:type="dcterms:W3CDTF">2022-02-02T11:58:00Z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id="KIlAjTB3"/&gt;&lt;style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